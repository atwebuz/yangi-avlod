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55BE54" w14:textId="1B2779E1" w:rsidR="004836B0" w:rsidRPr="0013141C" w:rsidRDefault="004836B0" w:rsidP="007D355B">
      <w:pPr>
        <w:spacing w:before="120" w:after="120" w:line="280" w:lineRule="atLeast"/>
        <w:jc w:val="center"/>
        <w:rPr>
          <w:rFonts w:ascii="Arial" w:hAnsi="Arial" w:cs="Arial"/>
          <w:b/>
          <w:caps/>
          <w:sz w:val="22"/>
        </w:rPr>
      </w:pPr>
      <w:r w:rsidRPr="0013141C">
        <w:rPr>
          <w:rFonts w:ascii="Arial" w:hAnsi="Arial" w:cs="Arial"/>
          <w:b/>
          <w:caps/>
          <w:sz w:val="22"/>
        </w:rPr>
        <w:t xml:space="preserve">Соглашение № </w:t>
      </w:r>
      <w:r w:rsidR="00C30947" w:rsidRPr="0013141C">
        <w:rPr>
          <w:rFonts w:ascii="Arial" w:hAnsi="Arial" w:cs="Arial"/>
          <w:b/>
          <w:caps/>
          <w:sz w:val="22"/>
        </w:rPr>
        <w:t>[</w:t>
      </w:r>
      <w:r w:rsidR="00C30947" w:rsidRPr="0013141C">
        <w:rPr>
          <w:rFonts w:ascii="Arial" w:hAnsi="Arial" w:cs="Arial"/>
          <w:b/>
          <w:caps/>
          <w:sz w:val="22"/>
          <w:highlight w:val="yellow"/>
        </w:rPr>
        <w:t>●</w:t>
      </w:r>
      <w:r w:rsidR="00C30947" w:rsidRPr="0013141C">
        <w:rPr>
          <w:rFonts w:ascii="Arial" w:hAnsi="Arial" w:cs="Arial"/>
          <w:b/>
          <w:caps/>
          <w:sz w:val="22"/>
        </w:rPr>
        <w:t>]</w:t>
      </w:r>
      <w:r w:rsidRPr="0013141C">
        <w:rPr>
          <w:rFonts w:ascii="Arial" w:hAnsi="Arial" w:cs="Arial"/>
          <w:b/>
          <w:caps/>
          <w:sz w:val="22"/>
        </w:rPr>
        <w:br/>
        <w:t>о государственно-частно</w:t>
      </w:r>
      <w:r w:rsidR="00E64F73" w:rsidRPr="0013141C">
        <w:rPr>
          <w:rFonts w:ascii="Arial" w:hAnsi="Arial" w:cs="Arial"/>
          <w:b/>
          <w:caps/>
          <w:sz w:val="22"/>
        </w:rPr>
        <w:t>м</w:t>
      </w:r>
      <w:r w:rsidRPr="0013141C">
        <w:rPr>
          <w:rFonts w:ascii="Arial" w:hAnsi="Arial" w:cs="Arial"/>
          <w:b/>
          <w:caps/>
          <w:sz w:val="22"/>
        </w:rPr>
        <w:t xml:space="preserve"> </w:t>
      </w:r>
      <w:r w:rsidR="00920C28" w:rsidRPr="0013141C">
        <w:rPr>
          <w:rFonts w:ascii="Arial" w:hAnsi="Arial" w:cs="Arial"/>
          <w:b/>
          <w:caps/>
          <w:sz w:val="22"/>
        </w:rPr>
        <w:t>партнерстве</w:t>
      </w:r>
    </w:p>
    <w:p w14:paraId="4E736977" w14:textId="77777777" w:rsidR="004836B0" w:rsidRPr="0013141C" w:rsidRDefault="004836B0" w:rsidP="007D355B">
      <w:pPr>
        <w:spacing w:before="120" w:after="120" w:line="280" w:lineRule="atLeast"/>
        <w:jc w:val="center"/>
        <w:rPr>
          <w:rFonts w:ascii="Arial" w:hAnsi="Arial" w:cs="Arial"/>
          <w:b/>
          <w:sz w:val="22"/>
        </w:rPr>
      </w:pPr>
    </w:p>
    <w:p w14:paraId="3CA1E8FA" w14:textId="56A660D3" w:rsidR="004836B0" w:rsidRPr="0013141C" w:rsidRDefault="004836B0" w:rsidP="007D355B">
      <w:pPr>
        <w:spacing w:before="120" w:after="120" w:line="280" w:lineRule="atLeast"/>
        <w:rPr>
          <w:rFonts w:ascii="Arial" w:hAnsi="Arial" w:cs="Arial"/>
          <w:sz w:val="22"/>
        </w:rPr>
      </w:pPr>
      <w:r w:rsidRPr="0013141C">
        <w:rPr>
          <w:rFonts w:ascii="Arial" w:hAnsi="Arial" w:cs="Arial"/>
          <w:sz w:val="22"/>
        </w:rPr>
        <w:t>город Ташкент</w:t>
      </w:r>
      <w:r w:rsidR="001313A5" w:rsidRPr="0013141C">
        <w:rPr>
          <w:rFonts w:ascii="Arial" w:hAnsi="Arial" w:cs="Arial"/>
          <w:sz w:val="22"/>
        </w:rPr>
        <w:t xml:space="preserve">                                                                                               </w:t>
      </w:r>
      <w:r w:rsidR="00585CBA" w:rsidRPr="0013141C">
        <w:rPr>
          <w:rFonts w:ascii="Arial" w:hAnsi="Arial" w:cs="Arial"/>
          <w:sz w:val="22"/>
        </w:rPr>
        <w:t xml:space="preserve">         </w:t>
      </w:r>
      <w:proofErr w:type="gramStart"/>
      <w:r w:rsidR="00585CBA" w:rsidRPr="0013141C">
        <w:rPr>
          <w:rFonts w:ascii="Arial" w:hAnsi="Arial" w:cs="Arial"/>
          <w:sz w:val="22"/>
        </w:rPr>
        <w:t xml:space="preserve">  </w:t>
      </w:r>
      <w:r w:rsidR="001313A5" w:rsidRPr="0013141C">
        <w:rPr>
          <w:rFonts w:ascii="Arial" w:hAnsi="Arial" w:cs="Arial"/>
          <w:sz w:val="22"/>
        </w:rPr>
        <w:t xml:space="preserve"> [</w:t>
      </w:r>
      <w:proofErr w:type="gramEnd"/>
      <w:r w:rsidR="001313A5" w:rsidRPr="0013141C">
        <w:rPr>
          <w:rFonts w:ascii="Arial" w:hAnsi="Arial" w:cs="Arial"/>
          <w:sz w:val="22"/>
          <w:highlight w:val="yellow"/>
        </w:rPr>
        <w:t>●</w:t>
      </w:r>
      <w:r w:rsidR="001313A5" w:rsidRPr="0013141C">
        <w:rPr>
          <w:rFonts w:ascii="Arial" w:hAnsi="Arial" w:cs="Arial"/>
          <w:sz w:val="22"/>
        </w:rPr>
        <w:t xml:space="preserve">] </w:t>
      </w:r>
      <w:r w:rsidRPr="0013141C">
        <w:rPr>
          <w:rFonts w:ascii="Arial" w:hAnsi="Arial" w:cs="Arial"/>
          <w:sz w:val="22"/>
        </w:rPr>
        <w:t>20</w:t>
      </w:r>
      <w:r w:rsidR="00057B9D" w:rsidRPr="0013141C">
        <w:rPr>
          <w:rFonts w:ascii="Arial" w:hAnsi="Arial" w:cs="Arial"/>
          <w:sz w:val="22"/>
        </w:rPr>
        <w:t>2</w:t>
      </w:r>
      <w:r w:rsidR="001313A5" w:rsidRPr="0013141C">
        <w:rPr>
          <w:rFonts w:ascii="Arial" w:hAnsi="Arial" w:cs="Arial"/>
          <w:sz w:val="22"/>
          <w:lang w:val="uz-Cyrl-UZ"/>
        </w:rPr>
        <w:t>4</w:t>
      </w:r>
      <w:r w:rsidRPr="0013141C">
        <w:rPr>
          <w:rFonts w:ascii="Arial" w:hAnsi="Arial" w:cs="Arial"/>
          <w:sz w:val="22"/>
        </w:rPr>
        <w:t xml:space="preserve"> года</w:t>
      </w:r>
    </w:p>
    <w:p w14:paraId="47DD58FA" w14:textId="77777777" w:rsidR="00585CBA" w:rsidRPr="0013141C" w:rsidRDefault="00585CBA" w:rsidP="007D355B">
      <w:pPr>
        <w:spacing w:before="120" w:after="120" w:line="280" w:lineRule="atLeast"/>
        <w:rPr>
          <w:rFonts w:ascii="Arial" w:hAnsi="Arial" w:cs="Arial"/>
          <w:sz w:val="22"/>
        </w:rPr>
      </w:pPr>
    </w:p>
    <w:p w14:paraId="2A738421" w14:textId="77777777" w:rsidR="00920C28" w:rsidRPr="0013141C" w:rsidRDefault="0009488D" w:rsidP="007D355B">
      <w:pPr>
        <w:spacing w:before="120" w:after="120" w:line="280" w:lineRule="atLeast"/>
        <w:jc w:val="both"/>
        <w:rPr>
          <w:rFonts w:ascii="Arial" w:hAnsi="Arial" w:cs="Arial"/>
          <w:sz w:val="22"/>
        </w:rPr>
      </w:pPr>
      <w:bookmarkStart w:id="0" w:name="_Hlk165057147"/>
      <w:r w:rsidRPr="0013141C">
        <w:rPr>
          <w:rFonts w:ascii="Arial" w:hAnsi="Arial" w:cs="Arial"/>
          <w:b/>
          <w:sz w:val="22"/>
        </w:rPr>
        <w:t>ООО «</w:t>
      </w:r>
      <w:r w:rsidRPr="0013141C">
        <w:rPr>
          <w:rFonts w:ascii="Arial" w:hAnsi="Arial" w:cs="Arial"/>
          <w:b/>
          <w:sz w:val="22"/>
          <w:lang w:val="en-US"/>
        </w:rPr>
        <w:t>BMP</w:t>
      </w:r>
      <w:r w:rsidRPr="0013141C">
        <w:rPr>
          <w:rFonts w:ascii="Arial" w:hAnsi="Arial" w:cs="Arial"/>
          <w:b/>
          <w:sz w:val="22"/>
        </w:rPr>
        <w:t xml:space="preserve"> </w:t>
      </w:r>
      <w:r w:rsidRPr="0013141C">
        <w:rPr>
          <w:rFonts w:ascii="Arial" w:hAnsi="Arial" w:cs="Arial"/>
          <w:b/>
          <w:sz w:val="22"/>
          <w:lang w:val="en-US"/>
        </w:rPr>
        <w:t>SMART</w:t>
      </w:r>
      <w:r w:rsidRPr="0013141C">
        <w:rPr>
          <w:rFonts w:ascii="Arial" w:hAnsi="Arial" w:cs="Arial"/>
          <w:b/>
          <w:sz w:val="22"/>
        </w:rPr>
        <w:t xml:space="preserve"> </w:t>
      </w:r>
      <w:r w:rsidRPr="0013141C">
        <w:rPr>
          <w:rFonts w:ascii="Arial" w:hAnsi="Arial" w:cs="Arial"/>
          <w:b/>
          <w:sz w:val="22"/>
          <w:lang w:val="en-US"/>
        </w:rPr>
        <w:t>DECISION</w:t>
      </w:r>
      <w:r w:rsidRPr="0013141C">
        <w:rPr>
          <w:rFonts w:ascii="Arial" w:hAnsi="Arial" w:cs="Arial"/>
          <w:b/>
          <w:sz w:val="22"/>
        </w:rPr>
        <w:t xml:space="preserve"> </w:t>
      </w:r>
      <w:r w:rsidRPr="0013141C">
        <w:rPr>
          <w:rFonts w:ascii="Arial" w:hAnsi="Arial" w:cs="Arial"/>
          <w:b/>
          <w:sz w:val="22"/>
          <w:lang w:val="en-US"/>
        </w:rPr>
        <w:t>MANAGEMENT</w:t>
      </w:r>
      <w:r w:rsidRPr="0013141C">
        <w:rPr>
          <w:rFonts w:ascii="Arial" w:hAnsi="Arial" w:cs="Arial"/>
          <w:b/>
          <w:sz w:val="22"/>
        </w:rPr>
        <w:t>»</w:t>
      </w:r>
      <w:r w:rsidRPr="0013141C">
        <w:rPr>
          <w:rFonts w:ascii="Arial" w:hAnsi="Arial" w:cs="Arial"/>
          <w:sz w:val="22"/>
        </w:rPr>
        <w:t>, в лице [директора [</w:t>
      </w:r>
      <w:r w:rsidRPr="0013141C">
        <w:rPr>
          <w:rFonts w:ascii="Arial" w:hAnsi="Arial" w:cs="Arial"/>
          <w:sz w:val="22"/>
          <w:highlight w:val="yellow"/>
        </w:rPr>
        <w:t>●</w:t>
      </w:r>
      <w:r w:rsidRPr="0013141C">
        <w:rPr>
          <w:rFonts w:ascii="Arial" w:hAnsi="Arial" w:cs="Arial"/>
          <w:sz w:val="22"/>
        </w:rPr>
        <w:t>]], действующего на основании [Устава] («</w:t>
      </w:r>
      <w:r w:rsidRPr="0013141C">
        <w:rPr>
          <w:rFonts w:ascii="Arial" w:hAnsi="Arial" w:cs="Arial"/>
          <w:b/>
          <w:sz w:val="22"/>
        </w:rPr>
        <w:t>Частный Партнер</w:t>
      </w:r>
      <w:r w:rsidRPr="0013141C">
        <w:rPr>
          <w:rFonts w:ascii="Arial" w:hAnsi="Arial" w:cs="Arial"/>
          <w:sz w:val="22"/>
        </w:rPr>
        <w:t>»)</w:t>
      </w:r>
      <w:bookmarkEnd w:id="0"/>
      <w:r w:rsidR="004836B0" w:rsidRPr="0013141C">
        <w:rPr>
          <w:rFonts w:ascii="Arial" w:hAnsi="Arial" w:cs="Arial"/>
          <w:sz w:val="22"/>
        </w:rPr>
        <w:t xml:space="preserve">, с одной стороны, и </w:t>
      </w:r>
    </w:p>
    <w:p w14:paraId="2CA0C081" w14:textId="6202AF51" w:rsidR="00920C28" w:rsidRPr="0013141C" w:rsidRDefault="0009488D" w:rsidP="007D355B">
      <w:pPr>
        <w:spacing w:before="120" w:after="120" w:line="280" w:lineRule="atLeast"/>
        <w:jc w:val="both"/>
        <w:rPr>
          <w:rFonts w:ascii="Arial" w:hAnsi="Arial" w:cs="Arial"/>
          <w:sz w:val="22"/>
        </w:rPr>
      </w:pPr>
      <w:r w:rsidRPr="0013141C">
        <w:rPr>
          <w:rFonts w:ascii="Arial" w:hAnsi="Arial" w:cs="Arial"/>
          <w:b/>
          <w:sz w:val="22"/>
        </w:rPr>
        <w:t>АО «</w:t>
      </w:r>
      <w:r w:rsidRPr="0013141C">
        <w:rPr>
          <w:rFonts w:ascii="Arial" w:hAnsi="Arial" w:cs="Arial"/>
          <w:b/>
          <w:sz w:val="22"/>
          <w:lang w:val="en-US"/>
        </w:rPr>
        <w:t>TOSHKENT</w:t>
      </w:r>
      <w:r w:rsidRPr="0013141C">
        <w:rPr>
          <w:rFonts w:ascii="Arial" w:hAnsi="Arial" w:cs="Arial"/>
          <w:b/>
          <w:sz w:val="22"/>
        </w:rPr>
        <w:t xml:space="preserve"> </w:t>
      </w:r>
      <w:r w:rsidRPr="0013141C">
        <w:rPr>
          <w:rFonts w:ascii="Arial" w:hAnsi="Arial" w:cs="Arial"/>
          <w:b/>
          <w:sz w:val="22"/>
          <w:lang w:val="en-US"/>
        </w:rPr>
        <w:t>INVEST</w:t>
      </w:r>
      <w:r w:rsidRPr="0013141C">
        <w:rPr>
          <w:rFonts w:ascii="Arial" w:hAnsi="Arial" w:cs="Arial"/>
          <w:b/>
          <w:sz w:val="22"/>
        </w:rPr>
        <w:t xml:space="preserve"> </w:t>
      </w:r>
      <w:r w:rsidRPr="0013141C">
        <w:rPr>
          <w:rFonts w:ascii="Arial" w:hAnsi="Arial" w:cs="Arial"/>
          <w:b/>
          <w:sz w:val="22"/>
          <w:lang w:val="en-US"/>
        </w:rPr>
        <w:t>KOMPANIYASI</w:t>
      </w:r>
      <w:r w:rsidRPr="0013141C">
        <w:rPr>
          <w:rFonts w:ascii="Arial" w:hAnsi="Arial" w:cs="Arial"/>
          <w:b/>
          <w:sz w:val="22"/>
        </w:rPr>
        <w:t>»</w:t>
      </w:r>
      <w:r w:rsidR="00282338" w:rsidRPr="0013141C">
        <w:rPr>
          <w:rFonts w:ascii="Arial" w:hAnsi="Arial" w:cs="Arial"/>
          <w:bCs/>
          <w:sz w:val="22"/>
        </w:rPr>
        <w:t>,</w:t>
      </w:r>
      <w:r w:rsidRPr="0013141C">
        <w:rPr>
          <w:rFonts w:ascii="Arial" w:hAnsi="Arial" w:cs="Arial"/>
          <w:sz w:val="22"/>
        </w:rPr>
        <w:t xml:space="preserve"> в лице [директора [</w:t>
      </w:r>
      <w:r w:rsidRPr="0013141C">
        <w:rPr>
          <w:rFonts w:ascii="Arial" w:hAnsi="Arial" w:cs="Arial"/>
          <w:sz w:val="22"/>
          <w:highlight w:val="yellow"/>
        </w:rPr>
        <w:t>●</w:t>
      </w:r>
      <w:r w:rsidRPr="0013141C">
        <w:rPr>
          <w:rFonts w:ascii="Arial" w:hAnsi="Arial" w:cs="Arial"/>
          <w:sz w:val="22"/>
        </w:rPr>
        <w:t>]], действующего на основании [Устава] («</w:t>
      </w:r>
      <w:r w:rsidRPr="0013141C">
        <w:rPr>
          <w:rFonts w:ascii="Arial" w:hAnsi="Arial" w:cs="Arial"/>
          <w:b/>
          <w:sz w:val="22"/>
          <w:lang w:val="en-US"/>
        </w:rPr>
        <w:t>TIC</w:t>
      </w:r>
      <w:r w:rsidRPr="0013141C">
        <w:rPr>
          <w:rFonts w:ascii="Arial" w:hAnsi="Arial" w:cs="Arial"/>
          <w:sz w:val="22"/>
        </w:rPr>
        <w:t>»), выступающего со стороны Хокимията города Ташкента («</w:t>
      </w:r>
      <w:r w:rsidRPr="0013141C">
        <w:rPr>
          <w:rFonts w:ascii="Arial" w:hAnsi="Arial" w:cs="Arial"/>
          <w:b/>
          <w:sz w:val="22"/>
        </w:rPr>
        <w:t>Государственный Партнер</w:t>
      </w:r>
      <w:r w:rsidRPr="0013141C">
        <w:rPr>
          <w:rFonts w:ascii="Arial" w:hAnsi="Arial" w:cs="Arial"/>
          <w:sz w:val="22"/>
        </w:rPr>
        <w:t xml:space="preserve">») </w:t>
      </w:r>
      <w:r w:rsidR="00FA0634" w:rsidRPr="0013141C">
        <w:rPr>
          <w:rFonts w:ascii="Arial" w:hAnsi="Arial" w:cs="Arial"/>
          <w:sz w:val="22"/>
        </w:rPr>
        <w:t xml:space="preserve">(как определено в </w:t>
      </w:r>
      <w:r w:rsidR="001A54E3" w:rsidRPr="0013141C">
        <w:rPr>
          <w:rFonts w:ascii="Arial" w:hAnsi="Arial" w:cs="Arial"/>
          <w:sz w:val="22"/>
        </w:rPr>
        <w:t>ПКМ 133</w:t>
      </w:r>
      <w:r w:rsidR="00FA0634" w:rsidRPr="0013141C">
        <w:rPr>
          <w:rFonts w:ascii="Arial" w:hAnsi="Arial" w:cs="Arial"/>
          <w:sz w:val="22"/>
        </w:rPr>
        <w:t xml:space="preserve">) </w:t>
      </w:r>
      <w:r w:rsidRPr="0013141C">
        <w:rPr>
          <w:rFonts w:ascii="Arial" w:hAnsi="Arial" w:cs="Arial"/>
          <w:sz w:val="22"/>
        </w:rPr>
        <w:t>на основании [соглашения № [</w:t>
      </w:r>
      <w:r w:rsidRPr="0013141C">
        <w:rPr>
          <w:rFonts w:ascii="Arial" w:hAnsi="Arial" w:cs="Arial"/>
          <w:sz w:val="22"/>
          <w:highlight w:val="yellow"/>
        </w:rPr>
        <w:t>●</w:t>
      </w:r>
      <w:r w:rsidRPr="0013141C">
        <w:rPr>
          <w:rFonts w:ascii="Arial" w:hAnsi="Arial" w:cs="Arial"/>
          <w:sz w:val="22"/>
        </w:rPr>
        <w:t>] от [</w:t>
      </w:r>
      <w:r w:rsidRPr="0013141C">
        <w:rPr>
          <w:rFonts w:ascii="Arial" w:hAnsi="Arial" w:cs="Arial"/>
          <w:sz w:val="22"/>
          <w:highlight w:val="yellow"/>
        </w:rPr>
        <w:t>●</w:t>
      </w:r>
      <w:r w:rsidRPr="0013141C">
        <w:rPr>
          <w:rFonts w:ascii="Arial" w:hAnsi="Arial" w:cs="Arial"/>
          <w:sz w:val="22"/>
        </w:rPr>
        <w:t>]] / [приказа № [</w:t>
      </w:r>
      <w:r w:rsidRPr="0013141C">
        <w:rPr>
          <w:rFonts w:ascii="Arial" w:hAnsi="Arial" w:cs="Arial"/>
          <w:sz w:val="22"/>
          <w:highlight w:val="yellow"/>
        </w:rPr>
        <w:t>●</w:t>
      </w:r>
      <w:r w:rsidRPr="0013141C">
        <w:rPr>
          <w:rFonts w:ascii="Arial" w:hAnsi="Arial" w:cs="Arial"/>
          <w:sz w:val="22"/>
        </w:rPr>
        <w:t>] от [</w:t>
      </w:r>
      <w:r w:rsidRPr="0013141C">
        <w:rPr>
          <w:rFonts w:ascii="Arial" w:hAnsi="Arial" w:cs="Arial"/>
          <w:sz w:val="22"/>
          <w:highlight w:val="yellow"/>
        </w:rPr>
        <w:t>●</w:t>
      </w:r>
      <w:r w:rsidRPr="0013141C">
        <w:rPr>
          <w:rFonts w:ascii="Arial" w:hAnsi="Arial" w:cs="Arial"/>
          <w:sz w:val="22"/>
        </w:rPr>
        <w:t>]]</w:t>
      </w:r>
      <w:r w:rsidR="004836B0" w:rsidRPr="0013141C">
        <w:rPr>
          <w:rFonts w:ascii="Arial" w:hAnsi="Arial" w:cs="Arial"/>
          <w:sz w:val="22"/>
        </w:rPr>
        <w:t xml:space="preserve">, с другой стороны, </w:t>
      </w:r>
    </w:p>
    <w:p w14:paraId="2E05D886" w14:textId="28B83228" w:rsidR="0009488D" w:rsidRPr="0013141C" w:rsidRDefault="004836B0" w:rsidP="007D355B">
      <w:pPr>
        <w:spacing w:before="120" w:after="120" w:line="280" w:lineRule="atLeast"/>
        <w:jc w:val="both"/>
        <w:rPr>
          <w:rFonts w:ascii="Arial" w:hAnsi="Arial" w:cs="Arial"/>
          <w:sz w:val="22"/>
        </w:rPr>
      </w:pPr>
      <w:r w:rsidRPr="0013141C">
        <w:rPr>
          <w:rFonts w:ascii="Arial" w:hAnsi="Arial" w:cs="Arial"/>
          <w:sz w:val="22"/>
        </w:rPr>
        <w:t xml:space="preserve">именуемые </w:t>
      </w:r>
      <w:proofErr w:type="gramStart"/>
      <w:r w:rsidRPr="0013141C">
        <w:rPr>
          <w:rFonts w:ascii="Arial" w:hAnsi="Arial" w:cs="Arial"/>
          <w:sz w:val="22"/>
        </w:rPr>
        <w:t>совместно  «</w:t>
      </w:r>
      <w:proofErr w:type="gramEnd"/>
      <w:r w:rsidRPr="0013141C">
        <w:rPr>
          <w:rFonts w:ascii="Arial" w:hAnsi="Arial" w:cs="Arial"/>
          <w:b/>
          <w:sz w:val="22"/>
        </w:rPr>
        <w:t>Стороны</w:t>
      </w:r>
      <w:r w:rsidRPr="0013141C">
        <w:rPr>
          <w:rFonts w:ascii="Arial" w:hAnsi="Arial" w:cs="Arial"/>
          <w:sz w:val="22"/>
        </w:rPr>
        <w:t>»</w:t>
      </w:r>
      <w:r w:rsidR="00EC0DE0" w:rsidRPr="0013141C">
        <w:rPr>
          <w:rFonts w:ascii="Arial" w:hAnsi="Arial" w:cs="Arial"/>
          <w:sz w:val="22"/>
        </w:rPr>
        <w:t>, а</w:t>
      </w:r>
      <w:r w:rsidRPr="0013141C">
        <w:rPr>
          <w:rFonts w:ascii="Arial" w:hAnsi="Arial" w:cs="Arial"/>
          <w:sz w:val="22"/>
        </w:rPr>
        <w:t xml:space="preserve"> </w:t>
      </w:r>
      <w:r w:rsidR="00EC0DE0" w:rsidRPr="0013141C">
        <w:rPr>
          <w:rFonts w:ascii="Arial" w:hAnsi="Arial" w:cs="Arial"/>
          <w:sz w:val="22"/>
        </w:rPr>
        <w:t xml:space="preserve">по отдельности – </w:t>
      </w:r>
      <w:r w:rsidRPr="0013141C">
        <w:rPr>
          <w:rFonts w:ascii="Arial" w:hAnsi="Arial" w:cs="Arial"/>
          <w:sz w:val="22"/>
        </w:rPr>
        <w:t>«</w:t>
      </w:r>
      <w:r w:rsidRPr="0013141C">
        <w:rPr>
          <w:rFonts w:ascii="Arial" w:hAnsi="Arial" w:cs="Arial"/>
          <w:b/>
          <w:sz w:val="22"/>
        </w:rPr>
        <w:t>Сторона</w:t>
      </w:r>
      <w:r w:rsidRPr="0013141C">
        <w:rPr>
          <w:rFonts w:ascii="Arial" w:hAnsi="Arial" w:cs="Arial"/>
          <w:sz w:val="22"/>
        </w:rPr>
        <w:t>»</w:t>
      </w:r>
      <w:r w:rsidR="0009488D" w:rsidRPr="0013141C">
        <w:rPr>
          <w:rFonts w:ascii="Arial" w:hAnsi="Arial" w:cs="Arial"/>
          <w:sz w:val="22"/>
        </w:rPr>
        <w:t xml:space="preserve">, </w:t>
      </w:r>
    </w:p>
    <w:p w14:paraId="31506758" w14:textId="77777777" w:rsidR="004836B0" w:rsidRPr="0013141C" w:rsidRDefault="004836B0" w:rsidP="007D355B">
      <w:pPr>
        <w:spacing w:before="120" w:after="120" w:line="280" w:lineRule="atLeast"/>
        <w:jc w:val="both"/>
        <w:rPr>
          <w:rFonts w:ascii="Arial" w:hAnsi="Arial" w:cs="Arial"/>
          <w:sz w:val="22"/>
        </w:rPr>
      </w:pPr>
      <w:r w:rsidRPr="0013141C">
        <w:rPr>
          <w:rFonts w:ascii="Arial" w:hAnsi="Arial" w:cs="Arial"/>
          <w:sz w:val="22"/>
        </w:rPr>
        <w:t xml:space="preserve">заключили настоящее соглашение о реализации </w:t>
      </w:r>
      <w:r w:rsidR="001313A5" w:rsidRPr="0013141C">
        <w:rPr>
          <w:rFonts w:ascii="Arial" w:hAnsi="Arial" w:cs="Arial"/>
          <w:sz w:val="22"/>
        </w:rPr>
        <w:t>П</w:t>
      </w:r>
      <w:r w:rsidRPr="0013141C">
        <w:rPr>
          <w:rFonts w:ascii="Arial" w:hAnsi="Arial" w:cs="Arial"/>
          <w:sz w:val="22"/>
        </w:rPr>
        <w:t>роекта</w:t>
      </w:r>
      <w:r w:rsidR="0009488D" w:rsidRPr="0013141C">
        <w:rPr>
          <w:rFonts w:ascii="Arial" w:hAnsi="Arial" w:cs="Arial"/>
          <w:sz w:val="22"/>
        </w:rPr>
        <w:t xml:space="preserve"> (как определено ниже)</w:t>
      </w:r>
      <w:r w:rsidRPr="0013141C">
        <w:rPr>
          <w:rFonts w:ascii="Arial" w:hAnsi="Arial" w:cs="Arial"/>
          <w:sz w:val="22"/>
        </w:rPr>
        <w:t xml:space="preserve"> на условиях государственно-частного партнерства («</w:t>
      </w:r>
      <w:r w:rsidRPr="0013141C">
        <w:rPr>
          <w:rFonts w:ascii="Arial" w:hAnsi="Arial" w:cs="Arial"/>
          <w:b/>
          <w:sz w:val="22"/>
        </w:rPr>
        <w:t>Соглашение</w:t>
      </w:r>
      <w:r w:rsidRPr="0013141C">
        <w:rPr>
          <w:rFonts w:ascii="Arial" w:hAnsi="Arial" w:cs="Arial"/>
          <w:sz w:val="22"/>
        </w:rPr>
        <w:t>») о нижеследующем.</w:t>
      </w:r>
    </w:p>
    <w:p w14:paraId="74996C90" w14:textId="77777777" w:rsidR="0009488D" w:rsidRPr="0013141C" w:rsidRDefault="0009488D" w:rsidP="007D355B">
      <w:pPr>
        <w:spacing w:before="120" w:after="120" w:line="280" w:lineRule="atLeast"/>
        <w:jc w:val="both"/>
        <w:rPr>
          <w:rFonts w:ascii="Arial" w:hAnsi="Arial" w:cs="Arial"/>
          <w:b/>
          <w:sz w:val="22"/>
        </w:rPr>
      </w:pPr>
    </w:p>
    <w:p w14:paraId="3CE6C919" w14:textId="77777777" w:rsidR="009B585A" w:rsidRPr="0013141C" w:rsidRDefault="0009488D" w:rsidP="007D355B">
      <w:pPr>
        <w:spacing w:before="120" w:after="120" w:line="280" w:lineRule="atLeast"/>
        <w:jc w:val="both"/>
        <w:rPr>
          <w:rFonts w:ascii="Arial" w:hAnsi="Arial" w:cs="Arial"/>
          <w:b/>
          <w:sz w:val="22"/>
        </w:rPr>
      </w:pPr>
      <w:r w:rsidRPr="0013141C">
        <w:rPr>
          <w:rFonts w:ascii="Arial" w:hAnsi="Arial" w:cs="Arial"/>
          <w:b/>
          <w:sz w:val="22"/>
        </w:rPr>
        <w:t>ПРЕАМБУЛА</w:t>
      </w:r>
    </w:p>
    <w:p w14:paraId="7CBD966D" w14:textId="77777777" w:rsidR="00012B78" w:rsidRPr="0013141C" w:rsidRDefault="00012B78" w:rsidP="00D97C29">
      <w:pPr>
        <w:pStyle w:val="a7"/>
        <w:numPr>
          <w:ilvl w:val="0"/>
          <w:numId w:val="18"/>
        </w:numPr>
        <w:spacing w:before="120" w:after="120" w:line="280" w:lineRule="atLeast"/>
        <w:ind w:left="851" w:hanging="851"/>
        <w:contextualSpacing w:val="0"/>
        <w:jc w:val="both"/>
        <w:rPr>
          <w:rFonts w:ascii="Arial" w:hAnsi="Arial" w:cs="Arial"/>
          <w:sz w:val="22"/>
        </w:rPr>
      </w:pPr>
      <w:r w:rsidRPr="0013141C">
        <w:rPr>
          <w:rFonts w:ascii="Arial" w:hAnsi="Arial" w:cs="Arial"/>
          <w:sz w:val="22"/>
        </w:rPr>
        <w:t>Стороны заключают настоящее Соглашение по итогам прямых переговоров.</w:t>
      </w:r>
    </w:p>
    <w:p w14:paraId="1040C558" w14:textId="77777777" w:rsidR="00387E14" w:rsidRPr="0013141C" w:rsidRDefault="0009488D" w:rsidP="00D97C29">
      <w:pPr>
        <w:pStyle w:val="a7"/>
        <w:numPr>
          <w:ilvl w:val="0"/>
          <w:numId w:val="18"/>
        </w:numPr>
        <w:spacing w:before="120" w:after="120" w:line="280" w:lineRule="atLeast"/>
        <w:ind w:left="851" w:hanging="851"/>
        <w:contextualSpacing w:val="0"/>
        <w:jc w:val="both"/>
        <w:rPr>
          <w:rFonts w:ascii="Arial" w:hAnsi="Arial" w:cs="Arial"/>
          <w:sz w:val="22"/>
        </w:rPr>
      </w:pPr>
      <w:r w:rsidRPr="0013141C">
        <w:rPr>
          <w:rFonts w:ascii="Arial" w:hAnsi="Arial" w:cs="Arial"/>
          <w:sz w:val="22"/>
        </w:rPr>
        <w:t>При заключении Соглашения Стороны руководствуются ПКМ 133 (как определено ниже) и Постановлением Хокимията (как опред</w:t>
      </w:r>
      <w:r w:rsidR="00387E14" w:rsidRPr="0013141C">
        <w:rPr>
          <w:rFonts w:ascii="Arial" w:hAnsi="Arial" w:cs="Arial"/>
          <w:sz w:val="22"/>
        </w:rPr>
        <w:t>елено ниже</w:t>
      </w:r>
      <w:r w:rsidRPr="0013141C">
        <w:rPr>
          <w:rFonts w:ascii="Arial" w:hAnsi="Arial" w:cs="Arial"/>
          <w:sz w:val="22"/>
        </w:rPr>
        <w:t>)</w:t>
      </w:r>
    </w:p>
    <w:p w14:paraId="1FDF6A42" w14:textId="178EAEF4" w:rsidR="00387E14" w:rsidRPr="0013141C" w:rsidRDefault="00387E14" w:rsidP="00D97C29">
      <w:pPr>
        <w:pStyle w:val="a7"/>
        <w:numPr>
          <w:ilvl w:val="0"/>
          <w:numId w:val="18"/>
        </w:numPr>
        <w:spacing w:before="120" w:after="120" w:line="280" w:lineRule="atLeast"/>
        <w:ind w:left="851" w:hanging="851"/>
        <w:contextualSpacing w:val="0"/>
        <w:jc w:val="both"/>
        <w:rPr>
          <w:rFonts w:ascii="Arial" w:hAnsi="Arial" w:cs="Arial"/>
          <w:sz w:val="22"/>
        </w:rPr>
      </w:pPr>
      <w:r w:rsidRPr="0013141C">
        <w:rPr>
          <w:rFonts w:ascii="Arial" w:hAnsi="Arial" w:cs="Arial"/>
          <w:sz w:val="22"/>
        </w:rPr>
        <w:t>Все права, обязательства и действия</w:t>
      </w:r>
      <w:r w:rsidR="00B26D57" w:rsidRPr="0013141C">
        <w:rPr>
          <w:rFonts w:ascii="Arial" w:hAnsi="Arial" w:cs="Arial"/>
          <w:sz w:val="22"/>
        </w:rPr>
        <w:t>,</w:t>
      </w:r>
      <w:r w:rsidRPr="0013141C">
        <w:rPr>
          <w:rFonts w:ascii="Arial" w:hAnsi="Arial" w:cs="Arial"/>
          <w:sz w:val="22"/>
        </w:rPr>
        <w:t xml:space="preserve"> </w:t>
      </w:r>
      <w:r w:rsidR="00B26D57" w:rsidRPr="0013141C">
        <w:rPr>
          <w:rFonts w:ascii="Arial" w:hAnsi="Arial" w:cs="Arial"/>
          <w:sz w:val="22"/>
        </w:rPr>
        <w:t xml:space="preserve">возникающие </w:t>
      </w:r>
      <w:r w:rsidR="00654C4E" w:rsidRPr="0013141C">
        <w:rPr>
          <w:rFonts w:ascii="Arial" w:hAnsi="Arial" w:cs="Arial"/>
          <w:sz w:val="22"/>
        </w:rPr>
        <w:t xml:space="preserve">у </w:t>
      </w:r>
      <w:r w:rsidRPr="0013141C">
        <w:rPr>
          <w:rFonts w:ascii="Arial" w:hAnsi="Arial" w:cs="Arial"/>
          <w:sz w:val="22"/>
        </w:rPr>
        <w:t xml:space="preserve">и подлежащие исполнению со стороны </w:t>
      </w:r>
      <w:r w:rsidRPr="0013141C">
        <w:rPr>
          <w:rFonts w:ascii="Arial" w:hAnsi="Arial" w:cs="Arial"/>
          <w:sz w:val="22"/>
          <w:lang w:val="en-US"/>
        </w:rPr>
        <w:t>TIC</w:t>
      </w:r>
      <w:r w:rsidRPr="0013141C">
        <w:rPr>
          <w:rFonts w:ascii="Arial" w:hAnsi="Arial" w:cs="Arial"/>
          <w:sz w:val="22"/>
        </w:rPr>
        <w:t xml:space="preserve"> считаются </w:t>
      </w:r>
      <w:r w:rsidR="00B26D57" w:rsidRPr="0013141C">
        <w:rPr>
          <w:rFonts w:ascii="Arial" w:hAnsi="Arial" w:cs="Arial"/>
          <w:sz w:val="22"/>
        </w:rPr>
        <w:t xml:space="preserve">возникающими </w:t>
      </w:r>
      <w:r w:rsidR="008C6D61" w:rsidRPr="0013141C">
        <w:rPr>
          <w:rFonts w:ascii="Arial" w:hAnsi="Arial" w:cs="Arial"/>
          <w:sz w:val="22"/>
        </w:rPr>
        <w:t xml:space="preserve">у </w:t>
      </w:r>
      <w:r w:rsidR="00B26D57" w:rsidRPr="0013141C">
        <w:rPr>
          <w:rFonts w:ascii="Arial" w:hAnsi="Arial" w:cs="Arial"/>
          <w:sz w:val="22"/>
        </w:rPr>
        <w:t xml:space="preserve">и подлежащими </w:t>
      </w:r>
      <w:r w:rsidRPr="0013141C">
        <w:rPr>
          <w:rFonts w:ascii="Arial" w:hAnsi="Arial" w:cs="Arial"/>
          <w:sz w:val="22"/>
        </w:rPr>
        <w:t>исполнению</w:t>
      </w:r>
      <w:r w:rsidR="00B26D57" w:rsidRPr="0013141C">
        <w:rPr>
          <w:rFonts w:ascii="Arial" w:hAnsi="Arial" w:cs="Arial"/>
          <w:sz w:val="22"/>
        </w:rPr>
        <w:t xml:space="preserve"> со стороны</w:t>
      </w:r>
      <w:r w:rsidRPr="0013141C">
        <w:rPr>
          <w:rFonts w:ascii="Arial" w:hAnsi="Arial" w:cs="Arial"/>
          <w:sz w:val="22"/>
        </w:rPr>
        <w:t xml:space="preserve"> Государственн</w:t>
      </w:r>
      <w:r w:rsidR="008C6D61" w:rsidRPr="0013141C">
        <w:rPr>
          <w:rFonts w:ascii="Arial" w:hAnsi="Arial" w:cs="Arial"/>
          <w:sz w:val="22"/>
        </w:rPr>
        <w:t>ого</w:t>
      </w:r>
      <w:r w:rsidRPr="0013141C">
        <w:rPr>
          <w:rFonts w:ascii="Arial" w:hAnsi="Arial" w:cs="Arial"/>
          <w:sz w:val="22"/>
        </w:rPr>
        <w:t xml:space="preserve"> </w:t>
      </w:r>
      <w:r w:rsidR="00B77F66" w:rsidRPr="0013141C">
        <w:rPr>
          <w:rFonts w:ascii="Arial" w:hAnsi="Arial" w:cs="Arial"/>
          <w:sz w:val="22"/>
        </w:rPr>
        <w:t>П</w:t>
      </w:r>
      <w:r w:rsidRPr="0013141C">
        <w:rPr>
          <w:rFonts w:ascii="Arial" w:hAnsi="Arial" w:cs="Arial"/>
          <w:sz w:val="22"/>
        </w:rPr>
        <w:t>артнер</w:t>
      </w:r>
      <w:r w:rsidR="008C6D61" w:rsidRPr="0013141C">
        <w:rPr>
          <w:rFonts w:ascii="Arial" w:hAnsi="Arial" w:cs="Arial"/>
          <w:sz w:val="22"/>
        </w:rPr>
        <w:t>а</w:t>
      </w:r>
      <w:r w:rsidRPr="0013141C">
        <w:rPr>
          <w:rFonts w:ascii="Arial" w:hAnsi="Arial" w:cs="Arial"/>
          <w:sz w:val="22"/>
        </w:rPr>
        <w:t>.</w:t>
      </w:r>
    </w:p>
    <w:p w14:paraId="58FC1CAC" w14:textId="7A5683B6" w:rsidR="00387E14" w:rsidRPr="0013141C" w:rsidRDefault="00387E14" w:rsidP="00D97C29">
      <w:pPr>
        <w:pStyle w:val="a7"/>
        <w:numPr>
          <w:ilvl w:val="0"/>
          <w:numId w:val="18"/>
        </w:numPr>
        <w:spacing w:before="120" w:after="120" w:line="280" w:lineRule="atLeast"/>
        <w:ind w:left="851" w:hanging="851"/>
        <w:contextualSpacing w:val="0"/>
        <w:jc w:val="both"/>
        <w:rPr>
          <w:rFonts w:ascii="Arial" w:hAnsi="Arial" w:cs="Arial"/>
          <w:sz w:val="22"/>
        </w:rPr>
      </w:pPr>
      <w:r w:rsidRPr="0013141C">
        <w:rPr>
          <w:rFonts w:ascii="Arial" w:hAnsi="Arial" w:cs="Arial"/>
          <w:sz w:val="22"/>
        </w:rPr>
        <w:t xml:space="preserve">В соответствии со статьей 13 Закона о ГЧП (как определено ниже) </w:t>
      </w:r>
      <w:r w:rsidR="00771999" w:rsidRPr="0013141C">
        <w:rPr>
          <w:rFonts w:ascii="Arial" w:hAnsi="Arial" w:cs="Arial"/>
          <w:sz w:val="22"/>
        </w:rPr>
        <w:t>Стороны</w:t>
      </w:r>
      <w:r w:rsidRPr="0013141C">
        <w:rPr>
          <w:rFonts w:ascii="Arial" w:hAnsi="Arial" w:cs="Arial"/>
          <w:sz w:val="22"/>
        </w:rPr>
        <w:t xml:space="preserve"> нес</w:t>
      </w:r>
      <w:r w:rsidR="00771999" w:rsidRPr="0013141C">
        <w:rPr>
          <w:rFonts w:ascii="Arial" w:hAnsi="Arial" w:cs="Arial"/>
          <w:sz w:val="22"/>
        </w:rPr>
        <w:t>у</w:t>
      </w:r>
      <w:r w:rsidRPr="0013141C">
        <w:rPr>
          <w:rFonts w:ascii="Arial" w:hAnsi="Arial" w:cs="Arial"/>
          <w:sz w:val="22"/>
        </w:rPr>
        <w:t>т полную ответственность за выполнение обязательств по С</w:t>
      </w:r>
      <w:r w:rsidR="006642E9" w:rsidRPr="0013141C">
        <w:rPr>
          <w:rFonts w:ascii="Arial" w:hAnsi="Arial" w:cs="Arial"/>
          <w:sz w:val="22"/>
        </w:rPr>
        <w:t>оглашению</w:t>
      </w:r>
      <w:r w:rsidRPr="0013141C">
        <w:rPr>
          <w:rFonts w:ascii="Arial" w:hAnsi="Arial" w:cs="Arial"/>
          <w:sz w:val="22"/>
        </w:rPr>
        <w:t>.</w:t>
      </w:r>
    </w:p>
    <w:p w14:paraId="100609D1" w14:textId="77777777" w:rsidR="00041BE5" w:rsidRPr="0013141C" w:rsidRDefault="00041BE5" w:rsidP="009F7F6E">
      <w:pPr>
        <w:pStyle w:val="a7"/>
        <w:spacing w:before="120" w:after="120" w:line="280" w:lineRule="atLeast"/>
        <w:ind w:left="0"/>
        <w:contextualSpacing w:val="0"/>
        <w:jc w:val="both"/>
        <w:rPr>
          <w:rFonts w:ascii="Arial" w:hAnsi="Arial" w:cs="Arial"/>
          <w:sz w:val="22"/>
        </w:rPr>
      </w:pPr>
    </w:p>
    <w:p w14:paraId="5AE4E340" w14:textId="77777777" w:rsidR="0009488D" w:rsidRPr="0013141C" w:rsidRDefault="0009488D" w:rsidP="007D355B">
      <w:pPr>
        <w:pStyle w:val="a7"/>
        <w:spacing w:before="120" w:after="120" w:line="280" w:lineRule="atLeast"/>
        <w:ind w:left="0"/>
        <w:contextualSpacing w:val="0"/>
        <w:jc w:val="both"/>
        <w:rPr>
          <w:rFonts w:ascii="Arial" w:hAnsi="Arial" w:cs="Arial"/>
          <w:sz w:val="22"/>
        </w:rPr>
      </w:pPr>
    </w:p>
    <w:p w14:paraId="19EEF641" w14:textId="77777777" w:rsidR="00C61841" w:rsidRPr="0013141C" w:rsidRDefault="007E5CB8" w:rsidP="00D97C29">
      <w:pPr>
        <w:pStyle w:val="a7"/>
        <w:numPr>
          <w:ilvl w:val="0"/>
          <w:numId w:val="7"/>
        </w:numPr>
        <w:spacing w:before="120" w:after="120" w:line="280" w:lineRule="atLeast"/>
        <w:ind w:left="0" w:firstLine="0"/>
        <w:contextualSpacing w:val="0"/>
        <w:rPr>
          <w:rFonts w:ascii="Arial" w:hAnsi="Arial" w:cs="Arial"/>
          <w:b/>
          <w:sz w:val="22"/>
        </w:rPr>
      </w:pPr>
      <w:bookmarkStart w:id="1" w:name="_Ref165128434"/>
      <w:r w:rsidRPr="0013141C">
        <w:rPr>
          <w:rFonts w:ascii="Arial" w:hAnsi="Arial" w:cs="Arial"/>
          <w:b/>
          <w:sz w:val="22"/>
        </w:rPr>
        <w:t>ОПРЕДЕЛЕНИЯ И ТОЛКОВАНИЕ</w:t>
      </w:r>
      <w:bookmarkEnd w:id="1"/>
    </w:p>
    <w:p w14:paraId="7F69D395" w14:textId="77777777" w:rsidR="00C61841" w:rsidRPr="0013141C" w:rsidRDefault="00C61841" w:rsidP="00D97C29">
      <w:pPr>
        <w:pStyle w:val="a7"/>
        <w:numPr>
          <w:ilvl w:val="1"/>
          <w:numId w:val="7"/>
        </w:numPr>
        <w:spacing w:before="120" w:after="120" w:line="280" w:lineRule="atLeast"/>
        <w:ind w:left="0" w:firstLine="0"/>
        <w:contextualSpacing w:val="0"/>
        <w:rPr>
          <w:rFonts w:ascii="Arial" w:hAnsi="Arial" w:cs="Arial"/>
          <w:b/>
          <w:sz w:val="22"/>
        </w:rPr>
      </w:pPr>
      <w:r w:rsidRPr="0013141C">
        <w:rPr>
          <w:rFonts w:ascii="Arial" w:hAnsi="Arial" w:cs="Arial"/>
          <w:b/>
          <w:sz w:val="22"/>
        </w:rPr>
        <w:t>Определения</w:t>
      </w:r>
    </w:p>
    <w:p w14:paraId="19E6EF45" w14:textId="77777777" w:rsidR="004A7F88" w:rsidRPr="0013141C" w:rsidRDefault="004A7F88" w:rsidP="007D355B">
      <w:pPr>
        <w:spacing w:before="120" w:after="120" w:line="280" w:lineRule="atLeast"/>
        <w:ind w:left="708"/>
        <w:jc w:val="both"/>
        <w:rPr>
          <w:rFonts w:ascii="Arial" w:hAnsi="Arial" w:cs="Arial"/>
          <w:sz w:val="22"/>
        </w:rPr>
      </w:pPr>
      <w:r w:rsidRPr="0013141C">
        <w:rPr>
          <w:rFonts w:ascii="Arial" w:hAnsi="Arial" w:cs="Arial"/>
          <w:sz w:val="22"/>
        </w:rPr>
        <w:t>В настоящем Соглашении нижеприведенные определения имеют следующее значение:</w:t>
      </w:r>
    </w:p>
    <w:p w14:paraId="13E2236D" w14:textId="04D31AEB" w:rsidR="004F5A78" w:rsidRPr="0013141C" w:rsidRDefault="004F5A78" w:rsidP="007D355B">
      <w:pPr>
        <w:spacing w:before="120" w:after="120" w:line="280" w:lineRule="atLeast"/>
        <w:ind w:left="709"/>
        <w:jc w:val="both"/>
        <w:rPr>
          <w:rFonts w:ascii="Arial" w:hAnsi="Arial" w:cs="Arial"/>
          <w:bCs/>
          <w:sz w:val="22"/>
        </w:rPr>
      </w:pPr>
      <w:r w:rsidRPr="0013141C">
        <w:rPr>
          <w:rFonts w:ascii="Arial" w:hAnsi="Arial" w:cs="Arial"/>
          <w:b/>
          <w:sz w:val="22"/>
        </w:rPr>
        <w:t xml:space="preserve">«Банковская гарантия» </w:t>
      </w:r>
      <w:r w:rsidRPr="0013141C">
        <w:rPr>
          <w:rFonts w:ascii="Arial" w:hAnsi="Arial" w:cs="Arial"/>
          <w:bCs/>
          <w:sz w:val="22"/>
        </w:rPr>
        <w:t xml:space="preserve">означает </w:t>
      </w:r>
      <w:r w:rsidR="00F06F3A" w:rsidRPr="0013141C">
        <w:rPr>
          <w:rFonts w:ascii="Arial" w:hAnsi="Arial" w:cs="Arial"/>
          <w:bCs/>
          <w:sz w:val="22"/>
        </w:rPr>
        <w:t xml:space="preserve">безотзывную банковскую гарантию, </w:t>
      </w:r>
      <w:r w:rsidR="00A000C0" w:rsidRPr="0013141C">
        <w:rPr>
          <w:rFonts w:ascii="Arial" w:hAnsi="Arial" w:cs="Arial"/>
          <w:bCs/>
          <w:sz w:val="22"/>
        </w:rPr>
        <w:t xml:space="preserve">выданную банком, </w:t>
      </w:r>
      <w:r w:rsidR="001441A5" w:rsidRPr="0013141C">
        <w:rPr>
          <w:rFonts w:ascii="Arial" w:hAnsi="Arial" w:cs="Arial"/>
          <w:bCs/>
          <w:sz w:val="22"/>
        </w:rPr>
        <w:t xml:space="preserve">приемлемым для Государственного Партнера, </w:t>
      </w:r>
      <w:r w:rsidR="00F06F3A" w:rsidRPr="0013141C">
        <w:rPr>
          <w:rFonts w:ascii="Arial" w:hAnsi="Arial" w:cs="Arial"/>
          <w:bCs/>
          <w:sz w:val="22"/>
        </w:rPr>
        <w:t xml:space="preserve">которую Частный Партнер обязуется предоставить </w:t>
      </w:r>
      <w:r w:rsidR="00060523" w:rsidRPr="0013141C">
        <w:rPr>
          <w:rFonts w:ascii="Arial" w:hAnsi="Arial" w:cs="Arial"/>
          <w:bCs/>
          <w:sz w:val="22"/>
        </w:rPr>
        <w:t xml:space="preserve">Государственному Партнеру </w:t>
      </w:r>
      <w:r w:rsidR="001441A5" w:rsidRPr="0013141C">
        <w:rPr>
          <w:rFonts w:ascii="Arial" w:hAnsi="Arial" w:cs="Arial"/>
          <w:bCs/>
          <w:sz w:val="22"/>
        </w:rPr>
        <w:t xml:space="preserve">в качестве обеспечения исполнения своих обязательств по Соглашению </w:t>
      </w:r>
      <w:r w:rsidR="00060523" w:rsidRPr="0013141C">
        <w:rPr>
          <w:rFonts w:ascii="Arial" w:hAnsi="Arial" w:cs="Arial"/>
          <w:bCs/>
          <w:sz w:val="22"/>
        </w:rPr>
        <w:t>по форме и на условиях, изложенных в Приложении 6.</w:t>
      </w:r>
    </w:p>
    <w:p w14:paraId="4B75F286" w14:textId="0FC857EF" w:rsidR="009A0F8E" w:rsidRPr="0013141C" w:rsidRDefault="009A0F8E" w:rsidP="007D355B">
      <w:pPr>
        <w:spacing w:before="120" w:after="120" w:line="280" w:lineRule="atLeast"/>
        <w:ind w:left="709"/>
        <w:jc w:val="both"/>
        <w:rPr>
          <w:rFonts w:ascii="Arial" w:hAnsi="Arial" w:cs="Arial"/>
          <w:sz w:val="22"/>
        </w:rPr>
      </w:pPr>
      <w:r w:rsidRPr="0013141C">
        <w:rPr>
          <w:rFonts w:ascii="Arial" w:hAnsi="Arial" w:cs="Arial"/>
          <w:b/>
          <w:sz w:val="22"/>
        </w:rPr>
        <w:t xml:space="preserve">«Государственный Реестр» </w:t>
      </w:r>
      <w:r w:rsidRPr="0013141C">
        <w:rPr>
          <w:rFonts w:ascii="Arial" w:hAnsi="Arial" w:cs="Arial"/>
          <w:sz w:val="22"/>
        </w:rPr>
        <w:t>означает Государственный реестр прав на объекты недвижимости, находящийся в ведении Агентства по кадастру при Министерстве экономики и финансов Республики Узбекистан.</w:t>
      </w:r>
    </w:p>
    <w:p w14:paraId="7F086314" w14:textId="77777777" w:rsidR="00370BD8" w:rsidRPr="0013141C" w:rsidRDefault="00370BD8" w:rsidP="007D355B">
      <w:pPr>
        <w:spacing w:before="120" w:after="120" w:line="280" w:lineRule="atLeast"/>
        <w:ind w:left="709"/>
        <w:jc w:val="both"/>
        <w:rPr>
          <w:rFonts w:ascii="Arial" w:hAnsi="Arial" w:cs="Arial"/>
          <w:b/>
          <w:sz w:val="22"/>
        </w:rPr>
      </w:pPr>
      <w:r w:rsidRPr="0013141C">
        <w:rPr>
          <w:rFonts w:ascii="Arial" w:hAnsi="Arial" w:cs="Arial"/>
          <w:b/>
          <w:sz w:val="22"/>
        </w:rPr>
        <w:t>«График»</w:t>
      </w:r>
      <w:r w:rsidRPr="0013141C">
        <w:rPr>
          <w:rFonts w:ascii="Arial" w:hAnsi="Arial" w:cs="Arial"/>
          <w:sz w:val="22"/>
        </w:rPr>
        <w:t xml:space="preserve"> означает график реализации Проекта, приведенный в Приложении 5.</w:t>
      </w:r>
      <w:r w:rsidRPr="0013141C">
        <w:rPr>
          <w:rFonts w:ascii="Arial" w:hAnsi="Arial" w:cs="Arial"/>
          <w:b/>
          <w:sz w:val="22"/>
        </w:rPr>
        <w:t xml:space="preserve"> </w:t>
      </w:r>
    </w:p>
    <w:p w14:paraId="06E5CAF6" w14:textId="50C70B46" w:rsidR="003544E9" w:rsidRPr="0013141C" w:rsidRDefault="00D439B2" w:rsidP="007D355B">
      <w:pPr>
        <w:spacing w:before="120" w:after="120" w:line="280" w:lineRule="atLeast"/>
        <w:ind w:left="709"/>
        <w:jc w:val="both"/>
        <w:rPr>
          <w:rFonts w:ascii="Arial" w:hAnsi="Arial" w:cs="Arial"/>
          <w:sz w:val="22"/>
        </w:rPr>
      </w:pPr>
      <w:r w:rsidRPr="0013141C">
        <w:rPr>
          <w:rFonts w:ascii="Arial" w:hAnsi="Arial" w:cs="Arial"/>
          <w:b/>
          <w:sz w:val="22"/>
        </w:rPr>
        <w:lastRenderedPageBreak/>
        <w:t>«</w:t>
      </w:r>
      <w:r w:rsidR="003544E9" w:rsidRPr="0013141C">
        <w:rPr>
          <w:rFonts w:ascii="Arial" w:hAnsi="Arial" w:cs="Arial"/>
          <w:b/>
          <w:sz w:val="22"/>
        </w:rPr>
        <w:t xml:space="preserve">Дата </w:t>
      </w:r>
      <w:r w:rsidR="006C49EC" w:rsidRPr="0013141C">
        <w:rPr>
          <w:rFonts w:ascii="Arial" w:hAnsi="Arial" w:cs="Arial"/>
          <w:b/>
          <w:sz w:val="22"/>
        </w:rPr>
        <w:t>Подписания</w:t>
      </w:r>
      <w:r w:rsidRPr="0013141C">
        <w:rPr>
          <w:rFonts w:ascii="Arial" w:hAnsi="Arial" w:cs="Arial"/>
          <w:b/>
          <w:sz w:val="22"/>
        </w:rPr>
        <w:t>»</w:t>
      </w:r>
      <w:r w:rsidR="00E51984" w:rsidRPr="0013141C">
        <w:rPr>
          <w:rFonts w:ascii="Arial" w:hAnsi="Arial" w:cs="Arial"/>
          <w:sz w:val="22"/>
        </w:rPr>
        <w:t xml:space="preserve"> означает день, в который настоящее Соглашение подписано обеими Сторонами.</w:t>
      </w:r>
    </w:p>
    <w:p w14:paraId="38A7EF66" w14:textId="77777777" w:rsidR="00202824" w:rsidRPr="0013141C" w:rsidRDefault="00202824" w:rsidP="007D355B">
      <w:pPr>
        <w:spacing w:before="120" w:after="120" w:line="280" w:lineRule="atLeast"/>
        <w:ind w:left="709"/>
        <w:jc w:val="both"/>
        <w:rPr>
          <w:rFonts w:ascii="Arial" w:hAnsi="Arial" w:cs="Arial"/>
          <w:sz w:val="22"/>
        </w:rPr>
      </w:pPr>
      <w:r w:rsidRPr="0013141C">
        <w:rPr>
          <w:rFonts w:ascii="Arial" w:hAnsi="Arial" w:cs="Arial"/>
          <w:b/>
          <w:sz w:val="22"/>
        </w:rPr>
        <w:t xml:space="preserve">«Дата Вступления в Силу» </w:t>
      </w:r>
      <w:r w:rsidRPr="0013141C">
        <w:rPr>
          <w:rFonts w:ascii="Arial" w:hAnsi="Arial" w:cs="Arial"/>
          <w:sz w:val="22"/>
        </w:rPr>
        <w:t>означает день, в который настоящее Соглашение полностью вступает в силу.</w:t>
      </w:r>
    </w:p>
    <w:p w14:paraId="1D97E018" w14:textId="77777777" w:rsidR="003544E9" w:rsidRPr="0013141C" w:rsidRDefault="00D439B2" w:rsidP="007D355B">
      <w:pPr>
        <w:spacing w:before="120" w:after="120" w:line="280" w:lineRule="atLeast"/>
        <w:ind w:left="709"/>
        <w:jc w:val="both"/>
        <w:rPr>
          <w:rFonts w:ascii="Arial" w:hAnsi="Arial" w:cs="Arial"/>
          <w:sz w:val="22"/>
        </w:rPr>
      </w:pPr>
      <w:r w:rsidRPr="0013141C">
        <w:rPr>
          <w:rFonts w:ascii="Arial" w:hAnsi="Arial" w:cs="Arial"/>
          <w:b/>
          <w:sz w:val="22"/>
        </w:rPr>
        <w:t>«</w:t>
      </w:r>
      <w:r w:rsidR="003544E9" w:rsidRPr="0013141C">
        <w:rPr>
          <w:rFonts w:ascii="Arial" w:hAnsi="Arial" w:cs="Arial"/>
          <w:b/>
          <w:sz w:val="22"/>
        </w:rPr>
        <w:t>Закон о ГЧП</w:t>
      </w:r>
      <w:r w:rsidRPr="0013141C">
        <w:rPr>
          <w:rFonts w:ascii="Arial" w:hAnsi="Arial" w:cs="Arial"/>
          <w:b/>
          <w:sz w:val="22"/>
        </w:rPr>
        <w:t>»</w:t>
      </w:r>
      <w:r w:rsidR="00722912" w:rsidRPr="0013141C">
        <w:rPr>
          <w:rFonts w:ascii="Arial" w:hAnsi="Arial" w:cs="Arial"/>
          <w:sz w:val="22"/>
        </w:rPr>
        <w:t xml:space="preserve"> означает Закон Республики Узбекистан </w:t>
      </w:r>
      <w:r w:rsidR="006C49EC" w:rsidRPr="0013141C">
        <w:rPr>
          <w:rFonts w:ascii="Arial" w:hAnsi="Arial" w:cs="Arial"/>
          <w:sz w:val="22"/>
        </w:rPr>
        <w:t xml:space="preserve">№ ЗРУ-537 «О государственно-частном партнерстве» </w:t>
      </w:r>
      <w:r w:rsidR="00722912" w:rsidRPr="0013141C">
        <w:rPr>
          <w:rFonts w:ascii="Arial" w:hAnsi="Arial" w:cs="Arial"/>
          <w:sz w:val="22"/>
        </w:rPr>
        <w:t>от 10 мая 2019 года</w:t>
      </w:r>
      <w:r w:rsidR="006C49EC" w:rsidRPr="0013141C">
        <w:rPr>
          <w:rFonts w:ascii="Arial" w:hAnsi="Arial" w:cs="Arial"/>
          <w:sz w:val="22"/>
        </w:rPr>
        <w:t xml:space="preserve"> (с учетом изменений и дополнений)</w:t>
      </w:r>
      <w:r w:rsidR="00722912" w:rsidRPr="0013141C">
        <w:rPr>
          <w:rFonts w:ascii="Arial" w:hAnsi="Arial" w:cs="Arial"/>
          <w:sz w:val="22"/>
        </w:rPr>
        <w:t>.</w:t>
      </w:r>
    </w:p>
    <w:p w14:paraId="667CA97F" w14:textId="28A83301" w:rsidR="003544E9" w:rsidRPr="0013141C" w:rsidRDefault="00D439B2" w:rsidP="007D355B">
      <w:pPr>
        <w:spacing w:before="120" w:after="120" w:line="280" w:lineRule="atLeast"/>
        <w:ind w:left="709"/>
        <w:jc w:val="both"/>
        <w:rPr>
          <w:rFonts w:ascii="Arial" w:hAnsi="Arial" w:cs="Arial"/>
          <w:sz w:val="22"/>
        </w:rPr>
      </w:pPr>
      <w:r w:rsidRPr="0013141C">
        <w:rPr>
          <w:rFonts w:ascii="Arial" w:hAnsi="Arial" w:cs="Arial"/>
          <w:b/>
          <w:sz w:val="22"/>
        </w:rPr>
        <w:t>«</w:t>
      </w:r>
      <w:r w:rsidR="003544E9" w:rsidRPr="0013141C">
        <w:rPr>
          <w:rFonts w:ascii="Arial" w:hAnsi="Arial" w:cs="Arial"/>
          <w:b/>
          <w:sz w:val="22"/>
        </w:rPr>
        <w:t>Законодательство</w:t>
      </w:r>
      <w:r w:rsidRPr="0013141C">
        <w:rPr>
          <w:rFonts w:ascii="Arial" w:hAnsi="Arial" w:cs="Arial"/>
          <w:b/>
          <w:sz w:val="22"/>
        </w:rPr>
        <w:t>»</w:t>
      </w:r>
      <w:r w:rsidR="001E4881" w:rsidRPr="0013141C">
        <w:rPr>
          <w:rFonts w:ascii="Arial" w:hAnsi="Arial" w:cs="Arial"/>
          <w:sz w:val="22"/>
        </w:rPr>
        <w:t xml:space="preserve"> означает любой </w:t>
      </w:r>
      <w:r w:rsidR="000123B0" w:rsidRPr="0013141C">
        <w:rPr>
          <w:rFonts w:ascii="Arial" w:hAnsi="Arial" w:cs="Arial"/>
          <w:sz w:val="22"/>
        </w:rPr>
        <w:t>нормативно</w:t>
      </w:r>
      <w:r w:rsidR="007D64A0" w:rsidRPr="0013141C">
        <w:rPr>
          <w:rFonts w:ascii="Arial" w:hAnsi="Arial" w:cs="Arial"/>
          <w:sz w:val="22"/>
        </w:rPr>
        <w:t>-правовой акт</w:t>
      </w:r>
      <w:r w:rsidR="001E4881" w:rsidRPr="0013141C">
        <w:rPr>
          <w:rFonts w:ascii="Arial" w:hAnsi="Arial" w:cs="Arial"/>
          <w:sz w:val="22"/>
        </w:rPr>
        <w:t xml:space="preserve">, который </w:t>
      </w:r>
      <w:r w:rsidR="007D64A0" w:rsidRPr="0013141C">
        <w:rPr>
          <w:rFonts w:ascii="Arial" w:hAnsi="Arial" w:cs="Arial"/>
          <w:sz w:val="22"/>
        </w:rPr>
        <w:t xml:space="preserve">применим </w:t>
      </w:r>
      <w:r w:rsidR="001E4881" w:rsidRPr="0013141C">
        <w:rPr>
          <w:rFonts w:ascii="Arial" w:hAnsi="Arial" w:cs="Arial"/>
          <w:sz w:val="22"/>
        </w:rPr>
        <w:t>или мо</w:t>
      </w:r>
      <w:r w:rsidR="0038400B" w:rsidRPr="0013141C">
        <w:rPr>
          <w:rFonts w:ascii="Arial" w:hAnsi="Arial" w:cs="Arial"/>
          <w:sz w:val="22"/>
        </w:rPr>
        <w:t>же</w:t>
      </w:r>
      <w:r w:rsidR="001E4881" w:rsidRPr="0013141C">
        <w:rPr>
          <w:rFonts w:ascii="Arial" w:hAnsi="Arial" w:cs="Arial"/>
          <w:sz w:val="22"/>
        </w:rPr>
        <w:t xml:space="preserve">т стать применимым к Проекту или оказанию Услуг в течение Срока </w:t>
      </w:r>
      <w:r w:rsidR="00DD13B1" w:rsidRPr="0013141C">
        <w:rPr>
          <w:rFonts w:ascii="Arial" w:hAnsi="Arial" w:cs="Arial"/>
          <w:sz w:val="22"/>
        </w:rPr>
        <w:t>Д</w:t>
      </w:r>
      <w:r w:rsidR="001E4881" w:rsidRPr="0013141C">
        <w:rPr>
          <w:rFonts w:ascii="Arial" w:hAnsi="Arial" w:cs="Arial"/>
          <w:sz w:val="22"/>
        </w:rPr>
        <w:t>ействия.</w:t>
      </w:r>
    </w:p>
    <w:p w14:paraId="577F507E" w14:textId="3443CCD1" w:rsidR="003544E9" w:rsidRPr="0013141C" w:rsidRDefault="00D439B2" w:rsidP="007D355B">
      <w:pPr>
        <w:spacing w:before="120" w:after="120" w:line="280" w:lineRule="atLeast"/>
        <w:ind w:left="709"/>
        <w:jc w:val="both"/>
        <w:rPr>
          <w:rFonts w:ascii="Arial" w:hAnsi="Arial" w:cs="Arial"/>
          <w:sz w:val="22"/>
        </w:rPr>
      </w:pPr>
      <w:r w:rsidRPr="0013141C">
        <w:rPr>
          <w:rFonts w:ascii="Arial" w:hAnsi="Arial" w:cs="Arial"/>
          <w:b/>
          <w:sz w:val="22"/>
        </w:rPr>
        <w:t>«</w:t>
      </w:r>
      <w:r w:rsidR="003544E9" w:rsidRPr="0013141C">
        <w:rPr>
          <w:rFonts w:ascii="Arial" w:hAnsi="Arial" w:cs="Arial"/>
          <w:b/>
          <w:sz w:val="22"/>
        </w:rPr>
        <w:t>Земельный Участок</w:t>
      </w:r>
      <w:r w:rsidRPr="0013141C">
        <w:rPr>
          <w:rFonts w:ascii="Arial" w:hAnsi="Arial" w:cs="Arial"/>
          <w:b/>
          <w:sz w:val="22"/>
        </w:rPr>
        <w:t>»</w:t>
      </w:r>
      <w:r w:rsidR="00436585" w:rsidRPr="0013141C">
        <w:rPr>
          <w:rFonts w:ascii="Arial" w:hAnsi="Arial" w:cs="Arial"/>
          <w:b/>
          <w:sz w:val="22"/>
        </w:rPr>
        <w:t xml:space="preserve"> </w:t>
      </w:r>
      <w:r w:rsidR="00436585" w:rsidRPr="0013141C">
        <w:rPr>
          <w:rFonts w:ascii="Arial" w:hAnsi="Arial" w:cs="Arial"/>
          <w:sz w:val="22"/>
        </w:rPr>
        <w:t xml:space="preserve">означает </w:t>
      </w:r>
      <w:r w:rsidR="00B0506C" w:rsidRPr="0013141C">
        <w:rPr>
          <w:rFonts w:ascii="Arial" w:hAnsi="Arial" w:cs="Arial"/>
          <w:sz w:val="22"/>
        </w:rPr>
        <w:t>земельный участок</w:t>
      </w:r>
      <w:r w:rsidR="006642E9" w:rsidRPr="0013141C">
        <w:rPr>
          <w:rFonts w:ascii="Arial" w:hAnsi="Arial" w:cs="Arial"/>
          <w:sz w:val="22"/>
        </w:rPr>
        <w:t xml:space="preserve"> площадью </w:t>
      </w:r>
      <w:r w:rsidR="0095421F" w:rsidRPr="0013141C">
        <w:rPr>
          <w:rFonts w:ascii="Arial" w:hAnsi="Arial" w:cs="Arial"/>
          <w:sz w:val="22"/>
        </w:rPr>
        <w:t>123 411 м</w:t>
      </w:r>
      <w:r w:rsidR="0095421F" w:rsidRPr="0013141C">
        <w:rPr>
          <w:rFonts w:ascii="Arial" w:hAnsi="Arial" w:cs="Arial"/>
          <w:sz w:val="22"/>
          <w:vertAlign w:val="superscript"/>
        </w:rPr>
        <w:t>2</w:t>
      </w:r>
      <w:r w:rsidR="00B0506C" w:rsidRPr="0013141C">
        <w:rPr>
          <w:rFonts w:ascii="Arial" w:hAnsi="Arial" w:cs="Arial"/>
          <w:sz w:val="22"/>
        </w:rPr>
        <w:t>,</w:t>
      </w:r>
      <w:r w:rsidR="00436585" w:rsidRPr="0013141C">
        <w:rPr>
          <w:rFonts w:ascii="Arial" w:hAnsi="Arial" w:cs="Arial"/>
          <w:sz w:val="22"/>
        </w:rPr>
        <w:t xml:space="preserve"> </w:t>
      </w:r>
      <w:r w:rsidR="006C49EC" w:rsidRPr="0013141C">
        <w:rPr>
          <w:rFonts w:ascii="Arial" w:hAnsi="Arial" w:cs="Arial"/>
          <w:sz w:val="22"/>
        </w:rPr>
        <w:t xml:space="preserve">на котором </w:t>
      </w:r>
      <w:r w:rsidR="00436585" w:rsidRPr="0013141C">
        <w:rPr>
          <w:rFonts w:ascii="Arial" w:hAnsi="Arial" w:cs="Arial"/>
          <w:sz w:val="22"/>
        </w:rPr>
        <w:t>расположен Парк, передаваемый Государственным Партнером Частному Партнеру для целей реализации Проекта.</w:t>
      </w:r>
    </w:p>
    <w:p w14:paraId="4A3FC611" w14:textId="08029333" w:rsidR="000D1750" w:rsidRPr="0013141C" w:rsidRDefault="00D439B2" w:rsidP="00B86B02">
      <w:pPr>
        <w:spacing w:before="120" w:after="120" w:line="280" w:lineRule="atLeast"/>
        <w:ind w:left="709"/>
        <w:jc w:val="both"/>
        <w:rPr>
          <w:rFonts w:ascii="Arial" w:hAnsi="Arial" w:cs="Arial"/>
          <w:sz w:val="22"/>
        </w:rPr>
      </w:pPr>
      <w:r w:rsidRPr="0013141C">
        <w:rPr>
          <w:rFonts w:ascii="Arial" w:hAnsi="Arial" w:cs="Arial"/>
          <w:b/>
          <w:sz w:val="22"/>
        </w:rPr>
        <w:t>«</w:t>
      </w:r>
      <w:r w:rsidR="003544E9" w:rsidRPr="0013141C">
        <w:rPr>
          <w:rFonts w:ascii="Arial" w:hAnsi="Arial" w:cs="Arial"/>
          <w:b/>
          <w:sz w:val="22"/>
        </w:rPr>
        <w:t xml:space="preserve">Конфиденциальная </w:t>
      </w:r>
      <w:r w:rsidR="00F3453C" w:rsidRPr="0013141C">
        <w:rPr>
          <w:rFonts w:ascii="Arial" w:hAnsi="Arial" w:cs="Arial"/>
          <w:b/>
          <w:sz w:val="22"/>
        </w:rPr>
        <w:t>И</w:t>
      </w:r>
      <w:r w:rsidR="003544E9" w:rsidRPr="0013141C">
        <w:rPr>
          <w:rFonts w:ascii="Arial" w:hAnsi="Arial" w:cs="Arial"/>
          <w:b/>
          <w:sz w:val="22"/>
        </w:rPr>
        <w:t>нформация</w:t>
      </w:r>
      <w:r w:rsidRPr="0013141C">
        <w:rPr>
          <w:rFonts w:ascii="Arial" w:hAnsi="Arial" w:cs="Arial"/>
          <w:b/>
          <w:sz w:val="22"/>
        </w:rPr>
        <w:t>»</w:t>
      </w:r>
      <w:r w:rsidR="000D1750" w:rsidRPr="0013141C">
        <w:rPr>
          <w:rFonts w:ascii="Arial" w:hAnsi="Arial" w:cs="Arial"/>
          <w:b/>
          <w:sz w:val="22"/>
        </w:rPr>
        <w:t xml:space="preserve"> </w:t>
      </w:r>
      <w:r w:rsidR="000D1750" w:rsidRPr="0013141C">
        <w:rPr>
          <w:rFonts w:ascii="Arial" w:hAnsi="Arial" w:cs="Arial"/>
          <w:sz w:val="22"/>
        </w:rPr>
        <w:t>означает всю информацию по Проекту или Услугам, вне зависимости от ее формы</w:t>
      </w:r>
      <w:r w:rsidR="007F4512" w:rsidRPr="0013141C">
        <w:rPr>
          <w:rFonts w:ascii="Arial" w:hAnsi="Arial" w:cs="Arial"/>
          <w:sz w:val="22"/>
        </w:rPr>
        <w:t>,</w:t>
      </w:r>
      <w:r w:rsidR="00B86B02" w:rsidRPr="0013141C">
        <w:rPr>
          <w:rFonts w:ascii="Arial" w:hAnsi="Arial" w:cs="Arial"/>
          <w:sz w:val="22"/>
        </w:rPr>
        <w:t xml:space="preserve"> </w:t>
      </w:r>
      <w:r w:rsidR="00DC4DC4" w:rsidRPr="0013141C">
        <w:rPr>
          <w:rFonts w:ascii="Arial" w:hAnsi="Arial" w:cs="Arial"/>
          <w:sz w:val="22"/>
        </w:rPr>
        <w:t>имеющая коммерческую ценность</w:t>
      </w:r>
      <w:r w:rsidR="002A568B" w:rsidRPr="0013141C">
        <w:rPr>
          <w:rFonts w:ascii="Arial" w:hAnsi="Arial" w:cs="Arial"/>
          <w:sz w:val="22"/>
        </w:rPr>
        <w:t xml:space="preserve"> в силу неизвестности ее третьим лицам, к которой нет свободного доступа на законном основании и собственник этой информации принимает меры по защите ее конфиденциальности, </w:t>
      </w:r>
      <w:r w:rsidR="000D1750" w:rsidRPr="0013141C">
        <w:rPr>
          <w:rFonts w:ascii="Arial" w:hAnsi="Arial" w:cs="Arial"/>
          <w:sz w:val="22"/>
        </w:rPr>
        <w:t xml:space="preserve">и включает в себя следующие виды информации: </w:t>
      </w:r>
    </w:p>
    <w:p w14:paraId="0B9E6148" w14:textId="5654E0C8" w:rsidR="000D1750" w:rsidRPr="0013141C" w:rsidRDefault="000D1750" w:rsidP="00D97C29">
      <w:pPr>
        <w:pStyle w:val="a7"/>
        <w:numPr>
          <w:ilvl w:val="0"/>
          <w:numId w:val="10"/>
        </w:numPr>
        <w:spacing w:before="120" w:after="120" w:line="280" w:lineRule="atLeast"/>
        <w:ind w:left="1276" w:hanging="567"/>
        <w:contextualSpacing w:val="0"/>
        <w:jc w:val="both"/>
        <w:rPr>
          <w:rFonts w:ascii="Arial" w:hAnsi="Arial" w:cs="Arial"/>
          <w:sz w:val="22"/>
        </w:rPr>
      </w:pPr>
      <w:r w:rsidRPr="0013141C">
        <w:rPr>
          <w:rFonts w:ascii="Arial" w:hAnsi="Arial" w:cs="Arial"/>
          <w:sz w:val="22"/>
        </w:rPr>
        <w:t xml:space="preserve">все сведения, составляющие коммерческую и </w:t>
      </w:r>
      <w:r w:rsidR="00D46FA1" w:rsidRPr="0013141C">
        <w:rPr>
          <w:rFonts w:ascii="Arial" w:hAnsi="Arial" w:cs="Arial"/>
          <w:sz w:val="22"/>
        </w:rPr>
        <w:t>служеб</w:t>
      </w:r>
      <w:r w:rsidRPr="0013141C">
        <w:rPr>
          <w:rFonts w:ascii="Arial" w:hAnsi="Arial" w:cs="Arial"/>
          <w:sz w:val="22"/>
        </w:rPr>
        <w:t>ную тайну;</w:t>
      </w:r>
    </w:p>
    <w:p w14:paraId="5606B83C" w14:textId="31E30CAE" w:rsidR="000D1750" w:rsidRPr="0013141C" w:rsidRDefault="000D1750" w:rsidP="00D97C29">
      <w:pPr>
        <w:pStyle w:val="a7"/>
        <w:numPr>
          <w:ilvl w:val="0"/>
          <w:numId w:val="10"/>
        </w:numPr>
        <w:spacing w:before="120" w:after="120" w:line="280" w:lineRule="atLeast"/>
        <w:ind w:left="1276" w:hanging="567"/>
        <w:contextualSpacing w:val="0"/>
        <w:jc w:val="both"/>
        <w:rPr>
          <w:rFonts w:ascii="Arial" w:hAnsi="Arial" w:cs="Arial"/>
          <w:sz w:val="22"/>
        </w:rPr>
      </w:pPr>
      <w:r w:rsidRPr="0013141C">
        <w:rPr>
          <w:rFonts w:ascii="Arial" w:hAnsi="Arial" w:cs="Arial"/>
          <w:sz w:val="22"/>
        </w:rPr>
        <w:t>информация о должностных лицах и работниках</w:t>
      </w:r>
      <w:r w:rsidR="00D87FE5" w:rsidRPr="0013141C">
        <w:rPr>
          <w:rFonts w:ascii="Arial" w:hAnsi="Arial" w:cs="Arial"/>
          <w:sz w:val="22"/>
        </w:rPr>
        <w:t>, в том числе их персональные данные</w:t>
      </w:r>
      <w:r w:rsidRPr="0013141C">
        <w:rPr>
          <w:rFonts w:ascii="Arial" w:hAnsi="Arial" w:cs="Arial"/>
          <w:sz w:val="22"/>
        </w:rPr>
        <w:t>;</w:t>
      </w:r>
    </w:p>
    <w:p w14:paraId="5AD6AEA9" w14:textId="3BE64A2E" w:rsidR="000D1750" w:rsidRPr="0013141C" w:rsidRDefault="000D1750" w:rsidP="00D97C29">
      <w:pPr>
        <w:pStyle w:val="a7"/>
        <w:numPr>
          <w:ilvl w:val="0"/>
          <w:numId w:val="10"/>
        </w:numPr>
        <w:spacing w:before="120" w:after="120" w:line="280" w:lineRule="atLeast"/>
        <w:ind w:left="1276" w:hanging="567"/>
        <w:contextualSpacing w:val="0"/>
        <w:jc w:val="both"/>
        <w:rPr>
          <w:rFonts w:ascii="Arial" w:hAnsi="Arial" w:cs="Arial"/>
          <w:sz w:val="22"/>
        </w:rPr>
      </w:pPr>
      <w:r w:rsidRPr="0013141C">
        <w:rPr>
          <w:rFonts w:ascii="Arial" w:hAnsi="Arial" w:cs="Arial"/>
          <w:sz w:val="22"/>
        </w:rPr>
        <w:t xml:space="preserve">любая </w:t>
      </w:r>
      <w:r w:rsidR="00D87FE5" w:rsidRPr="0013141C">
        <w:rPr>
          <w:rFonts w:ascii="Arial" w:hAnsi="Arial" w:cs="Arial"/>
          <w:sz w:val="22"/>
        </w:rPr>
        <w:t xml:space="preserve">прочая </w:t>
      </w:r>
      <w:r w:rsidRPr="0013141C">
        <w:rPr>
          <w:rFonts w:ascii="Arial" w:hAnsi="Arial" w:cs="Arial"/>
          <w:sz w:val="22"/>
        </w:rPr>
        <w:t xml:space="preserve">информация коммерческого, эксплуатационного, маркетингового, производственного, технического или финансового характера, относящаяся к </w:t>
      </w:r>
      <w:r w:rsidR="00B86B02" w:rsidRPr="0013141C">
        <w:rPr>
          <w:rFonts w:ascii="Arial" w:hAnsi="Arial" w:cs="Arial"/>
          <w:sz w:val="22"/>
        </w:rPr>
        <w:t>Проекту.</w:t>
      </w:r>
    </w:p>
    <w:p w14:paraId="78F77391" w14:textId="375FCF7E" w:rsidR="004D7AEE" w:rsidRPr="0013141C" w:rsidRDefault="004D7AEE" w:rsidP="00EE5904">
      <w:pPr>
        <w:spacing w:before="120" w:after="120" w:line="280" w:lineRule="atLeast"/>
        <w:ind w:left="709"/>
        <w:jc w:val="both"/>
        <w:rPr>
          <w:rFonts w:ascii="Arial" w:hAnsi="Arial" w:cs="Arial"/>
          <w:sz w:val="22"/>
        </w:rPr>
      </w:pPr>
      <w:r w:rsidRPr="0013141C">
        <w:rPr>
          <w:rFonts w:ascii="Arial" w:hAnsi="Arial" w:cs="Arial"/>
          <w:b/>
          <w:sz w:val="22"/>
        </w:rPr>
        <w:t xml:space="preserve">«Рабочий День» </w:t>
      </w:r>
      <w:r w:rsidRPr="0013141C">
        <w:rPr>
          <w:rFonts w:ascii="Arial" w:hAnsi="Arial" w:cs="Arial"/>
          <w:sz w:val="22"/>
        </w:rPr>
        <w:t>означает рабочий день</w:t>
      </w:r>
      <w:r w:rsidR="00EE5904" w:rsidRPr="0013141C">
        <w:rPr>
          <w:rFonts w:ascii="Arial" w:hAnsi="Arial" w:cs="Arial"/>
          <w:sz w:val="22"/>
        </w:rPr>
        <w:t>, определяемый исходя из пятидневной рабочей недели</w:t>
      </w:r>
      <w:r w:rsidRPr="0013141C">
        <w:rPr>
          <w:rFonts w:ascii="Arial" w:hAnsi="Arial" w:cs="Arial"/>
          <w:sz w:val="22"/>
        </w:rPr>
        <w:t>.</w:t>
      </w:r>
    </w:p>
    <w:p w14:paraId="48196A47" w14:textId="77777777" w:rsidR="002E44DF" w:rsidRPr="0013141C" w:rsidRDefault="002E44DF" w:rsidP="002E44DF">
      <w:pPr>
        <w:spacing w:before="120" w:after="120" w:line="280" w:lineRule="atLeast"/>
        <w:ind w:left="709"/>
        <w:jc w:val="both"/>
        <w:rPr>
          <w:rFonts w:ascii="Arial" w:hAnsi="Arial" w:cs="Arial"/>
          <w:b/>
          <w:sz w:val="22"/>
        </w:rPr>
      </w:pPr>
      <w:r w:rsidRPr="0013141C">
        <w:rPr>
          <w:rFonts w:ascii="Arial" w:hAnsi="Arial" w:cs="Arial"/>
          <w:b/>
          <w:sz w:val="22"/>
        </w:rPr>
        <w:t xml:space="preserve">«Обременение» </w:t>
      </w:r>
      <w:r w:rsidRPr="0013141C">
        <w:rPr>
          <w:rFonts w:ascii="Arial" w:hAnsi="Arial" w:cs="Arial"/>
          <w:sz w:val="22"/>
        </w:rPr>
        <w:t>означает ипотеку, залог, удержание, арест или другой обеспечительный интерес, обеспечивающий любое обязательство любого лица или любое другое соглашение или договоренность, имеющую аналогичный эффект.</w:t>
      </w:r>
    </w:p>
    <w:p w14:paraId="120EEF27" w14:textId="77777777" w:rsidR="003544E9" w:rsidRPr="0013141C" w:rsidRDefault="00D439B2" w:rsidP="007D355B">
      <w:pPr>
        <w:spacing w:before="120" w:after="120" w:line="280" w:lineRule="atLeast"/>
        <w:ind w:left="709"/>
        <w:jc w:val="both"/>
        <w:rPr>
          <w:rFonts w:ascii="Arial" w:hAnsi="Arial" w:cs="Arial"/>
          <w:b/>
          <w:sz w:val="22"/>
        </w:rPr>
      </w:pPr>
      <w:r w:rsidRPr="0013141C">
        <w:rPr>
          <w:rFonts w:ascii="Arial" w:hAnsi="Arial" w:cs="Arial"/>
          <w:b/>
          <w:sz w:val="22"/>
        </w:rPr>
        <w:t>«</w:t>
      </w:r>
      <w:r w:rsidR="003544E9" w:rsidRPr="0013141C">
        <w:rPr>
          <w:rFonts w:ascii="Arial" w:hAnsi="Arial" w:cs="Arial"/>
          <w:b/>
          <w:sz w:val="22"/>
        </w:rPr>
        <w:t xml:space="preserve">Орган </w:t>
      </w:r>
      <w:r w:rsidR="006C49EC" w:rsidRPr="0013141C">
        <w:rPr>
          <w:rFonts w:ascii="Arial" w:hAnsi="Arial" w:cs="Arial"/>
          <w:b/>
          <w:sz w:val="22"/>
        </w:rPr>
        <w:t>Государственной Власти</w:t>
      </w:r>
      <w:r w:rsidRPr="0013141C">
        <w:rPr>
          <w:rFonts w:ascii="Arial" w:hAnsi="Arial" w:cs="Arial"/>
          <w:b/>
          <w:sz w:val="22"/>
        </w:rPr>
        <w:t>»</w:t>
      </w:r>
      <w:r w:rsidR="005001F7" w:rsidRPr="0013141C">
        <w:rPr>
          <w:rFonts w:ascii="Arial" w:hAnsi="Arial" w:cs="Arial"/>
          <w:sz w:val="22"/>
        </w:rPr>
        <w:t xml:space="preserve"> означает любо</w:t>
      </w:r>
      <w:r w:rsidR="00D31A0E" w:rsidRPr="0013141C">
        <w:rPr>
          <w:rFonts w:ascii="Arial" w:hAnsi="Arial" w:cs="Arial"/>
          <w:sz w:val="22"/>
        </w:rPr>
        <w:t>й орган управления республиканского и областного уровня</w:t>
      </w:r>
      <w:r w:rsidR="005001F7" w:rsidRPr="0013141C">
        <w:rPr>
          <w:rFonts w:ascii="Arial" w:hAnsi="Arial" w:cs="Arial"/>
          <w:sz w:val="22"/>
        </w:rPr>
        <w:t xml:space="preserve"> (и любые законодательные, исполнительные или судебные органы </w:t>
      </w:r>
      <w:r w:rsidR="00D31A0E" w:rsidRPr="0013141C">
        <w:rPr>
          <w:rFonts w:ascii="Arial" w:hAnsi="Arial" w:cs="Arial"/>
          <w:sz w:val="22"/>
        </w:rPr>
        <w:t>соответствующего уровня</w:t>
      </w:r>
      <w:r w:rsidR="005001F7" w:rsidRPr="0013141C">
        <w:rPr>
          <w:rFonts w:ascii="Arial" w:hAnsi="Arial" w:cs="Arial"/>
          <w:sz w:val="22"/>
        </w:rPr>
        <w:t>) Республики Узбекистан, включая любое(-ой) министерство, департамент, агентство, должностное лицо, суд или иное образование Республики Узбекистан.</w:t>
      </w:r>
    </w:p>
    <w:p w14:paraId="61F957F9" w14:textId="3B745F9A" w:rsidR="003544E9" w:rsidRPr="0013141C" w:rsidRDefault="00D439B2" w:rsidP="007D355B">
      <w:pPr>
        <w:spacing w:before="120" w:after="120" w:line="280" w:lineRule="atLeast"/>
        <w:ind w:left="709"/>
        <w:rPr>
          <w:rFonts w:ascii="Arial" w:hAnsi="Arial" w:cs="Arial"/>
          <w:b/>
          <w:sz w:val="22"/>
        </w:rPr>
      </w:pPr>
      <w:r w:rsidRPr="0013141C">
        <w:rPr>
          <w:rFonts w:ascii="Arial" w:hAnsi="Arial" w:cs="Arial"/>
          <w:b/>
          <w:sz w:val="22"/>
        </w:rPr>
        <w:t>«</w:t>
      </w:r>
      <w:r w:rsidR="003544E9" w:rsidRPr="0013141C">
        <w:rPr>
          <w:rFonts w:ascii="Arial" w:hAnsi="Arial" w:cs="Arial"/>
          <w:b/>
          <w:sz w:val="22"/>
        </w:rPr>
        <w:t>Парк</w:t>
      </w:r>
      <w:r w:rsidRPr="0013141C">
        <w:rPr>
          <w:rFonts w:ascii="Arial" w:hAnsi="Arial" w:cs="Arial"/>
          <w:b/>
          <w:sz w:val="22"/>
        </w:rPr>
        <w:t>»</w:t>
      </w:r>
      <w:r w:rsidR="00B0506C" w:rsidRPr="0013141C">
        <w:rPr>
          <w:rFonts w:ascii="Arial" w:hAnsi="Arial" w:cs="Arial"/>
          <w:b/>
          <w:sz w:val="22"/>
        </w:rPr>
        <w:t xml:space="preserve"> </w:t>
      </w:r>
      <w:r w:rsidR="00B0506C" w:rsidRPr="0013141C">
        <w:rPr>
          <w:rFonts w:ascii="Arial" w:hAnsi="Arial" w:cs="Arial"/>
          <w:sz w:val="22"/>
        </w:rPr>
        <w:t xml:space="preserve">означает парк культуры и отдыха </w:t>
      </w:r>
      <w:r w:rsidR="00B0506C" w:rsidRPr="0013141C">
        <w:rPr>
          <w:rFonts w:ascii="Arial" w:hAnsi="Arial" w:cs="Arial"/>
          <w:sz w:val="22"/>
          <w:lang w:val="uz-Cyrl-UZ"/>
        </w:rPr>
        <w:t>“Дустлик</w:t>
      </w:r>
      <w:r w:rsidR="00D31A0E" w:rsidRPr="0013141C">
        <w:rPr>
          <w:rFonts w:ascii="Arial" w:hAnsi="Arial" w:cs="Arial"/>
          <w:sz w:val="22"/>
          <w:lang w:val="uz-Cyrl-UZ"/>
        </w:rPr>
        <w:t>”</w:t>
      </w:r>
      <w:r w:rsidR="006C49EC" w:rsidRPr="0013141C">
        <w:rPr>
          <w:rFonts w:ascii="Arial" w:hAnsi="Arial" w:cs="Arial"/>
          <w:sz w:val="22"/>
          <w:lang w:val="uz-Cyrl-UZ"/>
        </w:rPr>
        <w:t>, расположенный по адресу</w:t>
      </w:r>
      <w:r w:rsidR="00D31A0E" w:rsidRPr="0013141C">
        <w:rPr>
          <w:rFonts w:ascii="Arial" w:hAnsi="Arial" w:cs="Arial"/>
          <w:sz w:val="22"/>
          <w:lang w:val="uz-Cyrl-UZ"/>
        </w:rPr>
        <w:t>:</w:t>
      </w:r>
      <w:r w:rsidR="009F7F6E" w:rsidRPr="0013141C">
        <w:rPr>
          <w:rFonts w:ascii="Arial" w:hAnsi="Arial" w:cs="Arial"/>
          <w:sz w:val="22"/>
          <w:lang w:val="uz-Cyrl-UZ"/>
        </w:rPr>
        <w:t xml:space="preserve"> </w:t>
      </w:r>
      <w:r w:rsidR="00D31A0E" w:rsidRPr="0013141C">
        <w:rPr>
          <w:rFonts w:ascii="Arial" w:hAnsi="Arial" w:cs="Arial"/>
          <w:sz w:val="22"/>
          <w:lang w:val="uz-Cyrl-UZ"/>
        </w:rPr>
        <w:t>Республика Узбекистан</w:t>
      </w:r>
      <w:r w:rsidR="00EF6B56" w:rsidRPr="0013141C">
        <w:rPr>
          <w:rFonts w:ascii="Arial" w:hAnsi="Arial" w:cs="Arial"/>
          <w:sz w:val="22"/>
          <w:lang w:val="uz-Cyrl-UZ"/>
        </w:rPr>
        <w:t>, город Ташкент</w:t>
      </w:r>
      <w:r w:rsidR="0033325B" w:rsidRPr="0013141C">
        <w:rPr>
          <w:rFonts w:ascii="Arial" w:hAnsi="Arial" w:cs="Arial"/>
          <w:sz w:val="22"/>
          <w:lang w:val="uz-Cyrl-UZ"/>
        </w:rPr>
        <w:t>,</w:t>
      </w:r>
      <w:r w:rsidR="00EF6B56" w:rsidRPr="0013141C">
        <w:rPr>
          <w:rFonts w:ascii="Arial" w:hAnsi="Arial" w:cs="Arial"/>
          <w:sz w:val="22"/>
          <w:lang w:val="uz-Cyrl-UZ"/>
        </w:rPr>
        <w:t xml:space="preserve"> улица Бобура</w:t>
      </w:r>
      <w:r w:rsidR="0033325B" w:rsidRPr="0013141C">
        <w:rPr>
          <w:rFonts w:ascii="Arial" w:hAnsi="Arial" w:cs="Arial"/>
          <w:sz w:val="22"/>
          <w:lang w:val="uz-Cyrl-UZ"/>
        </w:rPr>
        <w:t>,</w:t>
      </w:r>
      <w:r w:rsidR="00EF6B56" w:rsidRPr="0013141C">
        <w:rPr>
          <w:rFonts w:ascii="Arial" w:hAnsi="Arial" w:cs="Arial"/>
          <w:sz w:val="22"/>
          <w:lang w:val="uz-Cyrl-UZ"/>
        </w:rPr>
        <w:t xml:space="preserve"> 33</w:t>
      </w:r>
      <w:r w:rsidR="006C49EC" w:rsidRPr="0013141C">
        <w:rPr>
          <w:rFonts w:ascii="Arial" w:hAnsi="Arial" w:cs="Arial"/>
          <w:sz w:val="22"/>
          <w:lang w:val="uz-Cyrl-UZ"/>
        </w:rPr>
        <w:t>.</w:t>
      </w:r>
    </w:p>
    <w:p w14:paraId="35B0DD20" w14:textId="33468C19" w:rsidR="005001F7" w:rsidRPr="0013141C" w:rsidRDefault="00D439B2" w:rsidP="001753E6">
      <w:pPr>
        <w:spacing w:before="120" w:after="120" w:line="280" w:lineRule="atLeast"/>
        <w:ind w:left="709"/>
        <w:jc w:val="both"/>
        <w:rPr>
          <w:rFonts w:ascii="Arial" w:hAnsi="Arial" w:cs="Arial"/>
          <w:b/>
          <w:sz w:val="22"/>
        </w:rPr>
      </w:pPr>
      <w:r w:rsidRPr="0013141C">
        <w:rPr>
          <w:rFonts w:ascii="Arial" w:hAnsi="Arial" w:cs="Arial"/>
          <w:b/>
          <w:sz w:val="22"/>
        </w:rPr>
        <w:t>«</w:t>
      </w:r>
      <w:r w:rsidR="003544E9" w:rsidRPr="0013141C">
        <w:rPr>
          <w:rFonts w:ascii="Arial" w:hAnsi="Arial" w:cs="Arial"/>
          <w:b/>
          <w:sz w:val="22"/>
        </w:rPr>
        <w:t>ПКМ</w:t>
      </w:r>
      <w:r w:rsidR="00387E14" w:rsidRPr="0013141C">
        <w:rPr>
          <w:rFonts w:ascii="Arial" w:hAnsi="Arial" w:cs="Arial"/>
          <w:b/>
          <w:sz w:val="22"/>
        </w:rPr>
        <w:t xml:space="preserve"> 133</w:t>
      </w:r>
      <w:r w:rsidRPr="0013141C">
        <w:rPr>
          <w:rFonts w:ascii="Arial" w:hAnsi="Arial" w:cs="Arial"/>
          <w:b/>
          <w:sz w:val="22"/>
        </w:rPr>
        <w:t>»</w:t>
      </w:r>
      <w:r w:rsidR="00E51984" w:rsidRPr="0013141C">
        <w:rPr>
          <w:rFonts w:ascii="Arial" w:hAnsi="Arial" w:cs="Arial"/>
          <w:b/>
          <w:sz w:val="22"/>
        </w:rPr>
        <w:t xml:space="preserve"> </w:t>
      </w:r>
      <w:r w:rsidR="00E51984" w:rsidRPr="0013141C">
        <w:rPr>
          <w:rFonts w:ascii="Arial" w:hAnsi="Arial" w:cs="Arial"/>
          <w:sz w:val="22"/>
        </w:rPr>
        <w:t>означает постановление Кабинета Министров Республики Узбекистан</w:t>
      </w:r>
      <w:r w:rsidR="00387E14" w:rsidRPr="0013141C">
        <w:rPr>
          <w:rFonts w:ascii="Arial" w:hAnsi="Arial" w:cs="Arial"/>
          <w:sz w:val="22"/>
        </w:rPr>
        <w:t xml:space="preserve"> №133/</w:t>
      </w:r>
      <w:r w:rsidR="006642E9" w:rsidRPr="0013141C">
        <w:rPr>
          <w:rFonts w:ascii="Arial" w:hAnsi="Arial" w:cs="Arial"/>
          <w:sz w:val="22"/>
        </w:rPr>
        <w:t xml:space="preserve">11 (ДСП) </w:t>
      </w:r>
      <w:r w:rsidR="00387E14" w:rsidRPr="0013141C">
        <w:rPr>
          <w:rFonts w:ascii="Arial" w:hAnsi="Arial" w:cs="Arial"/>
          <w:sz w:val="22"/>
        </w:rPr>
        <w:t>от 13 марта 2024 года</w:t>
      </w:r>
      <w:r w:rsidR="00E51984" w:rsidRPr="0013141C">
        <w:rPr>
          <w:rFonts w:ascii="Arial" w:hAnsi="Arial" w:cs="Arial"/>
          <w:sz w:val="22"/>
        </w:rPr>
        <w:t>.</w:t>
      </w:r>
    </w:p>
    <w:p w14:paraId="5D1FDD27" w14:textId="2941CFFB" w:rsidR="003544E9" w:rsidRPr="0013141C" w:rsidRDefault="00D439B2" w:rsidP="007D355B">
      <w:pPr>
        <w:spacing w:before="120" w:after="120" w:line="280" w:lineRule="atLeast"/>
        <w:ind w:left="709"/>
        <w:rPr>
          <w:rFonts w:ascii="Arial" w:hAnsi="Arial" w:cs="Arial"/>
          <w:sz w:val="22"/>
        </w:rPr>
      </w:pPr>
      <w:r w:rsidRPr="0013141C">
        <w:rPr>
          <w:rFonts w:ascii="Arial" w:hAnsi="Arial" w:cs="Arial"/>
          <w:b/>
          <w:sz w:val="22"/>
        </w:rPr>
        <w:t>«</w:t>
      </w:r>
      <w:r w:rsidR="003544E9" w:rsidRPr="0013141C">
        <w:rPr>
          <w:rFonts w:ascii="Arial" w:hAnsi="Arial" w:cs="Arial"/>
          <w:b/>
          <w:sz w:val="22"/>
        </w:rPr>
        <w:t>Посетитель</w:t>
      </w:r>
      <w:r w:rsidRPr="0013141C">
        <w:rPr>
          <w:rFonts w:ascii="Arial" w:hAnsi="Arial" w:cs="Arial"/>
          <w:b/>
          <w:sz w:val="22"/>
        </w:rPr>
        <w:t>»</w:t>
      </w:r>
      <w:r w:rsidR="003544E9" w:rsidRPr="0013141C">
        <w:rPr>
          <w:rFonts w:ascii="Arial" w:hAnsi="Arial" w:cs="Arial"/>
          <w:b/>
          <w:sz w:val="22"/>
        </w:rPr>
        <w:t xml:space="preserve"> </w:t>
      </w:r>
      <w:r w:rsidR="000D1750" w:rsidRPr="0013141C">
        <w:rPr>
          <w:rFonts w:ascii="Arial" w:hAnsi="Arial" w:cs="Arial"/>
          <w:sz w:val="22"/>
        </w:rPr>
        <w:t>означает посетител</w:t>
      </w:r>
      <w:r w:rsidR="00E831F8" w:rsidRPr="0013141C">
        <w:rPr>
          <w:rFonts w:ascii="Arial" w:hAnsi="Arial" w:cs="Arial"/>
          <w:sz w:val="22"/>
        </w:rPr>
        <w:t>ей</w:t>
      </w:r>
      <w:r w:rsidR="000D1750" w:rsidRPr="0013141C">
        <w:rPr>
          <w:rFonts w:ascii="Arial" w:hAnsi="Arial" w:cs="Arial"/>
          <w:sz w:val="22"/>
        </w:rPr>
        <w:t xml:space="preserve"> Парка.</w:t>
      </w:r>
    </w:p>
    <w:p w14:paraId="2A741AC7" w14:textId="358D1F05" w:rsidR="00387E14" w:rsidRPr="0013141C" w:rsidRDefault="00387E14" w:rsidP="00D2178D">
      <w:pPr>
        <w:spacing w:before="120" w:after="120" w:line="280" w:lineRule="atLeast"/>
        <w:ind w:left="709"/>
        <w:jc w:val="both"/>
        <w:rPr>
          <w:rFonts w:ascii="Arial" w:hAnsi="Arial" w:cs="Arial"/>
          <w:sz w:val="22"/>
        </w:rPr>
      </w:pPr>
      <w:r w:rsidRPr="0013141C">
        <w:rPr>
          <w:rFonts w:ascii="Arial" w:hAnsi="Arial" w:cs="Arial"/>
          <w:b/>
          <w:sz w:val="22"/>
        </w:rPr>
        <w:t xml:space="preserve">«Постановление Хокимията» </w:t>
      </w:r>
      <w:r w:rsidRPr="0013141C">
        <w:rPr>
          <w:rFonts w:ascii="Arial" w:hAnsi="Arial" w:cs="Arial"/>
          <w:sz w:val="22"/>
        </w:rPr>
        <w:t xml:space="preserve">означает </w:t>
      </w:r>
      <w:r w:rsidR="006642E9" w:rsidRPr="0013141C">
        <w:rPr>
          <w:rFonts w:ascii="Arial" w:hAnsi="Arial" w:cs="Arial"/>
          <w:sz w:val="22"/>
        </w:rPr>
        <w:t xml:space="preserve">решение </w:t>
      </w:r>
      <w:r w:rsidRPr="0013141C">
        <w:rPr>
          <w:rFonts w:ascii="Arial" w:hAnsi="Arial" w:cs="Arial"/>
          <w:sz w:val="22"/>
        </w:rPr>
        <w:t>хоким</w:t>
      </w:r>
      <w:r w:rsidR="006642E9" w:rsidRPr="0013141C">
        <w:rPr>
          <w:rFonts w:ascii="Arial" w:hAnsi="Arial" w:cs="Arial"/>
          <w:sz w:val="22"/>
        </w:rPr>
        <w:t>а</w:t>
      </w:r>
      <w:r w:rsidRPr="0013141C">
        <w:rPr>
          <w:rFonts w:ascii="Arial" w:hAnsi="Arial" w:cs="Arial"/>
          <w:sz w:val="22"/>
        </w:rPr>
        <w:t xml:space="preserve"> города Ташкент</w:t>
      </w:r>
      <w:r w:rsidR="006642E9" w:rsidRPr="0013141C">
        <w:rPr>
          <w:rFonts w:ascii="Arial" w:hAnsi="Arial" w:cs="Arial"/>
          <w:sz w:val="22"/>
        </w:rPr>
        <w:t>а</w:t>
      </w:r>
      <w:r w:rsidRPr="0013141C">
        <w:rPr>
          <w:rFonts w:ascii="Arial" w:hAnsi="Arial" w:cs="Arial"/>
          <w:sz w:val="22"/>
        </w:rPr>
        <w:t xml:space="preserve"> № 200-14-0-</w:t>
      </w:r>
      <w:r w:rsidRPr="0013141C">
        <w:rPr>
          <w:rFonts w:ascii="Arial" w:hAnsi="Arial" w:cs="Arial"/>
          <w:sz w:val="22"/>
          <w:lang w:val="en-US"/>
        </w:rPr>
        <w:t>Q</w:t>
      </w:r>
      <w:r w:rsidRPr="0013141C">
        <w:rPr>
          <w:rFonts w:ascii="Arial" w:hAnsi="Arial" w:cs="Arial"/>
          <w:sz w:val="22"/>
        </w:rPr>
        <w:t xml:space="preserve">/24 </w:t>
      </w:r>
      <w:r w:rsidR="006642E9" w:rsidRPr="0013141C">
        <w:rPr>
          <w:rFonts w:ascii="Arial" w:hAnsi="Arial" w:cs="Arial"/>
          <w:sz w:val="22"/>
        </w:rPr>
        <w:t xml:space="preserve">(ДСП) </w:t>
      </w:r>
      <w:r w:rsidRPr="0013141C">
        <w:rPr>
          <w:rFonts w:ascii="Arial" w:hAnsi="Arial" w:cs="Arial"/>
          <w:sz w:val="22"/>
        </w:rPr>
        <w:t>от 26 марта 2024 года.</w:t>
      </w:r>
    </w:p>
    <w:p w14:paraId="43341690" w14:textId="087A9C4B" w:rsidR="000337A0" w:rsidRPr="0013141C" w:rsidRDefault="000337A0" w:rsidP="00B86B02">
      <w:pPr>
        <w:spacing w:before="120" w:after="120" w:line="280" w:lineRule="atLeast"/>
        <w:ind w:left="709"/>
        <w:jc w:val="both"/>
        <w:rPr>
          <w:rFonts w:ascii="Arial" w:hAnsi="Arial" w:cs="Arial"/>
          <w:sz w:val="22"/>
        </w:rPr>
      </w:pPr>
      <w:r w:rsidRPr="0013141C">
        <w:rPr>
          <w:rFonts w:ascii="Arial" w:hAnsi="Arial" w:cs="Arial"/>
          <w:b/>
          <w:sz w:val="22"/>
        </w:rPr>
        <w:t xml:space="preserve">«Предварительное Условие» </w:t>
      </w:r>
      <w:r w:rsidRPr="0013141C">
        <w:rPr>
          <w:rFonts w:ascii="Arial" w:hAnsi="Arial" w:cs="Arial"/>
          <w:sz w:val="22"/>
        </w:rPr>
        <w:t xml:space="preserve">означает каждое из условий, предусмотренных </w:t>
      </w:r>
      <w:r w:rsidR="00CB040D" w:rsidRPr="0013141C">
        <w:rPr>
          <w:rFonts w:ascii="Arial" w:hAnsi="Arial" w:cs="Arial"/>
          <w:sz w:val="22"/>
        </w:rPr>
        <w:t>Пункт</w:t>
      </w:r>
      <w:r w:rsidR="00346CB1" w:rsidRPr="0013141C">
        <w:rPr>
          <w:rFonts w:ascii="Arial" w:hAnsi="Arial" w:cs="Arial"/>
          <w:sz w:val="22"/>
        </w:rPr>
        <w:t>ом</w:t>
      </w:r>
      <w:r w:rsidR="00CB040D" w:rsidRPr="0013141C">
        <w:rPr>
          <w:rFonts w:ascii="Arial" w:hAnsi="Arial" w:cs="Arial"/>
          <w:sz w:val="22"/>
        </w:rPr>
        <w:t xml:space="preserve"> </w:t>
      </w:r>
      <w:r w:rsidR="00346CB1" w:rsidRPr="0013141C">
        <w:rPr>
          <w:rFonts w:ascii="Arial" w:hAnsi="Arial" w:cs="Arial"/>
          <w:sz w:val="22"/>
        </w:rPr>
        <w:fldChar w:fldCharType="begin"/>
      </w:r>
      <w:r w:rsidR="00346CB1" w:rsidRPr="0013141C">
        <w:rPr>
          <w:rFonts w:ascii="Arial" w:hAnsi="Arial" w:cs="Arial"/>
          <w:sz w:val="22"/>
        </w:rPr>
        <w:instrText xml:space="preserve"> REF _Ref167113408 \r \h </w:instrText>
      </w:r>
      <w:r w:rsidR="00346CB1" w:rsidRPr="0013141C">
        <w:rPr>
          <w:rFonts w:ascii="Arial" w:hAnsi="Arial" w:cs="Arial"/>
          <w:sz w:val="22"/>
        </w:rPr>
      </w:r>
      <w:r w:rsidR="00346CB1" w:rsidRPr="0013141C">
        <w:rPr>
          <w:rFonts w:ascii="Arial" w:hAnsi="Arial" w:cs="Arial"/>
          <w:sz w:val="22"/>
        </w:rPr>
        <w:fldChar w:fldCharType="separate"/>
      </w:r>
      <w:r w:rsidR="00346CB1" w:rsidRPr="0013141C">
        <w:rPr>
          <w:rFonts w:ascii="Arial" w:hAnsi="Arial" w:cs="Arial"/>
          <w:sz w:val="22"/>
        </w:rPr>
        <w:t>5.1</w:t>
      </w:r>
      <w:r w:rsidR="00346CB1" w:rsidRPr="0013141C">
        <w:rPr>
          <w:rFonts w:ascii="Arial" w:hAnsi="Arial" w:cs="Arial"/>
          <w:sz w:val="22"/>
        </w:rPr>
        <w:fldChar w:fldCharType="end"/>
      </w:r>
      <w:r w:rsidRPr="0013141C">
        <w:rPr>
          <w:rFonts w:ascii="Arial" w:hAnsi="Arial" w:cs="Arial"/>
          <w:sz w:val="22"/>
        </w:rPr>
        <w:t>.</w:t>
      </w:r>
    </w:p>
    <w:p w14:paraId="40527D16" w14:textId="17697C60" w:rsidR="00F3442C" w:rsidRPr="0013141C" w:rsidRDefault="00D439B2" w:rsidP="00BE0073">
      <w:pPr>
        <w:spacing w:before="120" w:after="120" w:line="280" w:lineRule="atLeast"/>
        <w:ind w:left="709"/>
        <w:jc w:val="both"/>
        <w:rPr>
          <w:rFonts w:ascii="Arial" w:hAnsi="Arial" w:cs="Arial"/>
          <w:b/>
          <w:sz w:val="22"/>
        </w:rPr>
      </w:pPr>
      <w:r w:rsidRPr="0013141C">
        <w:rPr>
          <w:rFonts w:ascii="Arial" w:hAnsi="Arial" w:cs="Arial"/>
          <w:b/>
          <w:sz w:val="22"/>
        </w:rPr>
        <w:t>«</w:t>
      </w:r>
      <w:r w:rsidR="003544E9" w:rsidRPr="0013141C">
        <w:rPr>
          <w:rFonts w:ascii="Arial" w:hAnsi="Arial" w:cs="Arial"/>
          <w:b/>
          <w:sz w:val="22"/>
        </w:rPr>
        <w:t>Проект</w:t>
      </w:r>
      <w:r w:rsidRPr="0013141C">
        <w:rPr>
          <w:rFonts w:ascii="Arial" w:hAnsi="Arial" w:cs="Arial"/>
          <w:b/>
          <w:sz w:val="22"/>
        </w:rPr>
        <w:t>»</w:t>
      </w:r>
      <w:r w:rsidR="00E51984" w:rsidRPr="0013141C">
        <w:rPr>
          <w:rFonts w:ascii="Arial" w:hAnsi="Arial" w:cs="Arial"/>
          <w:sz w:val="22"/>
        </w:rPr>
        <w:t xml:space="preserve"> означает проект по </w:t>
      </w:r>
      <w:r w:rsidR="006642E9" w:rsidRPr="0013141C">
        <w:rPr>
          <w:rFonts w:ascii="Arial" w:hAnsi="Arial" w:cs="Arial"/>
          <w:sz w:val="22"/>
        </w:rPr>
        <w:t xml:space="preserve">привлечению инвестиций </w:t>
      </w:r>
      <w:r w:rsidR="00C24B23" w:rsidRPr="0013141C">
        <w:rPr>
          <w:rFonts w:ascii="Arial" w:hAnsi="Arial" w:cs="Arial"/>
          <w:sz w:val="22"/>
        </w:rPr>
        <w:t xml:space="preserve">Частного </w:t>
      </w:r>
      <w:r w:rsidR="00CF42AF" w:rsidRPr="0013141C">
        <w:rPr>
          <w:rFonts w:ascii="Arial" w:hAnsi="Arial" w:cs="Arial"/>
          <w:sz w:val="22"/>
        </w:rPr>
        <w:t>П</w:t>
      </w:r>
      <w:r w:rsidR="00C24B23" w:rsidRPr="0013141C">
        <w:rPr>
          <w:rFonts w:ascii="Arial" w:hAnsi="Arial" w:cs="Arial"/>
          <w:sz w:val="22"/>
        </w:rPr>
        <w:t xml:space="preserve">артнёра </w:t>
      </w:r>
      <w:r w:rsidR="00041BE5" w:rsidRPr="0013141C">
        <w:rPr>
          <w:rFonts w:ascii="Arial" w:hAnsi="Arial" w:cs="Arial"/>
          <w:sz w:val="22"/>
        </w:rPr>
        <w:t xml:space="preserve">согласно утверждённой Концепции </w:t>
      </w:r>
      <w:r w:rsidR="006642E9" w:rsidRPr="0013141C">
        <w:rPr>
          <w:rFonts w:ascii="Arial" w:hAnsi="Arial" w:cs="Arial"/>
          <w:sz w:val="22"/>
        </w:rPr>
        <w:t xml:space="preserve">в </w:t>
      </w:r>
      <w:r w:rsidR="00C24B23" w:rsidRPr="0013141C">
        <w:rPr>
          <w:rFonts w:ascii="Arial" w:hAnsi="Arial" w:cs="Arial"/>
          <w:sz w:val="22"/>
        </w:rPr>
        <w:t>размере не менее 1</w:t>
      </w:r>
      <w:r w:rsidR="00535643" w:rsidRPr="0013141C">
        <w:rPr>
          <w:rFonts w:ascii="Arial" w:hAnsi="Arial" w:cs="Arial"/>
          <w:sz w:val="22"/>
        </w:rPr>
        <w:t>0</w:t>
      </w:r>
      <w:r w:rsidR="000E1884" w:rsidRPr="0013141C">
        <w:rPr>
          <w:rFonts w:ascii="Arial" w:hAnsi="Arial" w:cs="Arial"/>
          <w:sz w:val="22"/>
        </w:rPr>
        <w:t xml:space="preserve"> 000 000</w:t>
      </w:r>
      <w:r w:rsidR="00C24B23" w:rsidRPr="0013141C">
        <w:rPr>
          <w:rFonts w:ascii="Arial" w:hAnsi="Arial" w:cs="Arial"/>
          <w:sz w:val="22"/>
        </w:rPr>
        <w:t xml:space="preserve"> </w:t>
      </w:r>
      <w:r w:rsidR="00CF42AF" w:rsidRPr="0013141C">
        <w:rPr>
          <w:rFonts w:ascii="Arial" w:hAnsi="Arial" w:cs="Arial"/>
          <w:sz w:val="22"/>
        </w:rPr>
        <w:t>(д</w:t>
      </w:r>
      <w:r w:rsidR="00535643" w:rsidRPr="0013141C">
        <w:rPr>
          <w:rFonts w:ascii="Arial" w:hAnsi="Arial" w:cs="Arial"/>
          <w:sz w:val="22"/>
        </w:rPr>
        <w:t>еся</w:t>
      </w:r>
      <w:r w:rsidR="000E1884" w:rsidRPr="0013141C">
        <w:rPr>
          <w:rFonts w:ascii="Arial" w:hAnsi="Arial" w:cs="Arial"/>
          <w:sz w:val="22"/>
        </w:rPr>
        <w:t>ти</w:t>
      </w:r>
      <w:r w:rsidR="00CF42AF" w:rsidRPr="0013141C">
        <w:rPr>
          <w:rFonts w:ascii="Arial" w:hAnsi="Arial" w:cs="Arial"/>
          <w:sz w:val="22"/>
        </w:rPr>
        <w:t xml:space="preserve"> </w:t>
      </w:r>
      <w:r w:rsidR="00C24B23" w:rsidRPr="0013141C">
        <w:rPr>
          <w:rFonts w:ascii="Arial" w:hAnsi="Arial" w:cs="Arial"/>
          <w:sz w:val="22"/>
        </w:rPr>
        <w:t>миллионов</w:t>
      </w:r>
      <w:r w:rsidR="000E1884" w:rsidRPr="0013141C">
        <w:rPr>
          <w:rFonts w:ascii="Arial" w:hAnsi="Arial" w:cs="Arial"/>
          <w:sz w:val="22"/>
        </w:rPr>
        <w:t>)</w:t>
      </w:r>
      <w:r w:rsidR="00C24B23" w:rsidRPr="0013141C">
        <w:rPr>
          <w:rFonts w:ascii="Arial" w:hAnsi="Arial" w:cs="Arial"/>
          <w:sz w:val="22"/>
        </w:rPr>
        <w:t xml:space="preserve"> долларов</w:t>
      </w:r>
      <w:r w:rsidR="00CF42AF" w:rsidRPr="0013141C">
        <w:rPr>
          <w:rFonts w:ascii="Arial" w:hAnsi="Arial" w:cs="Arial"/>
          <w:sz w:val="22"/>
        </w:rPr>
        <w:t xml:space="preserve"> </w:t>
      </w:r>
      <w:r w:rsidR="00CF42AF" w:rsidRPr="0013141C">
        <w:rPr>
          <w:rFonts w:ascii="Arial" w:hAnsi="Arial" w:cs="Arial"/>
          <w:sz w:val="22"/>
        </w:rPr>
        <w:lastRenderedPageBreak/>
        <w:t>США</w:t>
      </w:r>
      <w:r w:rsidR="00C24B23" w:rsidRPr="0013141C">
        <w:rPr>
          <w:rFonts w:ascii="Arial" w:hAnsi="Arial" w:cs="Arial"/>
          <w:sz w:val="22"/>
        </w:rPr>
        <w:t xml:space="preserve"> </w:t>
      </w:r>
      <w:r w:rsidR="001B6DD4" w:rsidRPr="0013141C">
        <w:rPr>
          <w:rFonts w:ascii="Arial" w:hAnsi="Arial" w:cs="Arial"/>
          <w:sz w:val="22"/>
        </w:rPr>
        <w:t>на</w:t>
      </w:r>
      <w:r w:rsidR="00C24B23" w:rsidRPr="0013141C">
        <w:rPr>
          <w:rFonts w:ascii="Arial" w:hAnsi="Arial" w:cs="Arial"/>
          <w:sz w:val="22"/>
        </w:rPr>
        <w:t xml:space="preserve"> </w:t>
      </w:r>
      <w:r w:rsidR="006642E9" w:rsidRPr="0013141C">
        <w:rPr>
          <w:rFonts w:ascii="Arial" w:hAnsi="Arial" w:cs="Arial"/>
          <w:sz w:val="22"/>
        </w:rPr>
        <w:t>модернизаци</w:t>
      </w:r>
      <w:r w:rsidR="00503757" w:rsidRPr="0013141C">
        <w:rPr>
          <w:rFonts w:ascii="Arial" w:hAnsi="Arial" w:cs="Arial"/>
          <w:sz w:val="22"/>
        </w:rPr>
        <w:t>и</w:t>
      </w:r>
      <w:r w:rsidR="00A8116D" w:rsidRPr="0013141C">
        <w:rPr>
          <w:rFonts w:ascii="Arial" w:hAnsi="Arial" w:cs="Arial"/>
          <w:sz w:val="22"/>
        </w:rPr>
        <w:t xml:space="preserve"> и</w:t>
      </w:r>
      <w:r w:rsidR="00E51984" w:rsidRPr="0013141C">
        <w:rPr>
          <w:rFonts w:ascii="Arial" w:hAnsi="Arial" w:cs="Arial"/>
          <w:sz w:val="22"/>
        </w:rPr>
        <w:t xml:space="preserve"> </w:t>
      </w:r>
      <w:r w:rsidR="006642E9" w:rsidRPr="0013141C">
        <w:rPr>
          <w:rFonts w:ascii="Arial" w:hAnsi="Arial" w:cs="Arial"/>
          <w:sz w:val="22"/>
        </w:rPr>
        <w:t xml:space="preserve">реконструкцию </w:t>
      </w:r>
      <w:r w:rsidR="00EF212E" w:rsidRPr="0013141C">
        <w:rPr>
          <w:rFonts w:ascii="Arial" w:hAnsi="Arial" w:cs="Arial"/>
          <w:sz w:val="22"/>
        </w:rPr>
        <w:t>Согласованных Объектов</w:t>
      </w:r>
      <w:r w:rsidR="000E1884" w:rsidRPr="0013141C">
        <w:rPr>
          <w:rFonts w:ascii="Arial" w:hAnsi="Arial" w:cs="Arial"/>
          <w:sz w:val="22"/>
        </w:rPr>
        <w:t xml:space="preserve">, </w:t>
      </w:r>
      <w:r w:rsidR="00EF212E" w:rsidRPr="0013141C">
        <w:rPr>
          <w:rFonts w:ascii="Arial" w:hAnsi="Arial" w:cs="Arial"/>
          <w:sz w:val="22"/>
        </w:rPr>
        <w:t>а также</w:t>
      </w:r>
      <w:r w:rsidR="00C24B23" w:rsidRPr="0013141C">
        <w:rPr>
          <w:rFonts w:ascii="Arial" w:hAnsi="Arial" w:cs="Arial"/>
          <w:sz w:val="22"/>
        </w:rPr>
        <w:t xml:space="preserve"> </w:t>
      </w:r>
      <w:r w:rsidR="001B6DD4" w:rsidRPr="0013141C">
        <w:rPr>
          <w:rFonts w:ascii="Arial" w:hAnsi="Arial" w:cs="Arial"/>
          <w:sz w:val="22"/>
        </w:rPr>
        <w:t xml:space="preserve">дополнительно </w:t>
      </w:r>
      <w:r w:rsidR="00C24B23" w:rsidRPr="0013141C">
        <w:rPr>
          <w:rFonts w:ascii="Arial" w:hAnsi="Arial" w:cs="Arial"/>
          <w:sz w:val="22"/>
        </w:rPr>
        <w:t>2</w:t>
      </w:r>
      <w:r w:rsidR="000E1884" w:rsidRPr="0013141C">
        <w:rPr>
          <w:rFonts w:ascii="Arial" w:hAnsi="Arial" w:cs="Arial"/>
          <w:sz w:val="22"/>
        </w:rPr>
        <w:t xml:space="preserve"> 000 000 (двух</w:t>
      </w:r>
      <w:r w:rsidR="00C24B23" w:rsidRPr="0013141C">
        <w:rPr>
          <w:rFonts w:ascii="Arial" w:hAnsi="Arial" w:cs="Arial"/>
          <w:sz w:val="22"/>
        </w:rPr>
        <w:t xml:space="preserve"> миллионов</w:t>
      </w:r>
      <w:r w:rsidR="00AF006E" w:rsidRPr="0013141C">
        <w:rPr>
          <w:rFonts w:ascii="Arial" w:hAnsi="Arial" w:cs="Arial"/>
          <w:sz w:val="22"/>
        </w:rPr>
        <w:t>)</w:t>
      </w:r>
      <w:r w:rsidR="00C24B23" w:rsidRPr="0013141C">
        <w:rPr>
          <w:rFonts w:ascii="Arial" w:hAnsi="Arial" w:cs="Arial"/>
          <w:sz w:val="22"/>
        </w:rPr>
        <w:t xml:space="preserve"> долларов </w:t>
      </w:r>
      <w:r w:rsidR="00CF42AF" w:rsidRPr="0013141C">
        <w:rPr>
          <w:rFonts w:ascii="Arial" w:hAnsi="Arial" w:cs="Arial"/>
          <w:sz w:val="22"/>
        </w:rPr>
        <w:t xml:space="preserve">США </w:t>
      </w:r>
      <w:r w:rsidR="00C24B23" w:rsidRPr="0013141C">
        <w:rPr>
          <w:rFonts w:ascii="Arial" w:hAnsi="Arial" w:cs="Arial"/>
          <w:sz w:val="22"/>
        </w:rPr>
        <w:t xml:space="preserve">на </w:t>
      </w:r>
      <w:r w:rsidR="00E2107B" w:rsidRPr="0013141C">
        <w:rPr>
          <w:rFonts w:ascii="Arial" w:hAnsi="Arial" w:cs="Arial"/>
          <w:sz w:val="22"/>
        </w:rPr>
        <w:t>со</w:t>
      </w:r>
      <w:r w:rsidR="00C24B23" w:rsidRPr="0013141C">
        <w:rPr>
          <w:rFonts w:ascii="Arial" w:hAnsi="Arial" w:cs="Arial"/>
          <w:sz w:val="22"/>
        </w:rPr>
        <w:t>держание</w:t>
      </w:r>
      <w:r w:rsidR="00E2107B" w:rsidRPr="0013141C">
        <w:rPr>
          <w:rFonts w:ascii="Arial" w:hAnsi="Arial" w:cs="Arial"/>
          <w:sz w:val="22"/>
        </w:rPr>
        <w:t>, в том числе</w:t>
      </w:r>
      <w:r w:rsidR="00C24B23" w:rsidRPr="0013141C">
        <w:rPr>
          <w:rFonts w:ascii="Arial" w:hAnsi="Arial" w:cs="Arial"/>
          <w:sz w:val="22"/>
        </w:rPr>
        <w:t xml:space="preserve"> </w:t>
      </w:r>
      <w:r w:rsidR="00E2107B" w:rsidRPr="0013141C">
        <w:rPr>
          <w:rFonts w:ascii="Arial" w:hAnsi="Arial" w:cs="Arial"/>
          <w:sz w:val="22"/>
        </w:rPr>
        <w:t xml:space="preserve">техническое обслуживание и текущий ремонт Согласованных Объектов </w:t>
      </w:r>
      <w:r w:rsidR="00C24B23" w:rsidRPr="0013141C">
        <w:rPr>
          <w:rFonts w:ascii="Arial" w:hAnsi="Arial" w:cs="Arial"/>
          <w:sz w:val="22"/>
        </w:rPr>
        <w:t>на условиях настоящего Соглашения</w:t>
      </w:r>
      <w:r w:rsidR="00503757" w:rsidRPr="0013141C">
        <w:rPr>
          <w:rFonts w:ascii="Arial" w:hAnsi="Arial" w:cs="Arial"/>
          <w:sz w:val="22"/>
        </w:rPr>
        <w:t xml:space="preserve">, реализуемый Частным Партнером в целях </w:t>
      </w:r>
      <w:r w:rsidR="00BE0073" w:rsidRPr="0013141C">
        <w:rPr>
          <w:rFonts w:ascii="Arial" w:hAnsi="Arial" w:cs="Arial"/>
          <w:sz w:val="22"/>
        </w:rPr>
        <w:t xml:space="preserve">создания современного парка культуры и отдыха для </w:t>
      </w:r>
      <w:r w:rsidR="005C0DFD" w:rsidRPr="0013141C">
        <w:rPr>
          <w:rFonts w:ascii="Arial" w:hAnsi="Arial" w:cs="Arial"/>
          <w:sz w:val="22"/>
        </w:rPr>
        <w:t>организации качественного культурного отдыха Посетителей, повышени</w:t>
      </w:r>
      <w:r w:rsidR="00BE0073" w:rsidRPr="0013141C">
        <w:rPr>
          <w:rFonts w:ascii="Arial" w:hAnsi="Arial" w:cs="Arial"/>
          <w:sz w:val="22"/>
        </w:rPr>
        <w:t>я</w:t>
      </w:r>
      <w:r w:rsidR="005C0DFD" w:rsidRPr="0013141C">
        <w:rPr>
          <w:rFonts w:ascii="Arial" w:hAnsi="Arial" w:cs="Arial"/>
          <w:sz w:val="22"/>
        </w:rPr>
        <w:t xml:space="preserve"> туристической привлекательности и улучшени</w:t>
      </w:r>
      <w:r w:rsidR="00BE0073" w:rsidRPr="0013141C">
        <w:rPr>
          <w:rFonts w:ascii="Arial" w:hAnsi="Arial" w:cs="Arial"/>
          <w:sz w:val="22"/>
        </w:rPr>
        <w:t>я</w:t>
      </w:r>
      <w:r w:rsidR="005C0DFD" w:rsidRPr="0013141C">
        <w:rPr>
          <w:rFonts w:ascii="Arial" w:hAnsi="Arial" w:cs="Arial"/>
          <w:sz w:val="22"/>
        </w:rPr>
        <w:t xml:space="preserve"> архитектурного облика города Ташкента, </w:t>
      </w:r>
      <w:r w:rsidR="00BE0073" w:rsidRPr="0013141C">
        <w:rPr>
          <w:rFonts w:ascii="Arial" w:hAnsi="Arial" w:cs="Arial"/>
          <w:sz w:val="22"/>
        </w:rPr>
        <w:t>а также с</w:t>
      </w:r>
      <w:r w:rsidR="00503757" w:rsidRPr="0013141C">
        <w:rPr>
          <w:rFonts w:ascii="Arial" w:hAnsi="Arial" w:cs="Arial"/>
          <w:sz w:val="22"/>
        </w:rPr>
        <w:t>оздание новых рабочих мест</w:t>
      </w:r>
      <w:r w:rsidR="00E51984" w:rsidRPr="0013141C">
        <w:rPr>
          <w:rFonts w:ascii="Arial" w:hAnsi="Arial" w:cs="Arial"/>
          <w:sz w:val="22"/>
        </w:rPr>
        <w:t>.</w:t>
      </w:r>
    </w:p>
    <w:p w14:paraId="5CB872C7" w14:textId="63909489" w:rsidR="009F7F6E" w:rsidRPr="0013141C" w:rsidRDefault="009F7F6E" w:rsidP="00117BB2">
      <w:pPr>
        <w:spacing w:before="120" w:after="120" w:line="280" w:lineRule="atLeast"/>
        <w:ind w:left="709"/>
        <w:jc w:val="both"/>
        <w:rPr>
          <w:rFonts w:ascii="Arial" w:hAnsi="Arial" w:cs="Arial"/>
          <w:b/>
          <w:sz w:val="22"/>
        </w:rPr>
      </w:pPr>
      <w:r w:rsidRPr="0013141C">
        <w:rPr>
          <w:rFonts w:ascii="Arial" w:hAnsi="Arial" w:cs="Arial"/>
          <w:b/>
          <w:sz w:val="22"/>
        </w:rPr>
        <w:t>«Концепция»</w:t>
      </w:r>
      <w:r w:rsidRPr="0013141C">
        <w:rPr>
          <w:rFonts w:ascii="Arial" w:hAnsi="Arial" w:cs="Arial"/>
          <w:sz w:val="22"/>
        </w:rPr>
        <w:t xml:space="preserve"> означает </w:t>
      </w:r>
      <w:r w:rsidR="00370BD8" w:rsidRPr="0013141C">
        <w:rPr>
          <w:rFonts w:ascii="Arial" w:hAnsi="Arial" w:cs="Arial"/>
          <w:sz w:val="22"/>
        </w:rPr>
        <w:t xml:space="preserve">утвержденную Кабинетом Министров Республики Узбекистан </w:t>
      </w:r>
      <w:r w:rsidRPr="0013141C">
        <w:rPr>
          <w:rFonts w:ascii="Arial" w:hAnsi="Arial" w:cs="Arial"/>
          <w:sz w:val="22"/>
        </w:rPr>
        <w:t>концепцию Проекта</w:t>
      </w:r>
      <w:r w:rsidR="00370BD8" w:rsidRPr="0013141C">
        <w:rPr>
          <w:rFonts w:ascii="Arial" w:hAnsi="Arial" w:cs="Arial"/>
          <w:sz w:val="22"/>
        </w:rPr>
        <w:t>,</w:t>
      </w:r>
      <w:r w:rsidRPr="0013141C">
        <w:rPr>
          <w:rFonts w:ascii="Arial" w:hAnsi="Arial" w:cs="Arial"/>
          <w:sz w:val="22"/>
        </w:rPr>
        <w:t xml:space="preserve"> приведенную в Приложении 3.</w:t>
      </w:r>
    </w:p>
    <w:p w14:paraId="3795889D" w14:textId="7E995E02" w:rsidR="009375CB" w:rsidRPr="0013141C" w:rsidRDefault="00D439B2" w:rsidP="00117BB2">
      <w:pPr>
        <w:spacing w:before="120" w:after="120" w:line="280" w:lineRule="atLeast"/>
        <w:ind w:left="709"/>
        <w:jc w:val="both"/>
        <w:rPr>
          <w:rFonts w:ascii="Arial" w:hAnsi="Arial" w:cs="Arial"/>
          <w:sz w:val="22"/>
        </w:rPr>
      </w:pPr>
      <w:r w:rsidRPr="0013141C">
        <w:rPr>
          <w:rFonts w:ascii="Arial" w:hAnsi="Arial" w:cs="Arial"/>
          <w:b/>
          <w:sz w:val="22"/>
        </w:rPr>
        <w:t>«</w:t>
      </w:r>
      <w:r w:rsidR="003544E9" w:rsidRPr="0013141C">
        <w:rPr>
          <w:rFonts w:ascii="Arial" w:hAnsi="Arial" w:cs="Arial"/>
          <w:b/>
          <w:sz w:val="22"/>
        </w:rPr>
        <w:t>Разрешения</w:t>
      </w:r>
      <w:r w:rsidRPr="0013141C">
        <w:rPr>
          <w:rFonts w:ascii="Arial" w:hAnsi="Arial" w:cs="Arial"/>
          <w:b/>
          <w:sz w:val="22"/>
        </w:rPr>
        <w:t>»</w:t>
      </w:r>
      <w:r w:rsidR="00722912" w:rsidRPr="0013141C">
        <w:rPr>
          <w:rFonts w:ascii="Arial" w:hAnsi="Arial" w:cs="Arial"/>
          <w:sz w:val="22"/>
        </w:rPr>
        <w:t xml:space="preserve"> означает все разрешения, лицензии, </w:t>
      </w:r>
      <w:r w:rsidR="00027627" w:rsidRPr="0013141C">
        <w:rPr>
          <w:rFonts w:ascii="Arial" w:hAnsi="Arial" w:cs="Arial"/>
          <w:sz w:val="22"/>
        </w:rPr>
        <w:t xml:space="preserve">уведомления, </w:t>
      </w:r>
      <w:r w:rsidR="00722912" w:rsidRPr="0013141C">
        <w:rPr>
          <w:rFonts w:ascii="Arial" w:hAnsi="Arial" w:cs="Arial"/>
          <w:sz w:val="22"/>
        </w:rPr>
        <w:t>согласования, разрешительные документы, одобрения, регистрации, предоставления, подтверждения или соглашения, предусмотренные требованиями Законодател</w:t>
      </w:r>
      <w:r w:rsidR="00B86B02" w:rsidRPr="0013141C">
        <w:rPr>
          <w:rFonts w:ascii="Arial" w:hAnsi="Arial" w:cs="Arial"/>
          <w:sz w:val="22"/>
        </w:rPr>
        <w:t>ьства</w:t>
      </w:r>
      <w:r w:rsidR="00722912" w:rsidRPr="0013141C">
        <w:rPr>
          <w:rFonts w:ascii="Arial" w:hAnsi="Arial" w:cs="Arial"/>
          <w:sz w:val="22"/>
        </w:rPr>
        <w:t xml:space="preserve"> в связи с оказанием Услуг.</w:t>
      </w:r>
    </w:p>
    <w:p w14:paraId="7EA6BDC8" w14:textId="21705D77" w:rsidR="003544E9" w:rsidRPr="0013141C" w:rsidRDefault="00D439B2" w:rsidP="007D355B">
      <w:pPr>
        <w:spacing w:before="120" w:after="120" w:line="280" w:lineRule="atLeast"/>
        <w:ind w:left="709"/>
        <w:jc w:val="both"/>
        <w:rPr>
          <w:rFonts w:ascii="Arial" w:hAnsi="Arial" w:cs="Arial"/>
          <w:b/>
          <w:sz w:val="22"/>
        </w:rPr>
      </w:pPr>
      <w:r w:rsidRPr="0013141C">
        <w:rPr>
          <w:rFonts w:ascii="Arial" w:hAnsi="Arial" w:cs="Arial"/>
          <w:b/>
          <w:sz w:val="22"/>
        </w:rPr>
        <w:t>«</w:t>
      </w:r>
      <w:r w:rsidR="003544E9" w:rsidRPr="0013141C">
        <w:rPr>
          <w:rFonts w:ascii="Arial" w:hAnsi="Arial" w:cs="Arial"/>
          <w:b/>
          <w:sz w:val="22"/>
        </w:rPr>
        <w:t>Согласованные Объекты</w:t>
      </w:r>
      <w:r w:rsidRPr="0013141C">
        <w:rPr>
          <w:rFonts w:ascii="Arial" w:hAnsi="Arial" w:cs="Arial"/>
          <w:b/>
          <w:sz w:val="22"/>
        </w:rPr>
        <w:t>»</w:t>
      </w:r>
      <w:r w:rsidR="00436585" w:rsidRPr="0013141C">
        <w:rPr>
          <w:rFonts w:ascii="Arial" w:hAnsi="Arial" w:cs="Arial"/>
          <w:sz w:val="22"/>
        </w:rPr>
        <w:t xml:space="preserve"> означают объекты, передаваемые Государственным Партнером Частному Партнеру для целей реализации Проекта</w:t>
      </w:r>
      <w:r w:rsidR="00BF522F" w:rsidRPr="0013141C">
        <w:rPr>
          <w:rFonts w:ascii="Arial" w:hAnsi="Arial" w:cs="Arial"/>
          <w:sz w:val="22"/>
        </w:rPr>
        <w:t xml:space="preserve">, </w:t>
      </w:r>
      <w:r w:rsidR="00436585" w:rsidRPr="0013141C">
        <w:rPr>
          <w:rFonts w:ascii="Arial" w:hAnsi="Arial" w:cs="Arial"/>
          <w:sz w:val="22"/>
        </w:rPr>
        <w:t xml:space="preserve">описание которых </w:t>
      </w:r>
      <w:r w:rsidR="00556FCE" w:rsidRPr="0013141C">
        <w:rPr>
          <w:rFonts w:ascii="Arial" w:hAnsi="Arial" w:cs="Arial"/>
          <w:sz w:val="22"/>
        </w:rPr>
        <w:t xml:space="preserve">приведено </w:t>
      </w:r>
      <w:r w:rsidR="00436585" w:rsidRPr="0013141C">
        <w:rPr>
          <w:rFonts w:ascii="Arial" w:hAnsi="Arial" w:cs="Arial"/>
          <w:sz w:val="22"/>
        </w:rPr>
        <w:t xml:space="preserve">в </w:t>
      </w:r>
      <w:r w:rsidR="00B86B02" w:rsidRPr="0013141C">
        <w:rPr>
          <w:rFonts w:ascii="Arial" w:hAnsi="Arial" w:cs="Arial"/>
          <w:sz w:val="22"/>
        </w:rPr>
        <w:fldChar w:fldCharType="begin"/>
      </w:r>
      <w:r w:rsidR="00B86B02" w:rsidRPr="0013141C">
        <w:rPr>
          <w:rFonts w:ascii="Arial" w:hAnsi="Arial" w:cs="Arial"/>
          <w:sz w:val="22"/>
        </w:rPr>
        <w:instrText xml:space="preserve"> REF Объекты \h  \* MERGEFORMAT </w:instrText>
      </w:r>
      <w:r w:rsidR="00B86B02" w:rsidRPr="0013141C">
        <w:rPr>
          <w:rFonts w:ascii="Arial" w:hAnsi="Arial" w:cs="Arial"/>
          <w:sz w:val="22"/>
        </w:rPr>
      </w:r>
      <w:r w:rsidR="00B86B02" w:rsidRPr="0013141C">
        <w:rPr>
          <w:rFonts w:ascii="Arial" w:hAnsi="Arial" w:cs="Arial"/>
          <w:sz w:val="22"/>
        </w:rPr>
        <w:fldChar w:fldCharType="separate"/>
      </w:r>
      <w:r w:rsidR="00B21409" w:rsidRPr="0013141C">
        <w:rPr>
          <w:rStyle w:val="10"/>
          <w:rFonts w:ascii="Arial" w:eastAsiaTheme="minorHAnsi" w:hAnsi="Arial" w:cs="Arial"/>
          <w:b w:val="0"/>
          <w:sz w:val="22"/>
          <w:szCs w:val="22"/>
          <w:lang w:val="ru-RU"/>
        </w:rPr>
        <w:t>Приложение 1</w:t>
      </w:r>
      <w:r w:rsidR="00B86B02" w:rsidRPr="0013141C">
        <w:rPr>
          <w:rFonts w:ascii="Arial" w:hAnsi="Arial" w:cs="Arial"/>
          <w:sz w:val="22"/>
        </w:rPr>
        <w:fldChar w:fldCharType="end"/>
      </w:r>
      <w:r w:rsidR="003E7341" w:rsidRPr="0013141C">
        <w:rPr>
          <w:rFonts w:ascii="Arial" w:hAnsi="Arial" w:cs="Arial"/>
          <w:sz w:val="22"/>
        </w:rPr>
        <w:t>, а также существующая инженерная, транспортная и социальная инфраструктур</w:t>
      </w:r>
      <w:r w:rsidR="009F7F6E" w:rsidRPr="0013141C">
        <w:rPr>
          <w:rFonts w:ascii="Arial" w:hAnsi="Arial" w:cs="Arial"/>
          <w:sz w:val="22"/>
        </w:rPr>
        <w:t>а</w:t>
      </w:r>
      <w:r w:rsidR="003E7341" w:rsidRPr="0013141C">
        <w:rPr>
          <w:rFonts w:ascii="Arial" w:hAnsi="Arial" w:cs="Arial"/>
          <w:sz w:val="22"/>
        </w:rPr>
        <w:t xml:space="preserve"> Парка, вместе с объектами зеленых насаждений и благоустройства</w:t>
      </w:r>
      <w:r w:rsidR="00436585" w:rsidRPr="0013141C">
        <w:rPr>
          <w:rFonts w:ascii="Arial" w:hAnsi="Arial" w:cs="Arial"/>
          <w:sz w:val="22"/>
        </w:rPr>
        <w:t>.</w:t>
      </w:r>
    </w:p>
    <w:p w14:paraId="5DCB9E30" w14:textId="77777777" w:rsidR="003544E9" w:rsidRPr="0013141C" w:rsidRDefault="00D439B2" w:rsidP="007D355B">
      <w:pPr>
        <w:spacing w:before="120" w:after="120" w:line="280" w:lineRule="atLeast"/>
        <w:ind w:left="709"/>
        <w:rPr>
          <w:rFonts w:ascii="Arial" w:hAnsi="Arial" w:cs="Arial"/>
          <w:sz w:val="22"/>
        </w:rPr>
      </w:pPr>
      <w:r w:rsidRPr="0013141C">
        <w:rPr>
          <w:rFonts w:ascii="Arial" w:hAnsi="Arial" w:cs="Arial"/>
          <w:b/>
          <w:sz w:val="22"/>
        </w:rPr>
        <w:t>«</w:t>
      </w:r>
      <w:r w:rsidR="003544E9" w:rsidRPr="0013141C">
        <w:rPr>
          <w:rFonts w:ascii="Arial" w:hAnsi="Arial" w:cs="Arial"/>
          <w:b/>
          <w:sz w:val="22"/>
        </w:rPr>
        <w:t xml:space="preserve">Срок </w:t>
      </w:r>
      <w:r w:rsidR="00B86B02" w:rsidRPr="0013141C">
        <w:rPr>
          <w:rFonts w:ascii="Arial" w:hAnsi="Arial" w:cs="Arial"/>
          <w:b/>
          <w:sz w:val="22"/>
        </w:rPr>
        <w:t>Действия</w:t>
      </w:r>
      <w:r w:rsidRPr="0013141C">
        <w:rPr>
          <w:rFonts w:ascii="Arial" w:hAnsi="Arial" w:cs="Arial"/>
          <w:b/>
          <w:sz w:val="22"/>
        </w:rPr>
        <w:t>»</w:t>
      </w:r>
      <w:r w:rsidR="007F68FC" w:rsidRPr="0013141C">
        <w:rPr>
          <w:rFonts w:ascii="Arial" w:hAnsi="Arial" w:cs="Arial"/>
          <w:sz w:val="22"/>
        </w:rPr>
        <w:t xml:space="preserve"> имеет значение, приведенное в </w:t>
      </w:r>
      <w:r w:rsidR="00B86B02" w:rsidRPr="0013141C">
        <w:rPr>
          <w:rFonts w:ascii="Arial" w:hAnsi="Arial" w:cs="Arial"/>
          <w:sz w:val="22"/>
        </w:rPr>
        <w:t xml:space="preserve">Пункте </w:t>
      </w:r>
      <w:r w:rsidR="00B86B02" w:rsidRPr="0013141C">
        <w:rPr>
          <w:rFonts w:ascii="Arial" w:hAnsi="Arial" w:cs="Arial"/>
          <w:sz w:val="22"/>
        </w:rPr>
        <w:fldChar w:fldCharType="begin"/>
      </w:r>
      <w:r w:rsidR="00B86B02" w:rsidRPr="0013141C">
        <w:rPr>
          <w:rFonts w:ascii="Arial" w:hAnsi="Arial" w:cs="Arial"/>
          <w:sz w:val="22"/>
        </w:rPr>
        <w:instrText xml:space="preserve"> REF _Ref165126313 \r \h </w:instrText>
      </w:r>
      <w:r w:rsidR="00B86B02" w:rsidRPr="0013141C">
        <w:rPr>
          <w:rFonts w:ascii="Arial" w:hAnsi="Arial" w:cs="Arial"/>
          <w:sz w:val="22"/>
        </w:rPr>
      </w:r>
      <w:r w:rsidR="00B86B02" w:rsidRPr="0013141C">
        <w:rPr>
          <w:rFonts w:ascii="Arial" w:hAnsi="Arial" w:cs="Arial"/>
          <w:sz w:val="22"/>
        </w:rPr>
        <w:fldChar w:fldCharType="separate"/>
      </w:r>
      <w:r w:rsidR="00117BB2" w:rsidRPr="0013141C">
        <w:rPr>
          <w:rFonts w:ascii="Arial" w:hAnsi="Arial" w:cs="Arial"/>
          <w:sz w:val="22"/>
        </w:rPr>
        <w:t>4</w:t>
      </w:r>
      <w:r w:rsidR="00B86B02" w:rsidRPr="0013141C">
        <w:rPr>
          <w:rFonts w:ascii="Arial" w:hAnsi="Arial" w:cs="Arial"/>
          <w:sz w:val="22"/>
        </w:rPr>
        <w:fldChar w:fldCharType="end"/>
      </w:r>
      <w:r w:rsidR="007F68FC" w:rsidRPr="0013141C">
        <w:rPr>
          <w:rFonts w:ascii="Arial" w:hAnsi="Arial" w:cs="Arial"/>
          <w:sz w:val="22"/>
        </w:rPr>
        <w:t>.</w:t>
      </w:r>
    </w:p>
    <w:p w14:paraId="67806D14" w14:textId="57FB7BF3" w:rsidR="0090638A" w:rsidRPr="0013141C" w:rsidRDefault="00FF02BC" w:rsidP="007D355B">
      <w:pPr>
        <w:spacing w:before="120" w:after="120" w:line="280" w:lineRule="atLeast"/>
        <w:ind w:left="709"/>
        <w:jc w:val="both"/>
        <w:rPr>
          <w:rFonts w:ascii="Arial" w:hAnsi="Arial" w:cs="Arial"/>
          <w:sz w:val="22"/>
        </w:rPr>
      </w:pPr>
      <w:r w:rsidRPr="0013141C">
        <w:rPr>
          <w:rFonts w:ascii="Arial" w:hAnsi="Arial" w:cs="Arial"/>
          <w:b/>
          <w:sz w:val="22"/>
        </w:rPr>
        <w:t>«Существенное Изменение Законодательств</w:t>
      </w:r>
      <w:r w:rsidR="00D268E8" w:rsidRPr="0013141C">
        <w:rPr>
          <w:rFonts w:ascii="Arial" w:hAnsi="Arial" w:cs="Arial"/>
          <w:b/>
          <w:sz w:val="22"/>
        </w:rPr>
        <w:t>а</w:t>
      </w:r>
      <w:r w:rsidRPr="0013141C">
        <w:rPr>
          <w:rFonts w:ascii="Arial" w:hAnsi="Arial" w:cs="Arial"/>
          <w:b/>
          <w:sz w:val="22"/>
        </w:rPr>
        <w:t xml:space="preserve">» </w:t>
      </w:r>
      <w:r w:rsidRPr="0013141C">
        <w:rPr>
          <w:rFonts w:ascii="Arial" w:hAnsi="Arial" w:cs="Arial"/>
          <w:sz w:val="22"/>
        </w:rPr>
        <w:t xml:space="preserve">означает </w:t>
      </w:r>
      <w:r w:rsidR="0090638A" w:rsidRPr="0013141C">
        <w:rPr>
          <w:rFonts w:ascii="Arial" w:hAnsi="Arial" w:cs="Arial"/>
          <w:sz w:val="22"/>
        </w:rPr>
        <w:t>любое из нижеследующих событий, имеющих место после Даты Подписания:</w:t>
      </w:r>
    </w:p>
    <w:p w14:paraId="44E589B5" w14:textId="16859771" w:rsidR="0090638A" w:rsidRPr="0013141C" w:rsidRDefault="0090638A" w:rsidP="00D97C29">
      <w:pPr>
        <w:pStyle w:val="a7"/>
        <w:numPr>
          <w:ilvl w:val="0"/>
          <w:numId w:val="9"/>
        </w:numPr>
        <w:spacing w:before="120" w:after="120" w:line="280" w:lineRule="atLeast"/>
        <w:ind w:left="1276" w:hanging="567"/>
        <w:contextualSpacing w:val="0"/>
        <w:jc w:val="both"/>
        <w:rPr>
          <w:rFonts w:ascii="Arial" w:hAnsi="Arial" w:cs="Arial"/>
          <w:sz w:val="22"/>
        </w:rPr>
      </w:pPr>
      <w:r w:rsidRPr="0013141C">
        <w:rPr>
          <w:rFonts w:ascii="Arial" w:hAnsi="Arial" w:cs="Arial"/>
          <w:sz w:val="22"/>
        </w:rPr>
        <w:t xml:space="preserve">введение в действие, принятие или опубликование любого нового </w:t>
      </w:r>
      <w:r w:rsidR="00B86B02" w:rsidRPr="0013141C">
        <w:rPr>
          <w:rFonts w:ascii="Arial" w:hAnsi="Arial" w:cs="Arial"/>
          <w:sz w:val="22"/>
        </w:rPr>
        <w:t xml:space="preserve">акта </w:t>
      </w:r>
      <w:r w:rsidRPr="0013141C">
        <w:rPr>
          <w:rFonts w:ascii="Arial" w:hAnsi="Arial" w:cs="Arial"/>
          <w:sz w:val="22"/>
        </w:rPr>
        <w:t>Законодатель</w:t>
      </w:r>
      <w:r w:rsidR="00B86B02" w:rsidRPr="0013141C">
        <w:rPr>
          <w:rFonts w:ascii="Arial" w:hAnsi="Arial" w:cs="Arial"/>
          <w:sz w:val="22"/>
        </w:rPr>
        <w:t>ства</w:t>
      </w:r>
      <w:r w:rsidRPr="0013141C">
        <w:rPr>
          <w:rFonts w:ascii="Arial" w:hAnsi="Arial" w:cs="Arial"/>
          <w:sz w:val="22"/>
        </w:rPr>
        <w:t xml:space="preserve"> или любое изменение в толковании или применении любого такого </w:t>
      </w:r>
      <w:r w:rsidR="00B86B02" w:rsidRPr="0013141C">
        <w:rPr>
          <w:rFonts w:ascii="Arial" w:hAnsi="Arial" w:cs="Arial"/>
          <w:sz w:val="22"/>
        </w:rPr>
        <w:t>акта Законодательства</w:t>
      </w:r>
      <w:r w:rsidRPr="0013141C">
        <w:rPr>
          <w:rFonts w:ascii="Arial" w:hAnsi="Arial" w:cs="Arial"/>
          <w:sz w:val="22"/>
        </w:rPr>
        <w:t>;</w:t>
      </w:r>
    </w:p>
    <w:p w14:paraId="34E0BEBE" w14:textId="77777777" w:rsidR="0090638A" w:rsidRPr="0013141C" w:rsidRDefault="0090638A" w:rsidP="00D97C29">
      <w:pPr>
        <w:pStyle w:val="a7"/>
        <w:numPr>
          <w:ilvl w:val="0"/>
          <w:numId w:val="9"/>
        </w:numPr>
        <w:spacing w:before="120" w:after="120" w:line="280" w:lineRule="atLeast"/>
        <w:ind w:left="1276" w:hanging="567"/>
        <w:contextualSpacing w:val="0"/>
        <w:jc w:val="both"/>
        <w:rPr>
          <w:rFonts w:ascii="Arial" w:hAnsi="Arial" w:cs="Arial"/>
          <w:sz w:val="22"/>
        </w:rPr>
      </w:pPr>
      <w:r w:rsidRPr="0013141C">
        <w:rPr>
          <w:rFonts w:ascii="Arial" w:hAnsi="Arial" w:cs="Arial"/>
          <w:sz w:val="22"/>
        </w:rPr>
        <w:t xml:space="preserve">отмена или изменение любого действующего </w:t>
      </w:r>
      <w:r w:rsidR="00B86B02" w:rsidRPr="0013141C">
        <w:rPr>
          <w:rFonts w:ascii="Arial" w:hAnsi="Arial" w:cs="Arial"/>
          <w:sz w:val="22"/>
        </w:rPr>
        <w:t>акта Законодательства</w:t>
      </w:r>
      <w:r w:rsidRPr="0013141C">
        <w:rPr>
          <w:rFonts w:ascii="Arial" w:hAnsi="Arial" w:cs="Arial"/>
          <w:sz w:val="22"/>
        </w:rPr>
        <w:t xml:space="preserve">; </w:t>
      </w:r>
    </w:p>
    <w:p w14:paraId="4EF53E00" w14:textId="418D00DD" w:rsidR="00FF02BC" w:rsidRPr="0013141C" w:rsidRDefault="0090638A" w:rsidP="00D97C29">
      <w:pPr>
        <w:pStyle w:val="a7"/>
        <w:numPr>
          <w:ilvl w:val="0"/>
          <w:numId w:val="9"/>
        </w:numPr>
        <w:spacing w:before="120" w:after="120" w:line="280" w:lineRule="atLeast"/>
        <w:ind w:left="1276" w:hanging="567"/>
        <w:contextualSpacing w:val="0"/>
        <w:jc w:val="both"/>
        <w:rPr>
          <w:rFonts w:ascii="Arial" w:hAnsi="Arial" w:cs="Arial"/>
          <w:sz w:val="22"/>
        </w:rPr>
      </w:pPr>
      <w:r w:rsidRPr="0013141C">
        <w:rPr>
          <w:rFonts w:ascii="Arial" w:hAnsi="Arial" w:cs="Arial"/>
          <w:sz w:val="22"/>
        </w:rPr>
        <w:t xml:space="preserve">нормативное решение, инструкция или действия любого действующего </w:t>
      </w:r>
      <w:r w:rsidR="00B86B02" w:rsidRPr="0013141C">
        <w:rPr>
          <w:rFonts w:ascii="Arial" w:hAnsi="Arial" w:cs="Arial"/>
          <w:sz w:val="22"/>
        </w:rPr>
        <w:t xml:space="preserve">Органа </w:t>
      </w:r>
      <w:r w:rsidRPr="0013141C">
        <w:rPr>
          <w:rFonts w:ascii="Arial" w:hAnsi="Arial" w:cs="Arial"/>
          <w:sz w:val="22"/>
        </w:rPr>
        <w:t>Государственно</w:t>
      </w:r>
      <w:r w:rsidR="00B86B02" w:rsidRPr="0013141C">
        <w:rPr>
          <w:rFonts w:ascii="Arial" w:hAnsi="Arial" w:cs="Arial"/>
          <w:sz w:val="22"/>
        </w:rPr>
        <w:t>й Власти</w:t>
      </w:r>
      <w:r w:rsidRPr="0013141C">
        <w:rPr>
          <w:rFonts w:ascii="Arial" w:hAnsi="Arial" w:cs="Arial"/>
          <w:sz w:val="22"/>
        </w:rPr>
        <w:t>, которые препятствуют или противоречат реализации, исполнению или действительности настоящего Соглашения в соответствии с его условиями,</w:t>
      </w:r>
    </w:p>
    <w:p w14:paraId="315854FA" w14:textId="1D58FCAB" w:rsidR="0090638A" w:rsidRPr="0013141C" w:rsidRDefault="0090638A" w:rsidP="007D355B">
      <w:pPr>
        <w:spacing w:before="120" w:after="120" w:line="280" w:lineRule="atLeast"/>
        <w:ind w:left="709"/>
        <w:jc w:val="both"/>
        <w:rPr>
          <w:rFonts w:ascii="Arial" w:hAnsi="Arial" w:cs="Arial"/>
          <w:sz w:val="22"/>
        </w:rPr>
      </w:pPr>
      <w:r w:rsidRPr="0013141C">
        <w:rPr>
          <w:rFonts w:ascii="Arial" w:hAnsi="Arial" w:cs="Arial"/>
          <w:sz w:val="22"/>
        </w:rPr>
        <w:t>которое может оказывать напрямую негативное последствие на реализацию Проекта</w:t>
      </w:r>
      <w:r w:rsidR="007F2987" w:rsidRPr="0013141C">
        <w:rPr>
          <w:rFonts w:ascii="Arial" w:hAnsi="Arial" w:cs="Arial"/>
          <w:sz w:val="22"/>
        </w:rPr>
        <w:t xml:space="preserve"> </w:t>
      </w:r>
      <w:r w:rsidRPr="0013141C">
        <w:rPr>
          <w:rFonts w:ascii="Arial" w:hAnsi="Arial" w:cs="Arial"/>
          <w:sz w:val="22"/>
        </w:rPr>
        <w:t>и исполнение Сторонами своих обязанностей по Соглашению.</w:t>
      </w:r>
    </w:p>
    <w:p w14:paraId="51B200E7" w14:textId="73D26C8E" w:rsidR="000C0D4C" w:rsidRPr="0013141C" w:rsidRDefault="000C0D4C" w:rsidP="007D355B">
      <w:pPr>
        <w:spacing w:before="120" w:after="120" w:line="280" w:lineRule="atLeast"/>
        <w:ind w:left="709"/>
        <w:jc w:val="both"/>
        <w:rPr>
          <w:rFonts w:ascii="Arial" w:hAnsi="Arial" w:cs="Arial"/>
          <w:bCs/>
          <w:sz w:val="22"/>
        </w:rPr>
      </w:pPr>
      <w:r w:rsidRPr="0013141C">
        <w:rPr>
          <w:rFonts w:ascii="Arial" w:hAnsi="Arial" w:cs="Arial"/>
          <w:sz w:val="22"/>
        </w:rPr>
        <w:t xml:space="preserve">Изменения Законодательства, предусматривающие изменение налогов и сборов, за исключением дискриминационных изменений по отношению к Проекту, не считаются </w:t>
      </w:r>
      <w:r w:rsidRPr="0013141C">
        <w:rPr>
          <w:rFonts w:ascii="Arial" w:hAnsi="Arial" w:cs="Arial"/>
          <w:bCs/>
          <w:sz w:val="22"/>
        </w:rPr>
        <w:t>Существенным Изменением Законодательства.</w:t>
      </w:r>
    </w:p>
    <w:p w14:paraId="24C0BF88" w14:textId="461D363C" w:rsidR="003544E9" w:rsidRPr="0013141C" w:rsidRDefault="00D439B2" w:rsidP="007D355B">
      <w:pPr>
        <w:spacing w:before="120" w:after="120" w:line="280" w:lineRule="atLeast"/>
        <w:ind w:left="709"/>
        <w:jc w:val="both"/>
        <w:rPr>
          <w:rFonts w:ascii="Arial" w:hAnsi="Arial" w:cs="Arial"/>
          <w:sz w:val="22"/>
        </w:rPr>
      </w:pPr>
      <w:r w:rsidRPr="0013141C">
        <w:rPr>
          <w:rFonts w:ascii="Arial" w:hAnsi="Arial" w:cs="Arial"/>
          <w:b/>
          <w:sz w:val="22"/>
        </w:rPr>
        <w:t>«</w:t>
      </w:r>
      <w:r w:rsidR="003544E9" w:rsidRPr="0013141C">
        <w:rPr>
          <w:rFonts w:ascii="Arial" w:hAnsi="Arial" w:cs="Arial"/>
          <w:b/>
          <w:sz w:val="22"/>
        </w:rPr>
        <w:t>Услуги</w:t>
      </w:r>
      <w:r w:rsidRPr="0013141C">
        <w:rPr>
          <w:rFonts w:ascii="Arial" w:hAnsi="Arial" w:cs="Arial"/>
          <w:b/>
          <w:sz w:val="22"/>
        </w:rPr>
        <w:t>»</w:t>
      </w:r>
      <w:r w:rsidR="00E51984" w:rsidRPr="0013141C">
        <w:rPr>
          <w:rFonts w:ascii="Arial" w:hAnsi="Arial" w:cs="Arial"/>
          <w:sz w:val="22"/>
        </w:rPr>
        <w:t xml:space="preserve"> означает оказываемые Частным Партнером услуги, которые приведены в </w:t>
      </w:r>
      <w:r w:rsidR="00C24B23" w:rsidRPr="0013141C">
        <w:rPr>
          <w:rFonts w:ascii="Arial" w:hAnsi="Arial" w:cs="Arial"/>
          <w:sz w:val="22"/>
        </w:rPr>
        <w:fldChar w:fldCharType="begin"/>
      </w:r>
      <w:r w:rsidR="00C24B23" w:rsidRPr="0013141C">
        <w:rPr>
          <w:rFonts w:ascii="Arial" w:hAnsi="Arial" w:cs="Arial"/>
          <w:sz w:val="22"/>
        </w:rPr>
        <w:instrText xml:space="preserve"> REF Услуг \h  \* MERGEFORMAT </w:instrText>
      </w:r>
      <w:r w:rsidR="00C24B23" w:rsidRPr="0013141C">
        <w:rPr>
          <w:rFonts w:ascii="Arial" w:hAnsi="Arial" w:cs="Arial"/>
          <w:sz w:val="22"/>
        </w:rPr>
      </w:r>
      <w:r w:rsidR="00C24B23" w:rsidRPr="0013141C">
        <w:rPr>
          <w:rFonts w:ascii="Arial" w:hAnsi="Arial" w:cs="Arial"/>
          <w:sz w:val="22"/>
        </w:rPr>
        <w:fldChar w:fldCharType="separate"/>
      </w:r>
      <w:r w:rsidR="00C24B23" w:rsidRPr="0013141C">
        <w:rPr>
          <w:rStyle w:val="10"/>
          <w:rFonts w:ascii="Arial" w:eastAsiaTheme="minorHAnsi" w:hAnsi="Arial" w:cs="Arial"/>
          <w:b w:val="0"/>
          <w:sz w:val="22"/>
          <w:szCs w:val="22"/>
          <w:lang w:val="ru-RU"/>
        </w:rPr>
        <w:t>Приложении 2</w:t>
      </w:r>
      <w:r w:rsidR="00C24B23" w:rsidRPr="0013141C">
        <w:rPr>
          <w:rFonts w:ascii="Arial" w:hAnsi="Arial" w:cs="Arial"/>
          <w:sz w:val="22"/>
        </w:rPr>
        <w:fldChar w:fldCharType="end"/>
      </w:r>
      <w:r w:rsidR="00E51984" w:rsidRPr="0013141C">
        <w:rPr>
          <w:rFonts w:ascii="Arial" w:hAnsi="Arial" w:cs="Arial"/>
          <w:sz w:val="22"/>
        </w:rPr>
        <w:t>.</w:t>
      </w:r>
    </w:p>
    <w:p w14:paraId="11808D8A" w14:textId="77777777" w:rsidR="00C61841" w:rsidRPr="0013141C" w:rsidRDefault="00C61841" w:rsidP="00D97C29">
      <w:pPr>
        <w:pStyle w:val="a7"/>
        <w:numPr>
          <w:ilvl w:val="1"/>
          <w:numId w:val="7"/>
        </w:numPr>
        <w:spacing w:before="120" w:after="120" w:line="280" w:lineRule="atLeast"/>
        <w:ind w:left="0" w:firstLine="0"/>
        <w:contextualSpacing w:val="0"/>
        <w:rPr>
          <w:rFonts w:ascii="Arial" w:hAnsi="Arial" w:cs="Arial"/>
          <w:sz w:val="22"/>
        </w:rPr>
      </w:pPr>
      <w:r w:rsidRPr="0013141C">
        <w:rPr>
          <w:rFonts w:ascii="Arial" w:hAnsi="Arial" w:cs="Arial"/>
          <w:b/>
          <w:sz w:val="22"/>
        </w:rPr>
        <w:t>Толкование</w:t>
      </w:r>
    </w:p>
    <w:p w14:paraId="0BC2A567" w14:textId="77777777" w:rsidR="00C61841" w:rsidRPr="0013141C" w:rsidRDefault="00C61841" w:rsidP="007D355B">
      <w:pPr>
        <w:spacing w:before="120" w:after="120" w:line="280" w:lineRule="atLeast"/>
        <w:jc w:val="both"/>
        <w:rPr>
          <w:rFonts w:ascii="Arial" w:hAnsi="Arial" w:cs="Arial"/>
          <w:sz w:val="22"/>
        </w:rPr>
      </w:pPr>
      <w:r w:rsidRPr="0013141C">
        <w:rPr>
          <w:rFonts w:ascii="Arial" w:hAnsi="Arial" w:cs="Arial"/>
          <w:sz w:val="22"/>
        </w:rPr>
        <w:t>В настоящем Соглашении, если требованиями контекста не предусмотрено иное</w:t>
      </w:r>
      <w:r w:rsidR="006B6273" w:rsidRPr="0013141C">
        <w:rPr>
          <w:rFonts w:ascii="Arial" w:hAnsi="Arial" w:cs="Arial"/>
          <w:sz w:val="22"/>
        </w:rPr>
        <w:t>:</w:t>
      </w:r>
    </w:p>
    <w:p w14:paraId="455011B9" w14:textId="283C9235" w:rsidR="006B6273" w:rsidRPr="0013141C" w:rsidRDefault="006B6273" w:rsidP="00D97C29">
      <w:pPr>
        <w:pStyle w:val="a7"/>
        <w:numPr>
          <w:ilvl w:val="2"/>
          <w:numId w:val="8"/>
        </w:numPr>
        <w:spacing w:before="120" w:after="120" w:line="280" w:lineRule="atLeast"/>
        <w:ind w:left="1276" w:hanging="567"/>
        <w:contextualSpacing w:val="0"/>
        <w:jc w:val="both"/>
        <w:rPr>
          <w:rFonts w:ascii="Arial" w:hAnsi="Arial" w:cs="Arial"/>
          <w:sz w:val="22"/>
        </w:rPr>
      </w:pPr>
      <w:r w:rsidRPr="0013141C">
        <w:rPr>
          <w:rFonts w:ascii="Arial" w:hAnsi="Arial" w:cs="Arial"/>
          <w:sz w:val="22"/>
        </w:rPr>
        <w:t xml:space="preserve">заголовки и жирный шрифт (кроме случаев, когда он используется для определения того или иного термина настоящего Соглашения) приведены исключительно для удобства и не влияют на </w:t>
      </w:r>
      <w:r w:rsidR="00165AC2" w:rsidRPr="0013141C">
        <w:rPr>
          <w:rFonts w:ascii="Arial" w:hAnsi="Arial" w:cs="Arial"/>
          <w:sz w:val="22"/>
        </w:rPr>
        <w:t xml:space="preserve">его </w:t>
      </w:r>
      <w:r w:rsidRPr="0013141C">
        <w:rPr>
          <w:rFonts w:ascii="Arial" w:hAnsi="Arial" w:cs="Arial"/>
          <w:sz w:val="22"/>
        </w:rPr>
        <w:t>толкование;</w:t>
      </w:r>
    </w:p>
    <w:p w14:paraId="2BC4AD9E" w14:textId="40849ECF" w:rsidR="006B6273" w:rsidRPr="0013141C" w:rsidRDefault="006B6273" w:rsidP="00D97C29">
      <w:pPr>
        <w:pStyle w:val="a7"/>
        <w:numPr>
          <w:ilvl w:val="2"/>
          <w:numId w:val="8"/>
        </w:numPr>
        <w:spacing w:before="120" w:after="120" w:line="280" w:lineRule="atLeast"/>
        <w:ind w:left="1276" w:hanging="567"/>
        <w:contextualSpacing w:val="0"/>
        <w:jc w:val="both"/>
        <w:rPr>
          <w:rFonts w:ascii="Arial" w:hAnsi="Arial" w:cs="Arial"/>
          <w:sz w:val="22"/>
        </w:rPr>
      </w:pPr>
      <w:r w:rsidRPr="0013141C">
        <w:rPr>
          <w:rFonts w:ascii="Arial" w:hAnsi="Arial" w:cs="Arial"/>
          <w:sz w:val="22"/>
        </w:rPr>
        <w:t>слов</w:t>
      </w:r>
      <w:r w:rsidR="004F7165" w:rsidRPr="0013141C">
        <w:rPr>
          <w:rFonts w:ascii="Arial" w:hAnsi="Arial" w:cs="Arial"/>
          <w:sz w:val="22"/>
        </w:rPr>
        <w:t>о</w:t>
      </w:r>
      <w:r w:rsidRPr="0013141C">
        <w:rPr>
          <w:rFonts w:ascii="Arial" w:hAnsi="Arial" w:cs="Arial"/>
          <w:sz w:val="22"/>
        </w:rPr>
        <w:t>, употребляем</w:t>
      </w:r>
      <w:r w:rsidR="004F7165" w:rsidRPr="0013141C">
        <w:rPr>
          <w:rFonts w:ascii="Arial" w:hAnsi="Arial" w:cs="Arial"/>
          <w:sz w:val="22"/>
        </w:rPr>
        <w:t>о</w:t>
      </w:r>
      <w:r w:rsidRPr="0013141C">
        <w:rPr>
          <w:rFonts w:ascii="Arial" w:hAnsi="Arial" w:cs="Arial"/>
          <w:sz w:val="22"/>
        </w:rPr>
        <w:t xml:space="preserve">е в единственном числе, </w:t>
      </w:r>
      <w:r w:rsidR="004F7165" w:rsidRPr="0013141C">
        <w:rPr>
          <w:rFonts w:ascii="Arial" w:hAnsi="Arial" w:cs="Arial"/>
          <w:sz w:val="22"/>
        </w:rPr>
        <w:t xml:space="preserve">включает это же слово во </w:t>
      </w:r>
      <w:r w:rsidRPr="0013141C">
        <w:rPr>
          <w:rFonts w:ascii="Arial" w:hAnsi="Arial" w:cs="Arial"/>
          <w:sz w:val="22"/>
        </w:rPr>
        <w:t>множественном числе и наоборот;</w:t>
      </w:r>
    </w:p>
    <w:p w14:paraId="33453DD9" w14:textId="44373B70" w:rsidR="006B6273" w:rsidRPr="0013141C" w:rsidRDefault="006B6273" w:rsidP="00D97C29">
      <w:pPr>
        <w:pStyle w:val="a7"/>
        <w:numPr>
          <w:ilvl w:val="2"/>
          <w:numId w:val="8"/>
        </w:numPr>
        <w:spacing w:before="120" w:after="120" w:line="280" w:lineRule="atLeast"/>
        <w:ind w:left="1276" w:hanging="567"/>
        <w:contextualSpacing w:val="0"/>
        <w:jc w:val="both"/>
        <w:rPr>
          <w:rFonts w:ascii="Arial" w:hAnsi="Arial" w:cs="Arial"/>
          <w:sz w:val="22"/>
        </w:rPr>
      </w:pPr>
      <w:r w:rsidRPr="0013141C">
        <w:rPr>
          <w:rFonts w:ascii="Arial" w:hAnsi="Arial" w:cs="Arial"/>
          <w:sz w:val="22"/>
        </w:rPr>
        <w:lastRenderedPageBreak/>
        <w:t>слово, употребляе</w:t>
      </w:r>
      <w:r w:rsidR="004F7165" w:rsidRPr="0013141C">
        <w:rPr>
          <w:rFonts w:ascii="Arial" w:hAnsi="Arial" w:cs="Arial"/>
          <w:sz w:val="22"/>
        </w:rPr>
        <w:t>мое</w:t>
      </w:r>
      <w:r w:rsidRPr="0013141C">
        <w:rPr>
          <w:rFonts w:ascii="Arial" w:hAnsi="Arial" w:cs="Arial"/>
          <w:sz w:val="22"/>
        </w:rPr>
        <w:t xml:space="preserve"> в одном роде, </w:t>
      </w:r>
      <w:r w:rsidR="004F7165" w:rsidRPr="0013141C">
        <w:rPr>
          <w:rFonts w:ascii="Arial" w:hAnsi="Arial" w:cs="Arial"/>
          <w:sz w:val="22"/>
        </w:rPr>
        <w:t>включает это же слово</w:t>
      </w:r>
      <w:r w:rsidRPr="0013141C">
        <w:rPr>
          <w:rFonts w:ascii="Arial" w:hAnsi="Arial" w:cs="Arial"/>
          <w:sz w:val="22"/>
        </w:rPr>
        <w:t xml:space="preserve"> в остальных родах;</w:t>
      </w:r>
    </w:p>
    <w:p w14:paraId="02627132" w14:textId="77777777" w:rsidR="006B6273" w:rsidRPr="0013141C" w:rsidRDefault="006B6273" w:rsidP="00D97C29">
      <w:pPr>
        <w:pStyle w:val="a7"/>
        <w:numPr>
          <w:ilvl w:val="2"/>
          <w:numId w:val="8"/>
        </w:numPr>
        <w:spacing w:before="120" w:after="120" w:line="280" w:lineRule="atLeast"/>
        <w:ind w:left="1276" w:hanging="567"/>
        <w:contextualSpacing w:val="0"/>
        <w:jc w:val="both"/>
        <w:rPr>
          <w:rFonts w:ascii="Arial" w:hAnsi="Arial" w:cs="Arial"/>
          <w:sz w:val="22"/>
        </w:rPr>
      </w:pPr>
      <w:r w:rsidRPr="0013141C">
        <w:rPr>
          <w:rFonts w:ascii="Arial" w:hAnsi="Arial" w:cs="Arial"/>
          <w:sz w:val="22"/>
        </w:rPr>
        <w:t>если слово или словосочетание имеет определение, любая иная грамматическая форма этого слова или словосочетания имеет соответствующее значение;</w:t>
      </w:r>
    </w:p>
    <w:p w14:paraId="159D49F5" w14:textId="77777777" w:rsidR="006B6273" w:rsidRPr="0013141C" w:rsidRDefault="006B6273" w:rsidP="00D97C29">
      <w:pPr>
        <w:pStyle w:val="a7"/>
        <w:numPr>
          <w:ilvl w:val="2"/>
          <w:numId w:val="8"/>
        </w:numPr>
        <w:spacing w:before="120" w:after="120" w:line="280" w:lineRule="atLeast"/>
        <w:ind w:left="1276" w:hanging="567"/>
        <w:contextualSpacing w:val="0"/>
        <w:jc w:val="both"/>
        <w:rPr>
          <w:rFonts w:ascii="Arial" w:hAnsi="Arial" w:cs="Arial"/>
          <w:sz w:val="22"/>
        </w:rPr>
      </w:pPr>
      <w:r w:rsidRPr="0013141C">
        <w:rPr>
          <w:rFonts w:ascii="Arial" w:hAnsi="Arial" w:cs="Arial"/>
          <w:sz w:val="22"/>
        </w:rPr>
        <w:t xml:space="preserve">ссылка на </w:t>
      </w:r>
      <w:r w:rsidR="00BF522F" w:rsidRPr="0013141C">
        <w:rPr>
          <w:rFonts w:ascii="Arial" w:hAnsi="Arial" w:cs="Arial"/>
          <w:sz w:val="22"/>
        </w:rPr>
        <w:t>Пункт</w:t>
      </w:r>
      <w:r w:rsidRPr="0013141C">
        <w:rPr>
          <w:rFonts w:ascii="Arial" w:hAnsi="Arial" w:cs="Arial"/>
          <w:sz w:val="22"/>
        </w:rPr>
        <w:t>, Сторону или Приложение означает пункт настоящего Соглашения, Сторону настоящего Соглашения, Приложение к настоящему Соглашению;</w:t>
      </w:r>
    </w:p>
    <w:p w14:paraId="4E2AF7B9" w14:textId="4C670FA8" w:rsidR="006B6273" w:rsidRPr="0013141C" w:rsidRDefault="006B6273" w:rsidP="00D97C29">
      <w:pPr>
        <w:pStyle w:val="a7"/>
        <w:numPr>
          <w:ilvl w:val="2"/>
          <w:numId w:val="8"/>
        </w:numPr>
        <w:spacing w:before="120" w:after="120" w:line="280" w:lineRule="atLeast"/>
        <w:ind w:left="1276" w:hanging="567"/>
        <w:contextualSpacing w:val="0"/>
        <w:jc w:val="both"/>
        <w:rPr>
          <w:rFonts w:ascii="Arial" w:hAnsi="Arial" w:cs="Arial"/>
          <w:sz w:val="22"/>
        </w:rPr>
      </w:pPr>
      <w:r w:rsidRPr="0013141C">
        <w:rPr>
          <w:rFonts w:ascii="Arial" w:hAnsi="Arial" w:cs="Arial"/>
          <w:sz w:val="22"/>
        </w:rPr>
        <w:t xml:space="preserve">ссылка на </w:t>
      </w:r>
      <w:r w:rsidR="00D52656" w:rsidRPr="0013141C">
        <w:rPr>
          <w:rFonts w:ascii="Arial" w:hAnsi="Arial" w:cs="Arial"/>
          <w:sz w:val="22"/>
        </w:rPr>
        <w:t xml:space="preserve">Законодательство, </w:t>
      </w:r>
      <w:r w:rsidRPr="0013141C">
        <w:rPr>
          <w:rFonts w:ascii="Arial" w:hAnsi="Arial" w:cs="Arial"/>
          <w:sz w:val="22"/>
        </w:rPr>
        <w:t xml:space="preserve">документ или соглашение (включая настоящее Соглашение) либо положение </w:t>
      </w:r>
      <w:r w:rsidR="005705AF" w:rsidRPr="0013141C">
        <w:rPr>
          <w:rFonts w:ascii="Arial" w:hAnsi="Arial" w:cs="Arial"/>
          <w:sz w:val="22"/>
        </w:rPr>
        <w:t xml:space="preserve">Законодательства, </w:t>
      </w:r>
      <w:r w:rsidRPr="0013141C">
        <w:rPr>
          <w:rFonts w:ascii="Arial" w:hAnsi="Arial" w:cs="Arial"/>
          <w:sz w:val="22"/>
        </w:rPr>
        <w:t xml:space="preserve">документа или соглашения (включая настоящее Соглашение) означает </w:t>
      </w:r>
      <w:r w:rsidR="005705AF" w:rsidRPr="0013141C">
        <w:rPr>
          <w:rFonts w:ascii="Arial" w:hAnsi="Arial" w:cs="Arial"/>
          <w:sz w:val="22"/>
        </w:rPr>
        <w:t xml:space="preserve">соответствующее Законодательство, </w:t>
      </w:r>
      <w:r w:rsidRPr="0013141C">
        <w:rPr>
          <w:rFonts w:ascii="Arial" w:hAnsi="Arial" w:cs="Arial"/>
          <w:sz w:val="22"/>
        </w:rPr>
        <w:t>документ</w:t>
      </w:r>
      <w:r w:rsidR="00A72FBB" w:rsidRPr="0013141C">
        <w:rPr>
          <w:rFonts w:ascii="Arial" w:hAnsi="Arial" w:cs="Arial"/>
          <w:sz w:val="22"/>
        </w:rPr>
        <w:t xml:space="preserve"> или</w:t>
      </w:r>
      <w:r w:rsidRPr="0013141C">
        <w:rPr>
          <w:rFonts w:ascii="Arial" w:hAnsi="Arial" w:cs="Arial"/>
          <w:sz w:val="22"/>
        </w:rPr>
        <w:t xml:space="preserve"> соглашение </w:t>
      </w:r>
      <w:r w:rsidR="00A72FBB" w:rsidRPr="0013141C">
        <w:rPr>
          <w:rFonts w:ascii="Arial" w:hAnsi="Arial" w:cs="Arial"/>
          <w:sz w:val="22"/>
        </w:rPr>
        <w:t xml:space="preserve">(включая настоящее Соглашение) </w:t>
      </w:r>
      <w:r w:rsidRPr="0013141C">
        <w:rPr>
          <w:rFonts w:ascii="Arial" w:hAnsi="Arial" w:cs="Arial"/>
          <w:sz w:val="22"/>
        </w:rPr>
        <w:t xml:space="preserve">с учетом его изменения, дополнения или </w:t>
      </w:r>
      <w:r w:rsidR="00883E73" w:rsidRPr="0013141C">
        <w:rPr>
          <w:rFonts w:ascii="Arial" w:hAnsi="Arial" w:cs="Arial"/>
          <w:sz w:val="22"/>
        </w:rPr>
        <w:t>изложения в новой редакции</w:t>
      </w:r>
      <w:r w:rsidRPr="0013141C">
        <w:rPr>
          <w:rFonts w:ascii="Arial" w:hAnsi="Arial" w:cs="Arial"/>
          <w:sz w:val="22"/>
        </w:rPr>
        <w:t>;</w:t>
      </w:r>
    </w:p>
    <w:p w14:paraId="616E5C21" w14:textId="02592F04" w:rsidR="003544E9" w:rsidRPr="0013141C" w:rsidRDefault="006B6273" w:rsidP="00D97C29">
      <w:pPr>
        <w:pStyle w:val="a7"/>
        <w:numPr>
          <w:ilvl w:val="2"/>
          <w:numId w:val="8"/>
        </w:numPr>
        <w:spacing w:before="120" w:after="120" w:line="280" w:lineRule="atLeast"/>
        <w:ind w:left="1276" w:hanging="567"/>
        <w:contextualSpacing w:val="0"/>
        <w:jc w:val="both"/>
        <w:rPr>
          <w:rFonts w:ascii="Arial" w:hAnsi="Arial" w:cs="Arial"/>
          <w:sz w:val="22"/>
        </w:rPr>
      </w:pPr>
      <w:r w:rsidRPr="0013141C">
        <w:rPr>
          <w:rFonts w:ascii="Arial" w:hAnsi="Arial" w:cs="Arial"/>
          <w:sz w:val="22"/>
        </w:rPr>
        <w:t>то или иное правило толкования не применяется в ущерб той или иной Стороне на том основании, что эта Сторона отвечала за подготовку Соглашения или любой его части</w:t>
      </w:r>
      <w:r w:rsidR="00BF522F" w:rsidRPr="0013141C">
        <w:rPr>
          <w:rFonts w:ascii="Arial" w:hAnsi="Arial" w:cs="Arial"/>
          <w:sz w:val="22"/>
        </w:rPr>
        <w:t>.</w:t>
      </w:r>
    </w:p>
    <w:p w14:paraId="326D58F6" w14:textId="77777777" w:rsidR="009F7F6E" w:rsidRPr="0013141C" w:rsidRDefault="009F7F6E" w:rsidP="009F7F6E">
      <w:pPr>
        <w:pStyle w:val="a7"/>
        <w:spacing w:before="120" w:after="120" w:line="280" w:lineRule="atLeast"/>
        <w:ind w:left="1276"/>
        <w:contextualSpacing w:val="0"/>
        <w:jc w:val="both"/>
        <w:rPr>
          <w:rFonts w:ascii="Arial" w:hAnsi="Arial" w:cs="Arial"/>
          <w:sz w:val="22"/>
        </w:rPr>
      </w:pPr>
    </w:p>
    <w:p w14:paraId="61D15BB7" w14:textId="71A6A001" w:rsidR="004836B0" w:rsidRPr="0013141C" w:rsidRDefault="00920C28" w:rsidP="00D97C29">
      <w:pPr>
        <w:pStyle w:val="a7"/>
        <w:numPr>
          <w:ilvl w:val="0"/>
          <w:numId w:val="8"/>
        </w:numPr>
        <w:spacing w:before="120" w:after="120" w:line="280" w:lineRule="atLeast"/>
        <w:ind w:left="0" w:firstLine="0"/>
        <w:contextualSpacing w:val="0"/>
        <w:rPr>
          <w:rFonts w:ascii="Arial" w:hAnsi="Arial" w:cs="Arial"/>
          <w:b/>
          <w:sz w:val="22"/>
        </w:rPr>
      </w:pPr>
      <w:r w:rsidRPr="0013141C">
        <w:rPr>
          <w:rFonts w:ascii="Arial" w:hAnsi="Arial" w:cs="Arial"/>
          <w:b/>
          <w:sz w:val="22"/>
        </w:rPr>
        <w:t xml:space="preserve">ПРЕДМЕТ </w:t>
      </w:r>
      <w:commentRangeStart w:id="2"/>
      <w:r w:rsidRPr="0013141C">
        <w:rPr>
          <w:rFonts w:ascii="Arial" w:hAnsi="Arial" w:cs="Arial"/>
          <w:b/>
          <w:sz w:val="22"/>
        </w:rPr>
        <w:t>СОГЛАШЕНИЯ</w:t>
      </w:r>
      <w:commentRangeEnd w:id="2"/>
      <w:r w:rsidR="00804888" w:rsidRPr="0013141C">
        <w:rPr>
          <w:rStyle w:val="af"/>
        </w:rPr>
        <w:commentReference w:id="2"/>
      </w:r>
    </w:p>
    <w:p w14:paraId="37B873BE" w14:textId="26E49B11" w:rsidR="000868EC" w:rsidRPr="0013141C" w:rsidRDefault="00920C28" w:rsidP="00D97C29">
      <w:pPr>
        <w:pStyle w:val="a7"/>
        <w:numPr>
          <w:ilvl w:val="1"/>
          <w:numId w:val="13"/>
        </w:numPr>
        <w:spacing w:before="120" w:after="120" w:line="280" w:lineRule="atLeast"/>
        <w:ind w:left="709" w:hanging="709"/>
        <w:contextualSpacing w:val="0"/>
        <w:jc w:val="both"/>
        <w:rPr>
          <w:rFonts w:ascii="Arial" w:hAnsi="Arial" w:cs="Arial"/>
          <w:b/>
          <w:sz w:val="22"/>
        </w:rPr>
      </w:pPr>
      <w:r w:rsidRPr="0013141C">
        <w:rPr>
          <w:rFonts w:ascii="Arial" w:hAnsi="Arial" w:cs="Arial"/>
          <w:sz w:val="22"/>
        </w:rPr>
        <w:t xml:space="preserve">Государственный </w:t>
      </w:r>
      <w:r w:rsidR="005D2459" w:rsidRPr="0013141C">
        <w:rPr>
          <w:rFonts w:ascii="Arial" w:hAnsi="Arial" w:cs="Arial"/>
          <w:sz w:val="22"/>
        </w:rPr>
        <w:t xml:space="preserve">Партнер </w:t>
      </w:r>
      <w:r w:rsidRPr="0013141C">
        <w:rPr>
          <w:rFonts w:ascii="Arial" w:hAnsi="Arial" w:cs="Arial"/>
          <w:sz w:val="22"/>
        </w:rPr>
        <w:t xml:space="preserve">обязуется передать </w:t>
      </w:r>
      <w:r w:rsidR="00BF522F" w:rsidRPr="0013141C">
        <w:rPr>
          <w:rFonts w:ascii="Arial" w:hAnsi="Arial" w:cs="Arial"/>
          <w:sz w:val="22"/>
        </w:rPr>
        <w:t xml:space="preserve">Частному партнеру </w:t>
      </w:r>
      <w:r w:rsidRPr="0013141C">
        <w:rPr>
          <w:rFonts w:ascii="Arial" w:hAnsi="Arial" w:cs="Arial"/>
          <w:sz w:val="22"/>
        </w:rPr>
        <w:t xml:space="preserve">Согласованные Объекты и выполнять другие обязательства, указанные в Соглашении, а </w:t>
      </w:r>
      <w:r w:rsidR="00DF1871" w:rsidRPr="0013141C">
        <w:rPr>
          <w:rFonts w:ascii="Arial" w:hAnsi="Arial" w:cs="Arial"/>
          <w:sz w:val="22"/>
          <w:lang w:val="uz-Cyrl-UZ"/>
        </w:rPr>
        <w:t>Частн</w:t>
      </w:r>
      <w:r w:rsidR="00924517" w:rsidRPr="0013141C">
        <w:rPr>
          <w:rFonts w:ascii="Arial" w:hAnsi="Arial" w:cs="Arial"/>
          <w:sz w:val="22"/>
          <w:lang w:val="uz-Cyrl-UZ"/>
        </w:rPr>
        <w:t>ы</w:t>
      </w:r>
      <w:r w:rsidR="00DF1871" w:rsidRPr="0013141C">
        <w:rPr>
          <w:rFonts w:ascii="Arial" w:hAnsi="Arial" w:cs="Arial"/>
          <w:sz w:val="22"/>
          <w:lang w:val="uz-Cyrl-UZ"/>
        </w:rPr>
        <w:t xml:space="preserve">й </w:t>
      </w:r>
      <w:r w:rsidR="005D2459" w:rsidRPr="0013141C">
        <w:rPr>
          <w:rFonts w:ascii="Arial" w:hAnsi="Arial" w:cs="Arial"/>
          <w:sz w:val="22"/>
          <w:lang w:val="uz-Cyrl-UZ"/>
        </w:rPr>
        <w:t>Партнер</w:t>
      </w:r>
      <w:r w:rsidR="005D2459" w:rsidRPr="0013141C">
        <w:rPr>
          <w:rFonts w:ascii="Arial" w:hAnsi="Arial" w:cs="Arial"/>
          <w:sz w:val="22"/>
        </w:rPr>
        <w:t xml:space="preserve"> </w:t>
      </w:r>
      <w:r w:rsidR="00370BD8" w:rsidRPr="0013141C">
        <w:rPr>
          <w:rFonts w:ascii="Arial" w:hAnsi="Arial" w:cs="Arial"/>
          <w:sz w:val="22"/>
        </w:rPr>
        <w:t xml:space="preserve">в соответствии с Концепцией </w:t>
      </w:r>
      <w:r w:rsidR="004836B0" w:rsidRPr="0013141C">
        <w:rPr>
          <w:rFonts w:ascii="Arial" w:hAnsi="Arial" w:cs="Arial"/>
          <w:sz w:val="22"/>
        </w:rPr>
        <w:t xml:space="preserve">обязуется </w:t>
      </w:r>
      <w:r w:rsidR="0064568E" w:rsidRPr="0013141C">
        <w:rPr>
          <w:rFonts w:ascii="Arial" w:hAnsi="Arial" w:cs="Arial"/>
          <w:sz w:val="22"/>
        </w:rPr>
        <w:t>вложить</w:t>
      </w:r>
      <w:r w:rsidR="00C24B23" w:rsidRPr="0013141C">
        <w:rPr>
          <w:rFonts w:ascii="Arial" w:hAnsi="Arial" w:cs="Arial"/>
          <w:sz w:val="22"/>
        </w:rPr>
        <w:t xml:space="preserve"> инвестиции в реализацию Проекта, </w:t>
      </w:r>
      <w:r w:rsidR="004836B0" w:rsidRPr="0013141C">
        <w:rPr>
          <w:rFonts w:ascii="Arial" w:hAnsi="Arial" w:cs="Arial"/>
          <w:sz w:val="22"/>
        </w:rPr>
        <w:t xml:space="preserve">осуществить </w:t>
      </w:r>
      <w:r w:rsidR="00E672B4" w:rsidRPr="0013141C">
        <w:rPr>
          <w:rFonts w:ascii="Arial" w:hAnsi="Arial" w:cs="Arial"/>
          <w:sz w:val="22"/>
        </w:rPr>
        <w:t>модернизацию, реконструкцию и содерж</w:t>
      </w:r>
      <w:r w:rsidRPr="0013141C">
        <w:rPr>
          <w:rFonts w:ascii="Arial" w:hAnsi="Arial" w:cs="Arial"/>
          <w:sz w:val="22"/>
        </w:rPr>
        <w:t xml:space="preserve">ание Согласованных Объектов </w:t>
      </w:r>
      <w:r w:rsidR="000868EC" w:rsidRPr="0013141C">
        <w:rPr>
          <w:rFonts w:ascii="Arial" w:hAnsi="Arial" w:cs="Arial"/>
          <w:sz w:val="22"/>
        </w:rPr>
        <w:t xml:space="preserve">и </w:t>
      </w:r>
      <w:r w:rsidR="00B21409" w:rsidRPr="0013141C">
        <w:rPr>
          <w:rFonts w:ascii="Arial" w:hAnsi="Arial" w:cs="Arial"/>
          <w:sz w:val="22"/>
        </w:rPr>
        <w:t>оказывать Услуги,</w:t>
      </w:r>
      <w:r w:rsidR="007E5CB8" w:rsidRPr="0013141C">
        <w:rPr>
          <w:rFonts w:ascii="Arial" w:hAnsi="Arial" w:cs="Arial"/>
          <w:sz w:val="22"/>
        </w:rPr>
        <w:t xml:space="preserve"> указанные в </w:t>
      </w:r>
      <w:r w:rsidR="00B21409" w:rsidRPr="0013141C">
        <w:rPr>
          <w:rFonts w:ascii="Arial" w:hAnsi="Arial" w:cs="Arial"/>
          <w:sz w:val="22"/>
        </w:rPr>
        <w:fldChar w:fldCharType="begin"/>
      </w:r>
      <w:r w:rsidR="00B21409" w:rsidRPr="0013141C">
        <w:rPr>
          <w:rFonts w:ascii="Arial" w:hAnsi="Arial" w:cs="Arial"/>
          <w:sz w:val="22"/>
        </w:rPr>
        <w:instrText xml:space="preserve"> REF Услуг \h  \* MERGEFORMAT </w:instrText>
      </w:r>
      <w:r w:rsidR="00B21409" w:rsidRPr="0013141C">
        <w:rPr>
          <w:rFonts w:ascii="Arial" w:hAnsi="Arial" w:cs="Arial"/>
          <w:sz w:val="22"/>
        </w:rPr>
      </w:r>
      <w:r w:rsidR="00B21409" w:rsidRPr="0013141C">
        <w:rPr>
          <w:rFonts w:ascii="Arial" w:hAnsi="Arial" w:cs="Arial"/>
          <w:sz w:val="22"/>
        </w:rPr>
        <w:fldChar w:fldCharType="separate"/>
      </w:r>
      <w:r w:rsidR="00B21409" w:rsidRPr="0013141C">
        <w:rPr>
          <w:rStyle w:val="10"/>
          <w:rFonts w:ascii="Arial" w:eastAsiaTheme="minorHAnsi" w:hAnsi="Arial" w:cs="Arial"/>
          <w:b w:val="0"/>
          <w:sz w:val="22"/>
          <w:szCs w:val="22"/>
          <w:lang w:val="ru-RU"/>
        </w:rPr>
        <w:t>Приложение 2</w:t>
      </w:r>
      <w:r w:rsidR="00B21409" w:rsidRPr="0013141C">
        <w:rPr>
          <w:rFonts w:ascii="Arial" w:hAnsi="Arial" w:cs="Arial"/>
          <w:sz w:val="22"/>
        </w:rPr>
        <w:t xml:space="preserve"> </w:t>
      </w:r>
      <w:r w:rsidR="00B21409" w:rsidRPr="0013141C">
        <w:rPr>
          <w:rFonts w:ascii="Arial" w:hAnsi="Arial" w:cs="Arial"/>
          <w:sz w:val="22"/>
        </w:rPr>
        <w:fldChar w:fldCharType="end"/>
      </w:r>
      <w:r w:rsidR="00E92EEB" w:rsidRPr="0013141C">
        <w:rPr>
          <w:rFonts w:ascii="Arial" w:hAnsi="Arial" w:cs="Arial"/>
          <w:sz w:val="22"/>
        </w:rPr>
        <w:t xml:space="preserve"> и выполнять другие обязательства, указанные в Соглашении </w:t>
      </w:r>
      <w:r w:rsidR="000868EC" w:rsidRPr="0013141C">
        <w:rPr>
          <w:rFonts w:ascii="Arial" w:hAnsi="Arial" w:cs="Arial"/>
          <w:sz w:val="22"/>
        </w:rPr>
        <w:t xml:space="preserve">для достижений целей Проекта. </w:t>
      </w:r>
    </w:p>
    <w:p w14:paraId="3A3D07F5" w14:textId="5144B1E1" w:rsidR="000868EC" w:rsidRPr="0013141C" w:rsidRDefault="000868EC" w:rsidP="00D97C29">
      <w:pPr>
        <w:pStyle w:val="a7"/>
        <w:numPr>
          <w:ilvl w:val="1"/>
          <w:numId w:val="13"/>
        </w:numPr>
        <w:spacing w:before="120" w:after="120" w:line="280" w:lineRule="atLeast"/>
        <w:ind w:left="709" w:hanging="709"/>
        <w:contextualSpacing w:val="0"/>
        <w:jc w:val="both"/>
        <w:rPr>
          <w:rFonts w:ascii="Arial" w:hAnsi="Arial" w:cs="Arial"/>
          <w:b/>
          <w:sz w:val="22"/>
        </w:rPr>
      </w:pPr>
      <w:r w:rsidRPr="0013141C">
        <w:rPr>
          <w:rFonts w:ascii="Arial" w:hAnsi="Arial" w:cs="Arial"/>
          <w:sz w:val="22"/>
        </w:rPr>
        <w:t xml:space="preserve">Во избежание сомнений Частный </w:t>
      </w:r>
      <w:r w:rsidR="005D2459" w:rsidRPr="0013141C">
        <w:rPr>
          <w:rFonts w:ascii="Arial" w:hAnsi="Arial" w:cs="Arial"/>
          <w:sz w:val="22"/>
        </w:rPr>
        <w:t xml:space="preserve">Партнер </w:t>
      </w:r>
      <w:r w:rsidRPr="0013141C">
        <w:rPr>
          <w:rFonts w:ascii="Arial" w:hAnsi="Arial" w:cs="Arial"/>
          <w:sz w:val="22"/>
        </w:rPr>
        <w:t xml:space="preserve">обязан </w:t>
      </w:r>
      <w:r w:rsidR="00B357D0" w:rsidRPr="0013141C">
        <w:rPr>
          <w:rFonts w:ascii="Arial" w:hAnsi="Arial" w:cs="Arial"/>
          <w:sz w:val="22"/>
        </w:rPr>
        <w:t>выплатить устан</w:t>
      </w:r>
      <w:r w:rsidR="001D5622" w:rsidRPr="0013141C">
        <w:rPr>
          <w:rFonts w:ascii="Arial" w:hAnsi="Arial" w:cs="Arial"/>
          <w:sz w:val="22"/>
        </w:rPr>
        <w:t>о</w:t>
      </w:r>
      <w:r w:rsidR="00B357D0" w:rsidRPr="0013141C">
        <w:rPr>
          <w:rFonts w:ascii="Arial" w:hAnsi="Arial" w:cs="Arial"/>
          <w:sz w:val="22"/>
        </w:rPr>
        <w:t xml:space="preserve">вленную Кабинетом Министров Республики Узбекистан сумму разового платежа, взимаемого согласно </w:t>
      </w:r>
      <w:r w:rsidR="0059090C" w:rsidRPr="0013141C">
        <w:rPr>
          <w:rFonts w:ascii="Arial" w:hAnsi="Arial" w:cs="Arial"/>
          <w:sz w:val="22"/>
        </w:rPr>
        <w:t xml:space="preserve">Закона </w:t>
      </w:r>
      <w:r w:rsidR="001D5622" w:rsidRPr="0013141C">
        <w:rPr>
          <w:rFonts w:ascii="Arial" w:hAnsi="Arial" w:cs="Arial"/>
          <w:sz w:val="22"/>
        </w:rPr>
        <w:t>о</w:t>
      </w:r>
      <w:r w:rsidR="0059090C" w:rsidRPr="0013141C">
        <w:rPr>
          <w:rFonts w:ascii="Arial" w:hAnsi="Arial" w:cs="Arial"/>
          <w:sz w:val="22"/>
        </w:rPr>
        <w:t xml:space="preserve"> ГЧП </w:t>
      </w:r>
      <w:r w:rsidR="00B357D0" w:rsidRPr="0013141C">
        <w:rPr>
          <w:rFonts w:ascii="Arial" w:hAnsi="Arial" w:cs="Arial"/>
          <w:sz w:val="22"/>
        </w:rPr>
        <w:t>за успешное оформление соглашения о государственно-частном партнерстве.</w:t>
      </w:r>
      <w:r w:rsidRPr="0013141C">
        <w:rPr>
          <w:rFonts w:ascii="Arial" w:hAnsi="Arial" w:cs="Arial"/>
          <w:sz w:val="22"/>
        </w:rPr>
        <w:t xml:space="preserve"> </w:t>
      </w:r>
    </w:p>
    <w:p w14:paraId="218BBAE5" w14:textId="77777777" w:rsidR="00585CBA" w:rsidRPr="0013141C" w:rsidRDefault="00585CBA" w:rsidP="00585CBA">
      <w:pPr>
        <w:pStyle w:val="a7"/>
        <w:spacing w:before="120" w:after="120" w:line="280" w:lineRule="atLeast"/>
        <w:ind w:left="709"/>
        <w:contextualSpacing w:val="0"/>
        <w:jc w:val="both"/>
        <w:rPr>
          <w:rFonts w:ascii="Arial" w:hAnsi="Arial" w:cs="Arial"/>
          <w:b/>
          <w:sz w:val="22"/>
        </w:rPr>
      </w:pPr>
    </w:p>
    <w:p w14:paraId="526703DD" w14:textId="3BF298FC" w:rsidR="000F1EFE" w:rsidRPr="0013141C" w:rsidRDefault="00EB72B9" w:rsidP="00D97C29">
      <w:pPr>
        <w:pStyle w:val="a7"/>
        <w:numPr>
          <w:ilvl w:val="0"/>
          <w:numId w:val="13"/>
        </w:numPr>
        <w:spacing w:before="120" w:after="120" w:line="280" w:lineRule="atLeast"/>
        <w:ind w:left="0" w:firstLine="0"/>
        <w:contextualSpacing w:val="0"/>
        <w:rPr>
          <w:rFonts w:ascii="Arial" w:hAnsi="Arial" w:cs="Arial"/>
          <w:b/>
          <w:sz w:val="22"/>
        </w:rPr>
      </w:pPr>
      <w:r w:rsidRPr="0013141C">
        <w:rPr>
          <w:rFonts w:ascii="Arial" w:hAnsi="Arial" w:cs="Arial"/>
          <w:b/>
          <w:caps/>
          <w:sz w:val="22"/>
        </w:rPr>
        <w:t>Условия реализации</w:t>
      </w:r>
      <w:r w:rsidRPr="0013141C">
        <w:rPr>
          <w:rFonts w:ascii="Arial" w:hAnsi="Arial" w:cs="Arial"/>
          <w:b/>
          <w:sz w:val="22"/>
        </w:rPr>
        <w:t xml:space="preserve"> </w:t>
      </w:r>
      <w:r w:rsidR="000F1EFE" w:rsidRPr="0013141C">
        <w:rPr>
          <w:rFonts w:ascii="Arial" w:hAnsi="Arial" w:cs="Arial"/>
          <w:b/>
          <w:sz w:val="22"/>
        </w:rPr>
        <w:t>ПРОЕКТА И ОБЯЗАННОСТИ СТОРОН</w:t>
      </w:r>
    </w:p>
    <w:p w14:paraId="550C2886" w14:textId="4194CCBB" w:rsidR="000F1EFE" w:rsidRPr="0013141C" w:rsidRDefault="009F7F6E" w:rsidP="00D97C29">
      <w:pPr>
        <w:pStyle w:val="a7"/>
        <w:numPr>
          <w:ilvl w:val="1"/>
          <w:numId w:val="13"/>
        </w:numPr>
        <w:spacing w:before="120" w:after="120" w:line="280" w:lineRule="atLeast"/>
        <w:ind w:left="0" w:firstLine="0"/>
        <w:contextualSpacing w:val="0"/>
        <w:rPr>
          <w:rFonts w:ascii="Arial" w:hAnsi="Arial" w:cs="Arial"/>
          <w:b/>
          <w:sz w:val="22"/>
        </w:rPr>
      </w:pPr>
      <w:bookmarkStart w:id="3" w:name="_Ref165126224"/>
      <w:r w:rsidRPr="0013141C">
        <w:rPr>
          <w:rFonts w:ascii="Arial" w:hAnsi="Arial" w:cs="Arial"/>
          <w:b/>
          <w:sz w:val="22"/>
        </w:rPr>
        <w:t xml:space="preserve">Условия реализации </w:t>
      </w:r>
      <w:r w:rsidR="005D2459" w:rsidRPr="0013141C">
        <w:rPr>
          <w:rFonts w:ascii="Arial" w:hAnsi="Arial" w:cs="Arial"/>
          <w:b/>
          <w:sz w:val="22"/>
        </w:rPr>
        <w:t>Проект</w:t>
      </w:r>
      <w:r w:rsidR="00B66D4A" w:rsidRPr="0013141C">
        <w:rPr>
          <w:rFonts w:ascii="Arial" w:hAnsi="Arial" w:cs="Arial"/>
          <w:b/>
          <w:sz w:val="22"/>
        </w:rPr>
        <w:t>а</w:t>
      </w:r>
      <w:bookmarkEnd w:id="3"/>
      <w:r w:rsidR="000F1EFE" w:rsidRPr="0013141C">
        <w:rPr>
          <w:rFonts w:ascii="Arial" w:hAnsi="Arial" w:cs="Arial"/>
          <w:b/>
          <w:sz w:val="22"/>
        </w:rPr>
        <w:t xml:space="preserve"> </w:t>
      </w:r>
    </w:p>
    <w:p w14:paraId="4E7B8474" w14:textId="5FDD14DC" w:rsidR="007F68FC" w:rsidRPr="0013141C" w:rsidRDefault="0022386B" w:rsidP="0050199E">
      <w:pPr>
        <w:pStyle w:val="a7"/>
        <w:spacing w:before="120" w:after="120" w:line="280" w:lineRule="atLeast"/>
        <w:contextualSpacing w:val="0"/>
        <w:jc w:val="both"/>
        <w:rPr>
          <w:rFonts w:ascii="Arial" w:hAnsi="Arial" w:cs="Arial"/>
          <w:sz w:val="22"/>
        </w:rPr>
      </w:pPr>
      <w:r w:rsidRPr="0013141C">
        <w:rPr>
          <w:rFonts w:ascii="Arial" w:hAnsi="Arial" w:cs="Arial"/>
          <w:sz w:val="22"/>
        </w:rPr>
        <w:t xml:space="preserve">Без ограничения иных обязанностей Частного Партнера по настоящему Соглашению, </w:t>
      </w:r>
      <w:r w:rsidR="007F68FC" w:rsidRPr="0013141C">
        <w:rPr>
          <w:rFonts w:ascii="Arial" w:hAnsi="Arial" w:cs="Arial"/>
          <w:sz w:val="22"/>
        </w:rPr>
        <w:t xml:space="preserve">Стороны подтверждают и соглашаются с тем, </w:t>
      </w:r>
      <w:proofErr w:type="gramStart"/>
      <w:r w:rsidR="007F68FC" w:rsidRPr="0013141C">
        <w:rPr>
          <w:rFonts w:ascii="Arial" w:hAnsi="Arial" w:cs="Arial"/>
          <w:sz w:val="22"/>
        </w:rPr>
        <w:t xml:space="preserve">что </w:t>
      </w:r>
      <w:r w:rsidR="00CB347C" w:rsidRPr="0013141C">
        <w:rPr>
          <w:rFonts w:ascii="Arial" w:hAnsi="Arial" w:cs="Arial"/>
          <w:sz w:val="22"/>
        </w:rPr>
        <w:t>с</w:t>
      </w:r>
      <w:r w:rsidR="00370BD8" w:rsidRPr="0013141C">
        <w:rPr>
          <w:rFonts w:ascii="Arial" w:hAnsi="Arial" w:cs="Arial"/>
          <w:sz w:val="22"/>
        </w:rPr>
        <w:t>огласно</w:t>
      </w:r>
      <w:r w:rsidR="00CB347C" w:rsidRPr="0013141C">
        <w:rPr>
          <w:rFonts w:ascii="Arial" w:hAnsi="Arial" w:cs="Arial"/>
          <w:sz w:val="22"/>
        </w:rPr>
        <w:t xml:space="preserve"> </w:t>
      </w:r>
      <w:r w:rsidR="00773BCD" w:rsidRPr="0013141C">
        <w:rPr>
          <w:rFonts w:ascii="Arial" w:hAnsi="Arial" w:cs="Arial"/>
          <w:sz w:val="22"/>
        </w:rPr>
        <w:t>Концепци</w:t>
      </w:r>
      <w:r w:rsidR="00CB347C" w:rsidRPr="0013141C">
        <w:rPr>
          <w:rFonts w:ascii="Arial" w:hAnsi="Arial" w:cs="Arial"/>
          <w:sz w:val="22"/>
        </w:rPr>
        <w:t>и</w:t>
      </w:r>
      <w:proofErr w:type="gramEnd"/>
      <w:r w:rsidR="00773BCD" w:rsidRPr="0013141C">
        <w:rPr>
          <w:rFonts w:ascii="Arial" w:hAnsi="Arial" w:cs="Arial"/>
          <w:sz w:val="22"/>
        </w:rPr>
        <w:t xml:space="preserve"> </w:t>
      </w:r>
      <w:r w:rsidR="00CB347C" w:rsidRPr="0013141C">
        <w:rPr>
          <w:rFonts w:ascii="Arial" w:hAnsi="Arial" w:cs="Arial"/>
          <w:sz w:val="22"/>
        </w:rPr>
        <w:t>Частный Партнер обязан выполнять или обеспечивать выполнение, среди прочего, следующее</w:t>
      </w:r>
      <w:r w:rsidR="00773BCD" w:rsidRPr="0013141C">
        <w:rPr>
          <w:rFonts w:ascii="Arial" w:hAnsi="Arial" w:cs="Arial"/>
          <w:sz w:val="22"/>
        </w:rPr>
        <w:t>:</w:t>
      </w:r>
      <w:r w:rsidR="007F68FC" w:rsidRPr="0013141C">
        <w:rPr>
          <w:rFonts w:ascii="Arial" w:hAnsi="Arial" w:cs="Arial"/>
          <w:sz w:val="22"/>
        </w:rPr>
        <w:t xml:space="preserve"> </w:t>
      </w:r>
    </w:p>
    <w:p w14:paraId="799A6FC6" w14:textId="3D6C4FB5" w:rsidR="00773BCD" w:rsidRPr="0013141C" w:rsidRDefault="00773BCD" w:rsidP="00D97C29">
      <w:pPr>
        <w:pStyle w:val="a7"/>
        <w:numPr>
          <w:ilvl w:val="0"/>
          <w:numId w:val="11"/>
        </w:numPr>
        <w:spacing w:before="120" w:after="120" w:line="280" w:lineRule="atLeast"/>
        <w:ind w:left="1276" w:hanging="567"/>
        <w:contextualSpacing w:val="0"/>
        <w:jc w:val="both"/>
        <w:rPr>
          <w:rFonts w:ascii="Arial" w:hAnsi="Arial" w:cs="Arial"/>
          <w:sz w:val="22"/>
        </w:rPr>
      </w:pPr>
      <w:r w:rsidRPr="0013141C">
        <w:rPr>
          <w:rFonts w:ascii="Arial" w:hAnsi="Arial" w:cs="Arial"/>
          <w:sz w:val="22"/>
        </w:rPr>
        <w:t xml:space="preserve">реконструкцию и модернизацию </w:t>
      </w:r>
      <w:r w:rsidR="005E1950" w:rsidRPr="0013141C">
        <w:rPr>
          <w:rFonts w:ascii="Arial" w:hAnsi="Arial" w:cs="Arial"/>
          <w:sz w:val="22"/>
        </w:rPr>
        <w:t>Согласованных Объектов</w:t>
      </w:r>
      <w:r w:rsidRPr="0013141C">
        <w:rPr>
          <w:rFonts w:ascii="Arial" w:hAnsi="Arial" w:cs="Arial"/>
          <w:sz w:val="22"/>
        </w:rPr>
        <w:t xml:space="preserve">, размещённых на территории </w:t>
      </w:r>
      <w:r w:rsidR="005E1950" w:rsidRPr="0013141C">
        <w:rPr>
          <w:rFonts w:ascii="Arial" w:hAnsi="Arial" w:cs="Arial"/>
          <w:sz w:val="22"/>
        </w:rPr>
        <w:t>П</w:t>
      </w:r>
      <w:r w:rsidRPr="0013141C">
        <w:rPr>
          <w:rFonts w:ascii="Arial" w:hAnsi="Arial" w:cs="Arial"/>
          <w:sz w:val="22"/>
        </w:rPr>
        <w:t>арка в 2024-2026 годах, а также их содержание;</w:t>
      </w:r>
    </w:p>
    <w:p w14:paraId="0F1F2CD3" w14:textId="643562C2" w:rsidR="00773BCD" w:rsidRPr="0013141C" w:rsidRDefault="00773BCD" w:rsidP="00D97C29">
      <w:pPr>
        <w:pStyle w:val="a7"/>
        <w:numPr>
          <w:ilvl w:val="0"/>
          <w:numId w:val="11"/>
        </w:numPr>
        <w:spacing w:before="120" w:after="120" w:line="280" w:lineRule="atLeast"/>
        <w:ind w:left="1276" w:hanging="567"/>
        <w:contextualSpacing w:val="0"/>
        <w:jc w:val="both"/>
        <w:rPr>
          <w:rFonts w:ascii="Arial" w:hAnsi="Arial" w:cs="Arial"/>
          <w:sz w:val="22"/>
        </w:rPr>
      </w:pPr>
      <w:r w:rsidRPr="0013141C">
        <w:rPr>
          <w:rFonts w:ascii="Arial" w:hAnsi="Arial" w:cs="Arial"/>
          <w:sz w:val="22"/>
        </w:rPr>
        <w:t xml:space="preserve">поддержание текущего состояния зданий и сооружений </w:t>
      </w:r>
      <w:r w:rsidR="00FA0A55" w:rsidRPr="0013141C">
        <w:rPr>
          <w:rFonts w:ascii="Arial" w:hAnsi="Arial" w:cs="Arial"/>
          <w:sz w:val="22"/>
        </w:rPr>
        <w:t xml:space="preserve">на территории </w:t>
      </w:r>
      <w:r w:rsidRPr="0013141C">
        <w:rPr>
          <w:rFonts w:ascii="Arial" w:hAnsi="Arial" w:cs="Arial"/>
          <w:sz w:val="22"/>
        </w:rPr>
        <w:t xml:space="preserve">«Сеул </w:t>
      </w:r>
      <w:proofErr w:type="spellStart"/>
      <w:r w:rsidRPr="0013141C">
        <w:rPr>
          <w:rFonts w:ascii="Arial" w:hAnsi="Arial" w:cs="Arial"/>
          <w:sz w:val="22"/>
        </w:rPr>
        <w:t>бо</w:t>
      </w:r>
      <w:proofErr w:type="spellEnd"/>
      <w:r w:rsidRPr="0013141C">
        <w:rPr>
          <w:rFonts w:ascii="Arial" w:hAnsi="Arial" w:cs="Arial"/>
          <w:sz w:val="22"/>
          <w:lang w:val="uz-Cyrl-UZ"/>
        </w:rPr>
        <w:t>ғ</w:t>
      </w:r>
      <w:r w:rsidRPr="0013141C">
        <w:rPr>
          <w:rFonts w:ascii="Arial" w:hAnsi="Arial" w:cs="Arial"/>
          <w:sz w:val="22"/>
        </w:rPr>
        <w:t>и», «</w:t>
      </w:r>
      <w:r w:rsidRPr="0013141C">
        <w:rPr>
          <w:rFonts w:ascii="Arial" w:hAnsi="Arial" w:cs="Arial"/>
          <w:sz w:val="22"/>
          <w:lang w:val="uz-Cyrl-UZ"/>
        </w:rPr>
        <w:t>Тинчлик қўнғироғи”, “Сиетл боғи”</w:t>
      </w:r>
      <w:r w:rsidRPr="0013141C">
        <w:rPr>
          <w:rFonts w:ascii="Arial" w:hAnsi="Arial" w:cs="Arial"/>
          <w:sz w:val="22"/>
        </w:rPr>
        <w:t>, размещённых на территории Парка;</w:t>
      </w:r>
    </w:p>
    <w:p w14:paraId="706C2702" w14:textId="7B847260" w:rsidR="00773BCD" w:rsidRPr="0013141C" w:rsidRDefault="00773BCD" w:rsidP="00235CDE">
      <w:pPr>
        <w:pStyle w:val="a7"/>
        <w:numPr>
          <w:ilvl w:val="0"/>
          <w:numId w:val="11"/>
        </w:numPr>
        <w:spacing w:before="120" w:after="120" w:line="280" w:lineRule="atLeast"/>
        <w:ind w:left="1276" w:hanging="567"/>
        <w:contextualSpacing w:val="0"/>
        <w:jc w:val="both"/>
        <w:rPr>
          <w:rFonts w:ascii="Arial" w:hAnsi="Arial" w:cs="Arial"/>
          <w:sz w:val="22"/>
        </w:rPr>
      </w:pPr>
      <w:r w:rsidRPr="0013141C">
        <w:rPr>
          <w:rFonts w:ascii="Arial" w:hAnsi="Arial" w:cs="Arial"/>
          <w:sz w:val="22"/>
        </w:rPr>
        <w:t xml:space="preserve">создание </w:t>
      </w:r>
      <w:r w:rsidR="008F4332" w:rsidRPr="0013141C">
        <w:rPr>
          <w:rFonts w:ascii="Arial" w:hAnsi="Arial" w:cs="Arial"/>
          <w:sz w:val="22"/>
        </w:rPr>
        <w:t xml:space="preserve">по согласованию с Министерством культуры </w:t>
      </w:r>
      <w:r w:rsidR="00B770F2" w:rsidRPr="0013141C">
        <w:rPr>
          <w:rFonts w:ascii="Arial" w:hAnsi="Arial" w:cs="Arial"/>
          <w:sz w:val="22"/>
        </w:rPr>
        <w:t xml:space="preserve">Республики Узбекистан </w:t>
      </w:r>
      <w:r w:rsidR="006120D6" w:rsidRPr="0013141C">
        <w:rPr>
          <w:rFonts w:ascii="Arial" w:hAnsi="Arial" w:cs="Arial"/>
          <w:sz w:val="22"/>
        </w:rPr>
        <w:t>в 2024-2026 год</w:t>
      </w:r>
      <w:r w:rsidR="00235CDE" w:rsidRPr="0013141C">
        <w:rPr>
          <w:rFonts w:ascii="Arial" w:hAnsi="Arial" w:cs="Arial"/>
          <w:sz w:val="22"/>
        </w:rPr>
        <w:t>ах</w:t>
      </w:r>
      <w:r w:rsidR="006120D6" w:rsidRPr="0013141C">
        <w:rPr>
          <w:rFonts w:ascii="Arial" w:hAnsi="Arial" w:cs="Arial"/>
          <w:sz w:val="22"/>
        </w:rPr>
        <w:t xml:space="preserve"> </w:t>
      </w:r>
      <w:r w:rsidRPr="0013141C">
        <w:rPr>
          <w:rFonts w:ascii="Arial" w:hAnsi="Arial" w:cs="Arial"/>
          <w:sz w:val="22"/>
        </w:rPr>
        <w:t>павильонов, олицетворяющих обычаи и культуру представителей разных национальностей;</w:t>
      </w:r>
    </w:p>
    <w:p w14:paraId="73BC69A7" w14:textId="1F05A8CA" w:rsidR="00773BCD" w:rsidRPr="0013141C" w:rsidRDefault="00773BCD" w:rsidP="00773BCD">
      <w:pPr>
        <w:pStyle w:val="a7"/>
        <w:numPr>
          <w:ilvl w:val="0"/>
          <w:numId w:val="11"/>
        </w:numPr>
        <w:spacing w:before="120" w:after="120" w:line="280" w:lineRule="atLeast"/>
        <w:ind w:left="1276" w:hanging="567"/>
        <w:contextualSpacing w:val="0"/>
        <w:jc w:val="both"/>
        <w:rPr>
          <w:rFonts w:ascii="Arial" w:hAnsi="Arial" w:cs="Arial"/>
          <w:sz w:val="22"/>
        </w:rPr>
      </w:pPr>
      <w:r w:rsidRPr="0013141C">
        <w:rPr>
          <w:rFonts w:ascii="Arial" w:hAnsi="Arial" w:cs="Arial"/>
          <w:sz w:val="22"/>
        </w:rPr>
        <w:t xml:space="preserve">создание условий для оказания услуг Посетителям, в том числе необходимые условия для свободного передвижения в Парке Посетителей – </w:t>
      </w:r>
      <w:r w:rsidR="001B0AB1" w:rsidRPr="0013141C">
        <w:rPr>
          <w:rFonts w:ascii="Arial" w:hAnsi="Arial" w:cs="Arial"/>
          <w:sz w:val="22"/>
        </w:rPr>
        <w:t xml:space="preserve">из числа лиц с </w:t>
      </w:r>
      <w:r w:rsidRPr="0013141C">
        <w:rPr>
          <w:rFonts w:ascii="Arial" w:hAnsi="Arial" w:cs="Arial"/>
          <w:sz w:val="22"/>
        </w:rPr>
        <w:t>инвалид</w:t>
      </w:r>
      <w:r w:rsidR="001B0AB1" w:rsidRPr="0013141C">
        <w:rPr>
          <w:rFonts w:ascii="Arial" w:hAnsi="Arial" w:cs="Arial"/>
          <w:sz w:val="22"/>
        </w:rPr>
        <w:t>ностью</w:t>
      </w:r>
      <w:r w:rsidRPr="0013141C">
        <w:rPr>
          <w:rFonts w:ascii="Arial" w:hAnsi="Arial" w:cs="Arial"/>
          <w:sz w:val="22"/>
        </w:rPr>
        <w:t>;</w:t>
      </w:r>
    </w:p>
    <w:p w14:paraId="58E1AC3B" w14:textId="161F5459" w:rsidR="00773BCD" w:rsidRPr="0013141C" w:rsidRDefault="00773BCD" w:rsidP="00204169">
      <w:pPr>
        <w:pStyle w:val="a7"/>
        <w:numPr>
          <w:ilvl w:val="0"/>
          <w:numId w:val="11"/>
        </w:numPr>
        <w:spacing w:before="120" w:after="120" w:line="280" w:lineRule="atLeast"/>
        <w:ind w:left="1276" w:hanging="567"/>
        <w:contextualSpacing w:val="0"/>
        <w:jc w:val="both"/>
        <w:rPr>
          <w:rFonts w:ascii="Arial" w:hAnsi="Arial" w:cs="Arial"/>
          <w:sz w:val="22"/>
        </w:rPr>
      </w:pPr>
      <w:r w:rsidRPr="0013141C">
        <w:rPr>
          <w:rFonts w:ascii="Arial" w:hAnsi="Arial" w:cs="Arial"/>
          <w:sz w:val="22"/>
        </w:rPr>
        <w:lastRenderedPageBreak/>
        <w:t>создание условий для возможности ежедневного обслуживания не менее 15 000 Посетителей;</w:t>
      </w:r>
    </w:p>
    <w:p w14:paraId="655CCA47" w14:textId="1E073700" w:rsidR="00773BCD" w:rsidRPr="0013141C" w:rsidRDefault="00773BCD" w:rsidP="00773BCD">
      <w:pPr>
        <w:pStyle w:val="a7"/>
        <w:numPr>
          <w:ilvl w:val="0"/>
          <w:numId w:val="11"/>
        </w:numPr>
        <w:spacing w:before="120" w:after="120" w:line="280" w:lineRule="atLeast"/>
        <w:ind w:left="1276" w:hanging="567"/>
        <w:contextualSpacing w:val="0"/>
        <w:jc w:val="both"/>
        <w:rPr>
          <w:rFonts w:ascii="Arial" w:hAnsi="Arial" w:cs="Arial"/>
          <w:sz w:val="22"/>
        </w:rPr>
      </w:pPr>
      <w:r w:rsidRPr="0013141C">
        <w:rPr>
          <w:rFonts w:ascii="Arial" w:hAnsi="Arial" w:cs="Arial"/>
          <w:sz w:val="22"/>
        </w:rPr>
        <w:t>применение на территории Парка современных образцов ландшафтного дизайна;</w:t>
      </w:r>
    </w:p>
    <w:p w14:paraId="3AEB99A0" w14:textId="09437C54" w:rsidR="00773BCD" w:rsidRPr="0013141C" w:rsidRDefault="00773BCD" w:rsidP="00773BCD">
      <w:pPr>
        <w:pStyle w:val="a7"/>
        <w:numPr>
          <w:ilvl w:val="0"/>
          <w:numId w:val="11"/>
        </w:numPr>
        <w:spacing w:before="120" w:after="120" w:line="280" w:lineRule="atLeast"/>
        <w:ind w:left="1276" w:hanging="567"/>
        <w:contextualSpacing w:val="0"/>
        <w:jc w:val="both"/>
        <w:rPr>
          <w:rFonts w:ascii="Arial" w:hAnsi="Arial" w:cs="Arial"/>
          <w:sz w:val="22"/>
        </w:rPr>
      </w:pPr>
      <w:r w:rsidRPr="0013141C">
        <w:rPr>
          <w:rFonts w:ascii="Arial" w:hAnsi="Arial" w:cs="Arial"/>
          <w:sz w:val="22"/>
        </w:rPr>
        <w:t>строительство картографических фонтанов с проекцией цветных изображений на них;</w:t>
      </w:r>
    </w:p>
    <w:p w14:paraId="44EE03BE" w14:textId="6B322EED" w:rsidR="001E7F9C" w:rsidRPr="0013141C" w:rsidRDefault="001E7F9C" w:rsidP="00235CDE">
      <w:pPr>
        <w:pStyle w:val="a7"/>
        <w:numPr>
          <w:ilvl w:val="0"/>
          <w:numId w:val="11"/>
        </w:numPr>
        <w:spacing w:before="120" w:after="120" w:line="280" w:lineRule="atLeast"/>
        <w:ind w:left="1276" w:hanging="567"/>
        <w:contextualSpacing w:val="0"/>
        <w:jc w:val="both"/>
        <w:rPr>
          <w:rFonts w:ascii="Arial" w:hAnsi="Arial" w:cs="Arial"/>
          <w:sz w:val="22"/>
        </w:rPr>
      </w:pPr>
      <w:r w:rsidRPr="0013141C">
        <w:rPr>
          <w:rFonts w:ascii="Arial" w:hAnsi="Arial" w:cs="Arial"/>
          <w:sz w:val="22"/>
        </w:rPr>
        <w:t>создание территории досуга и зелёной территории с а</w:t>
      </w:r>
      <w:r w:rsidR="004E182B" w:rsidRPr="0013141C">
        <w:rPr>
          <w:rFonts w:ascii="Arial" w:hAnsi="Arial" w:cs="Arial"/>
          <w:sz w:val="22"/>
        </w:rPr>
        <w:t>т</w:t>
      </w:r>
      <w:r w:rsidRPr="0013141C">
        <w:rPr>
          <w:rFonts w:ascii="Arial" w:hAnsi="Arial" w:cs="Arial"/>
          <w:sz w:val="22"/>
        </w:rPr>
        <w:t>тракционами и другими сооружениями для семейного отдыха;</w:t>
      </w:r>
    </w:p>
    <w:p w14:paraId="60D50CC8" w14:textId="77777777" w:rsidR="001E7F9C" w:rsidRPr="0013141C" w:rsidRDefault="001E7F9C" w:rsidP="00235CDE">
      <w:pPr>
        <w:pStyle w:val="a7"/>
        <w:numPr>
          <w:ilvl w:val="0"/>
          <w:numId w:val="11"/>
        </w:numPr>
        <w:spacing w:before="120" w:after="120" w:line="280" w:lineRule="atLeast"/>
        <w:ind w:left="1276" w:hanging="567"/>
        <w:contextualSpacing w:val="0"/>
        <w:jc w:val="both"/>
        <w:rPr>
          <w:rFonts w:ascii="Arial" w:hAnsi="Arial" w:cs="Arial"/>
          <w:sz w:val="22"/>
        </w:rPr>
      </w:pPr>
      <w:r w:rsidRPr="0013141C">
        <w:rPr>
          <w:rFonts w:ascii="Arial" w:hAnsi="Arial" w:cs="Arial"/>
          <w:sz w:val="22"/>
        </w:rPr>
        <w:t>создание мест для чтения и книжных магазинов;</w:t>
      </w:r>
    </w:p>
    <w:p w14:paraId="6645B573" w14:textId="458D24EB" w:rsidR="004332BC" w:rsidRPr="0013141C" w:rsidRDefault="004332BC" w:rsidP="00235CDE">
      <w:pPr>
        <w:pStyle w:val="a7"/>
        <w:numPr>
          <w:ilvl w:val="0"/>
          <w:numId w:val="11"/>
        </w:numPr>
        <w:spacing w:before="120" w:after="120" w:line="280" w:lineRule="atLeast"/>
        <w:ind w:left="1276" w:hanging="567"/>
        <w:contextualSpacing w:val="0"/>
        <w:jc w:val="both"/>
        <w:rPr>
          <w:rFonts w:ascii="Arial" w:hAnsi="Arial" w:cs="Arial"/>
          <w:sz w:val="22"/>
        </w:rPr>
      </w:pPr>
      <w:r w:rsidRPr="0013141C">
        <w:rPr>
          <w:rFonts w:ascii="Arial" w:hAnsi="Arial" w:cs="Arial"/>
          <w:sz w:val="22"/>
        </w:rPr>
        <w:t xml:space="preserve">создание игровых площадок и иных объектов для проведения детских праздничных мероприятий; </w:t>
      </w:r>
    </w:p>
    <w:p w14:paraId="27637FBE" w14:textId="3F00597B" w:rsidR="001E7F9C" w:rsidRPr="0013141C" w:rsidRDefault="004332BC" w:rsidP="00235CDE">
      <w:pPr>
        <w:pStyle w:val="a7"/>
        <w:numPr>
          <w:ilvl w:val="0"/>
          <w:numId w:val="11"/>
        </w:numPr>
        <w:spacing w:before="120" w:after="120" w:line="280" w:lineRule="atLeast"/>
        <w:ind w:left="1276" w:hanging="567"/>
        <w:contextualSpacing w:val="0"/>
        <w:jc w:val="both"/>
        <w:rPr>
          <w:rFonts w:ascii="Arial" w:hAnsi="Arial" w:cs="Arial"/>
          <w:sz w:val="22"/>
        </w:rPr>
      </w:pPr>
      <w:r w:rsidRPr="0013141C">
        <w:rPr>
          <w:rFonts w:ascii="Arial" w:hAnsi="Arial" w:cs="Arial"/>
          <w:sz w:val="22"/>
        </w:rPr>
        <w:t xml:space="preserve">создание открытых спортивных площадок со специальными техническими средствами для взрослых и детей; </w:t>
      </w:r>
      <w:r w:rsidR="001E7F9C" w:rsidRPr="0013141C">
        <w:rPr>
          <w:rFonts w:ascii="Arial" w:hAnsi="Arial" w:cs="Arial"/>
          <w:sz w:val="22"/>
        </w:rPr>
        <w:t>обеспечение бесплатного посещения Парка населением;</w:t>
      </w:r>
    </w:p>
    <w:p w14:paraId="74830B20" w14:textId="77777777" w:rsidR="005F1A16" w:rsidRPr="0013141C" w:rsidRDefault="001E7F9C" w:rsidP="00235CDE">
      <w:pPr>
        <w:pStyle w:val="a7"/>
        <w:numPr>
          <w:ilvl w:val="0"/>
          <w:numId w:val="11"/>
        </w:numPr>
        <w:spacing w:before="120" w:after="120" w:line="280" w:lineRule="atLeast"/>
        <w:ind w:left="1276" w:hanging="567"/>
        <w:contextualSpacing w:val="0"/>
        <w:jc w:val="both"/>
        <w:rPr>
          <w:rFonts w:ascii="Arial" w:hAnsi="Arial" w:cs="Arial"/>
          <w:sz w:val="22"/>
        </w:rPr>
      </w:pPr>
      <w:r w:rsidRPr="0013141C">
        <w:rPr>
          <w:rFonts w:ascii="Arial" w:hAnsi="Arial" w:cs="Arial"/>
          <w:sz w:val="22"/>
        </w:rPr>
        <w:t>люб</w:t>
      </w:r>
      <w:r w:rsidR="005F1A16" w:rsidRPr="0013141C">
        <w:rPr>
          <w:rFonts w:ascii="Arial" w:hAnsi="Arial" w:cs="Arial"/>
          <w:sz w:val="22"/>
        </w:rPr>
        <w:t>ые работы по строительству и реконструкции на территории Парка осуществлять исключительно на базе зданий и сооружений, имеющихся в Парке и не превышая границы площади застройки под этими зданиями и сооружениями.</w:t>
      </w:r>
    </w:p>
    <w:p w14:paraId="25A6982B" w14:textId="4619E665" w:rsidR="005D2459" w:rsidRPr="0013141C" w:rsidRDefault="001E7F9C" w:rsidP="00D97C29">
      <w:pPr>
        <w:pStyle w:val="a7"/>
        <w:numPr>
          <w:ilvl w:val="1"/>
          <w:numId w:val="13"/>
        </w:numPr>
        <w:spacing w:before="120" w:after="120" w:line="280" w:lineRule="atLeast"/>
        <w:ind w:left="0" w:firstLine="0"/>
        <w:contextualSpacing w:val="0"/>
        <w:rPr>
          <w:rFonts w:ascii="Arial" w:hAnsi="Arial" w:cs="Arial"/>
          <w:b/>
          <w:sz w:val="22"/>
        </w:rPr>
      </w:pPr>
      <w:r w:rsidRPr="0013141C">
        <w:rPr>
          <w:rFonts w:ascii="Arial" w:hAnsi="Arial" w:cs="Arial"/>
          <w:sz w:val="22"/>
        </w:rPr>
        <w:t xml:space="preserve"> </w:t>
      </w:r>
      <w:bookmarkStart w:id="4" w:name="_Ref165131235"/>
      <w:r w:rsidR="005D2459" w:rsidRPr="0013141C">
        <w:rPr>
          <w:rFonts w:ascii="Arial" w:hAnsi="Arial" w:cs="Arial"/>
          <w:b/>
          <w:sz w:val="22"/>
        </w:rPr>
        <w:t>Обязанности Государственного Партнера</w:t>
      </w:r>
      <w:bookmarkEnd w:id="4"/>
    </w:p>
    <w:p w14:paraId="03286C63" w14:textId="340A4BD8" w:rsidR="005865DD" w:rsidRPr="0013141C" w:rsidRDefault="005D2459" w:rsidP="007D355B">
      <w:pPr>
        <w:pStyle w:val="a7"/>
        <w:spacing w:before="120" w:after="120" w:line="280" w:lineRule="atLeast"/>
        <w:ind w:left="708"/>
        <w:contextualSpacing w:val="0"/>
        <w:jc w:val="both"/>
        <w:rPr>
          <w:rFonts w:ascii="Arial" w:hAnsi="Arial" w:cs="Arial"/>
          <w:sz w:val="22"/>
        </w:rPr>
      </w:pPr>
      <w:r w:rsidRPr="0013141C">
        <w:rPr>
          <w:rFonts w:ascii="Arial" w:hAnsi="Arial" w:cs="Arial"/>
          <w:sz w:val="22"/>
        </w:rPr>
        <w:t>Без ограничения иных обязанностей Государственн</w:t>
      </w:r>
      <w:r w:rsidR="008311BE" w:rsidRPr="0013141C">
        <w:rPr>
          <w:rFonts w:ascii="Arial" w:hAnsi="Arial" w:cs="Arial"/>
          <w:sz w:val="22"/>
        </w:rPr>
        <w:t>ого</w:t>
      </w:r>
      <w:r w:rsidRPr="0013141C">
        <w:rPr>
          <w:rFonts w:ascii="Arial" w:hAnsi="Arial" w:cs="Arial"/>
          <w:sz w:val="22"/>
        </w:rPr>
        <w:t xml:space="preserve"> Партнера по настоящему </w:t>
      </w:r>
      <w:r w:rsidR="005865DD" w:rsidRPr="0013141C">
        <w:rPr>
          <w:rFonts w:ascii="Arial" w:hAnsi="Arial" w:cs="Arial"/>
          <w:sz w:val="22"/>
        </w:rPr>
        <w:t xml:space="preserve">Соглашению, Государственный </w:t>
      </w:r>
      <w:r w:rsidR="008311BE" w:rsidRPr="0013141C">
        <w:rPr>
          <w:rFonts w:ascii="Arial" w:hAnsi="Arial" w:cs="Arial"/>
          <w:sz w:val="22"/>
        </w:rPr>
        <w:t>П</w:t>
      </w:r>
      <w:r w:rsidR="005865DD" w:rsidRPr="0013141C">
        <w:rPr>
          <w:rFonts w:ascii="Arial" w:hAnsi="Arial" w:cs="Arial"/>
          <w:sz w:val="22"/>
        </w:rPr>
        <w:t>артнер обязан выполнять или обеспечивать выполнение</w:t>
      </w:r>
      <w:r w:rsidR="008311BE" w:rsidRPr="0013141C">
        <w:rPr>
          <w:rFonts w:ascii="Arial" w:hAnsi="Arial" w:cs="Arial"/>
          <w:sz w:val="22"/>
        </w:rPr>
        <w:t>, среди прочего,</w:t>
      </w:r>
      <w:r w:rsidR="005865DD" w:rsidRPr="0013141C">
        <w:rPr>
          <w:rFonts w:ascii="Arial" w:hAnsi="Arial" w:cs="Arial"/>
          <w:sz w:val="22"/>
        </w:rPr>
        <w:t xml:space="preserve"> следующе</w:t>
      </w:r>
      <w:r w:rsidR="005F1A16" w:rsidRPr="0013141C">
        <w:rPr>
          <w:rFonts w:ascii="Arial" w:hAnsi="Arial" w:cs="Arial"/>
          <w:sz w:val="22"/>
        </w:rPr>
        <w:t>е</w:t>
      </w:r>
      <w:r w:rsidR="005865DD" w:rsidRPr="0013141C">
        <w:rPr>
          <w:rFonts w:ascii="Arial" w:hAnsi="Arial" w:cs="Arial"/>
          <w:sz w:val="22"/>
        </w:rPr>
        <w:t>:</w:t>
      </w:r>
    </w:p>
    <w:p w14:paraId="40D2BF5F" w14:textId="5BB547E3" w:rsidR="00B21409" w:rsidRPr="0013141C" w:rsidRDefault="00B21409" w:rsidP="00D97C29">
      <w:pPr>
        <w:pStyle w:val="a7"/>
        <w:numPr>
          <w:ilvl w:val="0"/>
          <w:numId w:val="28"/>
        </w:numPr>
        <w:spacing w:before="120" w:after="120" w:line="280" w:lineRule="atLeast"/>
        <w:ind w:left="1276" w:hanging="567"/>
        <w:contextualSpacing w:val="0"/>
        <w:jc w:val="both"/>
        <w:rPr>
          <w:rFonts w:ascii="Arial" w:hAnsi="Arial" w:cs="Arial"/>
          <w:b/>
          <w:sz w:val="22"/>
        </w:rPr>
      </w:pPr>
      <w:bookmarkStart w:id="5" w:name="_Ref165131237"/>
      <w:r w:rsidRPr="0013141C">
        <w:rPr>
          <w:rFonts w:ascii="Arial" w:hAnsi="Arial" w:cs="Arial"/>
          <w:sz w:val="22"/>
        </w:rPr>
        <w:t>передать</w:t>
      </w:r>
      <w:r w:rsidR="00275A88" w:rsidRPr="0013141C">
        <w:rPr>
          <w:rFonts w:ascii="Arial" w:hAnsi="Arial" w:cs="Arial"/>
          <w:sz w:val="22"/>
        </w:rPr>
        <w:t xml:space="preserve"> </w:t>
      </w:r>
      <w:r w:rsidRPr="0013141C">
        <w:rPr>
          <w:rFonts w:ascii="Arial" w:hAnsi="Arial" w:cs="Arial"/>
          <w:sz w:val="22"/>
        </w:rPr>
        <w:t xml:space="preserve">Частному Партнеру </w:t>
      </w:r>
      <w:r w:rsidR="00275A88" w:rsidRPr="0013141C">
        <w:rPr>
          <w:rFonts w:ascii="Arial" w:hAnsi="Arial" w:cs="Arial"/>
          <w:sz w:val="22"/>
        </w:rPr>
        <w:t xml:space="preserve">в качестве вклада в Проект </w:t>
      </w:r>
      <w:r w:rsidRPr="0013141C">
        <w:rPr>
          <w:rFonts w:ascii="Arial" w:hAnsi="Arial" w:cs="Arial"/>
          <w:sz w:val="22"/>
        </w:rPr>
        <w:t xml:space="preserve">Согласованные Объекты </w:t>
      </w:r>
      <w:r w:rsidR="00306CF8" w:rsidRPr="0013141C">
        <w:rPr>
          <w:rFonts w:ascii="Arial" w:hAnsi="Arial" w:cs="Arial"/>
          <w:sz w:val="22"/>
        </w:rPr>
        <w:t xml:space="preserve">по рыночной стоимости в управление </w:t>
      </w:r>
      <w:r w:rsidRPr="0013141C">
        <w:rPr>
          <w:rFonts w:ascii="Arial" w:hAnsi="Arial" w:cs="Arial"/>
          <w:sz w:val="22"/>
        </w:rPr>
        <w:t>на Срок Действия и в порядке, предусмотренном Соглашением;</w:t>
      </w:r>
      <w:bookmarkEnd w:id="5"/>
    </w:p>
    <w:p w14:paraId="70047C33" w14:textId="46B15361" w:rsidR="00B21409" w:rsidRPr="0013141C" w:rsidRDefault="003762D1" w:rsidP="00D97C29">
      <w:pPr>
        <w:pStyle w:val="a7"/>
        <w:numPr>
          <w:ilvl w:val="0"/>
          <w:numId w:val="28"/>
        </w:numPr>
        <w:spacing w:before="120" w:after="120" w:line="280" w:lineRule="atLeast"/>
        <w:ind w:left="1276" w:hanging="567"/>
        <w:contextualSpacing w:val="0"/>
        <w:jc w:val="both"/>
        <w:rPr>
          <w:rFonts w:ascii="Arial" w:hAnsi="Arial" w:cs="Arial"/>
          <w:sz w:val="22"/>
        </w:rPr>
      </w:pPr>
      <w:r w:rsidRPr="0013141C">
        <w:rPr>
          <w:rFonts w:ascii="Arial" w:hAnsi="Arial" w:cs="Arial"/>
          <w:sz w:val="22"/>
        </w:rPr>
        <w:t xml:space="preserve">обеспечить </w:t>
      </w:r>
      <w:r w:rsidR="00306CF8" w:rsidRPr="0013141C">
        <w:rPr>
          <w:rFonts w:ascii="Arial" w:hAnsi="Arial" w:cs="Arial"/>
          <w:sz w:val="22"/>
        </w:rPr>
        <w:t xml:space="preserve">передачу </w:t>
      </w:r>
      <w:r w:rsidR="00B21409" w:rsidRPr="0013141C">
        <w:rPr>
          <w:rFonts w:ascii="Arial" w:hAnsi="Arial" w:cs="Arial"/>
          <w:sz w:val="22"/>
        </w:rPr>
        <w:t>Частно</w:t>
      </w:r>
      <w:r w:rsidR="00306CF8" w:rsidRPr="0013141C">
        <w:rPr>
          <w:rFonts w:ascii="Arial" w:hAnsi="Arial" w:cs="Arial"/>
          <w:sz w:val="22"/>
        </w:rPr>
        <w:t>му</w:t>
      </w:r>
      <w:r w:rsidR="00B21409" w:rsidRPr="0013141C">
        <w:rPr>
          <w:rFonts w:ascii="Arial" w:hAnsi="Arial" w:cs="Arial"/>
          <w:sz w:val="22"/>
        </w:rPr>
        <w:t xml:space="preserve"> </w:t>
      </w:r>
      <w:r w:rsidR="00B77F66" w:rsidRPr="0013141C">
        <w:rPr>
          <w:rFonts w:ascii="Arial" w:hAnsi="Arial" w:cs="Arial"/>
          <w:sz w:val="22"/>
        </w:rPr>
        <w:t>П</w:t>
      </w:r>
      <w:r w:rsidR="00B21409" w:rsidRPr="0013141C">
        <w:rPr>
          <w:rFonts w:ascii="Arial" w:hAnsi="Arial" w:cs="Arial"/>
          <w:sz w:val="22"/>
        </w:rPr>
        <w:t>артнер</w:t>
      </w:r>
      <w:r w:rsidR="00306CF8" w:rsidRPr="0013141C">
        <w:rPr>
          <w:rFonts w:ascii="Arial" w:hAnsi="Arial" w:cs="Arial"/>
          <w:sz w:val="22"/>
        </w:rPr>
        <w:t>у</w:t>
      </w:r>
      <w:r w:rsidR="00B21409" w:rsidRPr="0013141C">
        <w:rPr>
          <w:rFonts w:ascii="Arial" w:hAnsi="Arial" w:cs="Arial"/>
          <w:sz w:val="22"/>
        </w:rPr>
        <w:t xml:space="preserve"> на </w:t>
      </w:r>
      <w:r w:rsidR="00306CF8" w:rsidRPr="0013141C">
        <w:rPr>
          <w:rFonts w:ascii="Arial" w:hAnsi="Arial" w:cs="Arial"/>
          <w:sz w:val="22"/>
        </w:rPr>
        <w:t>правах аренды</w:t>
      </w:r>
      <w:r w:rsidR="00B508DC" w:rsidRPr="0013141C">
        <w:rPr>
          <w:rFonts w:ascii="Arial" w:hAnsi="Arial" w:cs="Arial"/>
          <w:sz w:val="22"/>
        </w:rPr>
        <w:t xml:space="preserve"> </w:t>
      </w:r>
      <w:r w:rsidR="00EB72B9" w:rsidRPr="0013141C">
        <w:rPr>
          <w:rFonts w:ascii="Arial" w:hAnsi="Arial" w:cs="Arial"/>
          <w:sz w:val="22"/>
        </w:rPr>
        <w:t xml:space="preserve">по рыночной стоимости </w:t>
      </w:r>
      <w:r w:rsidR="00B21409" w:rsidRPr="0013141C">
        <w:rPr>
          <w:rFonts w:ascii="Arial" w:hAnsi="Arial" w:cs="Arial"/>
          <w:sz w:val="22"/>
        </w:rPr>
        <w:t>Земельн</w:t>
      </w:r>
      <w:r w:rsidR="00EB72B9" w:rsidRPr="0013141C">
        <w:rPr>
          <w:rFonts w:ascii="Arial" w:hAnsi="Arial" w:cs="Arial"/>
          <w:sz w:val="22"/>
        </w:rPr>
        <w:t>ый</w:t>
      </w:r>
      <w:r w:rsidR="00B21409" w:rsidRPr="0013141C">
        <w:rPr>
          <w:rFonts w:ascii="Arial" w:hAnsi="Arial" w:cs="Arial"/>
          <w:sz w:val="22"/>
        </w:rPr>
        <w:t xml:space="preserve"> Участ</w:t>
      </w:r>
      <w:r w:rsidR="00EB72B9" w:rsidRPr="0013141C">
        <w:rPr>
          <w:rFonts w:ascii="Arial" w:hAnsi="Arial" w:cs="Arial"/>
          <w:sz w:val="22"/>
        </w:rPr>
        <w:t>ок,</w:t>
      </w:r>
      <w:r w:rsidR="00E13F2E" w:rsidRPr="0013141C">
        <w:rPr>
          <w:rFonts w:ascii="Arial" w:hAnsi="Arial" w:cs="Arial"/>
          <w:sz w:val="22"/>
        </w:rPr>
        <w:t xml:space="preserve"> свободн</w:t>
      </w:r>
      <w:r w:rsidR="00EB72B9" w:rsidRPr="0013141C">
        <w:rPr>
          <w:rFonts w:ascii="Arial" w:hAnsi="Arial" w:cs="Arial"/>
          <w:sz w:val="22"/>
        </w:rPr>
        <w:t>ый</w:t>
      </w:r>
      <w:r w:rsidR="00E13F2E" w:rsidRPr="0013141C">
        <w:rPr>
          <w:rFonts w:ascii="Arial" w:hAnsi="Arial" w:cs="Arial"/>
          <w:sz w:val="22"/>
        </w:rPr>
        <w:t xml:space="preserve"> от </w:t>
      </w:r>
      <w:r w:rsidR="00855491" w:rsidRPr="0013141C">
        <w:rPr>
          <w:rFonts w:ascii="Arial" w:hAnsi="Arial" w:cs="Arial"/>
          <w:sz w:val="22"/>
        </w:rPr>
        <w:t xml:space="preserve">нераскрытых </w:t>
      </w:r>
      <w:r w:rsidR="00E13F2E" w:rsidRPr="0013141C">
        <w:rPr>
          <w:rFonts w:ascii="Arial" w:hAnsi="Arial" w:cs="Arial"/>
          <w:sz w:val="22"/>
        </w:rPr>
        <w:t>Обременений</w:t>
      </w:r>
      <w:r w:rsidRPr="0013141C">
        <w:rPr>
          <w:rFonts w:ascii="Arial" w:hAnsi="Arial" w:cs="Arial"/>
          <w:sz w:val="22"/>
        </w:rPr>
        <w:t>,</w:t>
      </w:r>
      <w:r w:rsidR="00B21409" w:rsidRPr="0013141C">
        <w:rPr>
          <w:rFonts w:ascii="Arial" w:hAnsi="Arial" w:cs="Arial"/>
          <w:sz w:val="22"/>
        </w:rPr>
        <w:t xml:space="preserve"> </w:t>
      </w:r>
      <w:r w:rsidRPr="0013141C">
        <w:rPr>
          <w:rFonts w:ascii="Arial" w:hAnsi="Arial" w:cs="Arial"/>
          <w:sz w:val="22"/>
        </w:rPr>
        <w:t xml:space="preserve">в том числе, путем </w:t>
      </w:r>
      <w:r w:rsidR="00B21409" w:rsidRPr="0013141C">
        <w:rPr>
          <w:rFonts w:ascii="Arial" w:hAnsi="Arial" w:cs="Arial"/>
          <w:sz w:val="22"/>
        </w:rPr>
        <w:t>регистр</w:t>
      </w:r>
      <w:r w:rsidRPr="0013141C">
        <w:rPr>
          <w:rFonts w:ascii="Arial" w:hAnsi="Arial" w:cs="Arial"/>
          <w:sz w:val="22"/>
        </w:rPr>
        <w:t>ации</w:t>
      </w:r>
      <w:r w:rsidR="00B21409" w:rsidRPr="0013141C">
        <w:rPr>
          <w:rFonts w:ascii="Arial" w:hAnsi="Arial" w:cs="Arial"/>
          <w:sz w:val="22"/>
        </w:rPr>
        <w:t xml:space="preserve"> в Государственном </w:t>
      </w:r>
      <w:r w:rsidR="00C42C5C" w:rsidRPr="0013141C">
        <w:rPr>
          <w:rFonts w:ascii="Arial" w:hAnsi="Arial" w:cs="Arial"/>
          <w:sz w:val="22"/>
        </w:rPr>
        <w:t>Р</w:t>
      </w:r>
      <w:r w:rsidR="00B21409" w:rsidRPr="0013141C">
        <w:rPr>
          <w:rFonts w:ascii="Arial" w:hAnsi="Arial" w:cs="Arial"/>
          <w:sz w:val="22"/>
        </w:rPr>
        <w:t>еестре</w:t>
      </w:r>
      <w:r w:rsidR="000D6446" w:rsidRPr="0013141C">
        <w:rPr>
          <w:rFonts w:ascii="Arial" w:hAnsi="Arial" w:cs="Arial"/>
          <w:sz w:val="22"/>
        </w:rPr>
        <w:t>;</w:t>
      </w:r>
    </w:p>
    <w:p w14:paraId="771D9574" w14:textId="5621183D" w:rsidR="00B21409" w:rsidRPr="0013141C" w:rsidRDefault="003762D1" w:rsidP="00D97C29">
      <w:pPr>
        <w:pStyle w:val="a7"/>
        <w:numPr>
          <w:ilvl w:val="0"/>
          <w:numId w:val="28"/>
        </w:numPr>
        <w:spacing w:before="120" w:after="120" w:line="280" w:lineRule="atLeast"/>
        <w:ind w:left="1276" w:hanging="567"/>
        <w:contextualSpacing w:val="0"/>
        <w:jc w:val="both"/>
        <w:rPr>
          <w:rFonts w:ascii="Arial" w:hAnsi="Arial" w:cs="Arial"/>
          <w:sz w:val="22"/>
        </w:rPr>
      </w:pPr>
      <w:bookmarkStart w:id="6" w:name="_Ref165131242"/>
      <w:r w:rsidRPr="0013141C">
        <w:rPr>
          <w:rFonts w:ascii="Arial" w:hAnsi="Arial" w:cs="Arial"/>
          <w:sz w:val="22"/>
        </w:rPr>
        <w:t xml:space="preserve">обеспечить </w:t>
      </w:r>
      <w:r w:rsidR="00306CF8" w:rsidRPr="0013141C">
        <w:rPr>
          <w:rFonts w:ascii="Arial" w:hAnsi="Arial" w:cs="Arial"/>
          <w:sz w:val="22"/>
        </w:rPr>
        <w:t xml:space="preserve">передачу </w:t>
      </w:r>
      <w:r w:rsidR="00B21409" w:rsidRPr="0013141C">
        <w:rPr>
          <w:rFonts w:ascii="Arial" w:hAnsi="Arial" w:cs="Arial"/>
          <w:sz w:val="22"/>
        </w:rPr>
        <w:t>Частно</w:t>
      </w:r>
      <w:r w:rsidR="00306CF8" w:rsidRPr="0013141C">
        <w:rPr>
          <w:rFonts w:ascii="Arial" w:hAnsi="Arial" w:cs="Arial"/>
          <w:sz w:val="22"/>
        </w:rPr>
        <w:t>му</w:t>
      </w:r>
      <w:r w:rsidR="00B21409" w:rsidRPr="0013141C">
        <w:rPr>
          <w:rFonts w:ascii="Arial" w:hAnsi="Arial" w:cs="Arial"/>
          <w:sz w:val="22"/>
        </w:rPr>
        <w:t xml:space="preserve"> </w:t>
      </w:r>
      <w:r w:rsidR="00B77F66" w:rsidRPr="0013141C">
        <w:rPr>
          <w:rFonts w:ascii="Arial" w:hAnsi="Arial" w:cs="Arial"/>
          <w:sz w:val="22"/>
        </w:rPr>
        <w:t>П</w:t>
      </w:r>
      <w:r w:rsidR="00B21409" w:rsidRPr="0013141C">
        <w:rPr>
          <w:rFonts w:ascii="Arial" w:hAnsi="Arial" w:cs="Arial"/>
          <w:sz w:val="22"/>
        </w:rPr>
        <w:t>артнер</w:t>
      </w:r>
      <w:r w:rsidR="00306CF8" w:rsidRPr="0013141C">
        <w:rPr>
          <w:rFonts w:ascii="Arial" w:hAnsi="Arial" w:cs="Arial"/>
          <w:sz w:val="22"/>
        </w:rPr>
        <w:t>у</w:t>
      </w:r>
      <w:r w:rsidR="00B21409" w:rsidRPr="0013141C">
        <w:rPr>
          <w:rFonts w:ascii="Arial" w:hAnsi="Arial" w:cs="Arial"/>
          <w:sz w:val="22"/>
        </w:rPr>
        <w:t xml:space="preserve"> </w:t>
      </w:r>
      <w:r w:rsidR="00306CF8" w:rsidRPr="0013141C">
        <w:rPr>
          <w:rFonts w:ascii="Arial" w:hAnsi="Arial" w:cs="Arial"/>
          <w:sz w:val="22"/>
        </w:rPr>
        <w:t xml:space="preserve">с правом пользования </w:t>
      </w:r>
      <w:r w:rsidRPr="0013141C">
        <w:rPr>
          <w:rFonts w:ascii="Arial" w:hAnsi="Arial" w:cs="Arial"/>
          <w:sz w:val="22"/>
        </w:rPr>
        <w:t xml:space="preserve">все </w:t>
      </w:r>
      <w:r w:rsidR="00B21409" w:rsidRPr="0013141C">
        <w:rPr>
          <w:rFonts w:ascii="Arial" w:hAnsi="Arial" w:cs="Arial"/>
          <w:sz w:val="22"/>
        </w:rPr>
        <w:t>Согласованны</w:t>
      </w:r>
      <w:r w:rsidR="00306CF8" w:rsidRPr="0013141C">
        <w:rPr>
          <w:rFonts w:ascii="Arial" w:hAnsi="Arial" w:cs="Arial"/>
          <w:sz w:val="22"/>
        </w:rPr>
        <w:t>е</w:t>
      </w:r>
      <w:r w:rsidR="00B21409" w:rsidRPr="0013141C">
        <w:rPr>
          <w:rFonts w:ascii="Arial" w:hAnsi="Arial" w:cs="Arial"/>
          <w:sz w:val="22"/>
        </w:rPr>
        <w:t xml:space="preserve"> Объект</w:t>
      </w:r>
      <w:r w:rsidR="00306CF8" w:rsidRPr="0013141C">
        <w:rPr>
          <w:rFonts w:ascii="Arial" w:hAnsi="Arial" w:cs="Arial"/>
          <w:sz w:val="22"/>
        </w:rPr>
        <w:t>ы</w:t>
      </w:r>
      <w:r w:rsidR="00B21409" w:rsidRPr="0013141C">
        <w:rPr>
          <w:rFonts w:ascii="Arial" w:hAnsi="Arial" w:cs="Arial"/>
          <w:sz w:val="22"/>
        </w:rPr>
        <w:t>, составляющих недвижимое имущество,</w:t>
      </w:r>
      <w:r w:rsidRPr="0013141C">
        <w:rPr>
          <w:rFonts w:ascii="Arial" w:hAnsi="Arial" w:cs="Arial"/>
          <w:sz w:val="22"/>
        </w:rPr>
        <w:t xml:space="preserve"> в том числе, путем регистрации </w:t>
      </w:r>
      <w:r w:rsidR="00B21409" w:rsidRPr="0013141C">
        <w:rPr>
          <w:rFonts w:ascii="Arial" w:hAnsi="Arial" w:cs="Arial"/>
          <w:sz w:val="22"/>
        </w:rPr>
        <w:t xml:space="preserve">в Государственном </w:t>
      </w:r>
      <w:r w:rsidR="00C42C5C" w:rsidRPr="0013141C">
        <w:rPr>
          <w:rFonts w:ascii="Arial" w:hAnsi="Arial" w:cs="Arial"/>
          <w:sz w:val="22"/>
        </w:rPr>
        <w:t>Р</w:t>
      </w:r>
      <w:r w:rsidR="00B21409" w:rsidRPr="0013141C">
        <w:rPr>
          <w:rFonts w:ascii="Arial" w:hAnsi="Arial" w:cs="Arial"/>
          <w:sz w:val="22"/>
        </w:rPr>
        <w:t>еестре</w:t>
      </w:r>
      <w:r w:rsidR="000D6446" w:rsidRPr="0013141C">
        <w:rPr>
          <w:rFonts w:ascii="Arial" w:hAnsi="Arial" w:cs="Arial"/>
          <w:sz w:val="22"/>
        </w:rPr>
        <w:t>;</w:t>
      </w:r>
      <w:bookmarkEnd w:id="6"/>
    </w:p>
    <w:p w14:paraId="44FB76C1" w14:textId="4FBB5B9B" w:rsidR="003762D1" w:rsidRPr="0013141C" w:rsidRDefault="003762D1" w:rsidP="00D97C29">
      <w:pPr>
        <w:pStyle w:val="a7"/>
        <w:numPr>
          <w:ilvl w:val="0"/>
          <w:numId w:val="28"/>
        </w:numPr>
        <w:spacing w:before="120" w:after="120" w:line="280" w:lineRule="atLeast"/>
        <w:ind w:left="1276" w:hanging="567"/>
        <w:contextualSpacing w:val="0"/>
        <w:jc w:val="both"/>
        <w:rPr>
          <w:rFonts w:ascii="Arial" w:hAnsi="Arial" w:cs="Arial"/>
          <w:sz w:val="22"/>
        </w:rPr>
      </w:pPr>
      <w:r w:rsidRPr="0013141C">
        <w:rPr>
          <w:rFonts w:ascii="Arial" w:hAnsi="Arial" w:cs="Arial"/>
          <w:sz w:val="22"/>
        </w:rPr>
        <w:t xml:space="preserve">оказывать </w:t>
      </w:r>
      <w:r w:rsidR="002C7DB4" w:rsidRPr="0013141C">
        <w:rPr>
          <w:rFonts w:ascii="Arial" w:hAnsi="Arial" w:cs="Arial"/>
          <w:sz w:val="22"/>
        </w:rPr>
        <w:t>разум</w:t>
      </w:r>
      <w:r w:rsidR="00306CF8" w:rsidRPr="0013141C">
        <w:rPr>
          <w:rFonts w:ascii="Arial" w:hAnsi="Arial" w:cs="Arial"/>
          <w:sz w:val="22"/>
        </w:rPr>
        <w:t xml:space="preserve">ное </w:t>
      </w:r>
      <w:r w:rsidRPr="0013141C">
        <w:rPr>
          <w:rFonts w:ascii="Arial" w:hAnsi="Arial" w:cs="Arial"/>
          <w:sz w:val="22"/>
        </w:rPr>
        <w:t>содействие Частному Партнеру в получении Разрешений</w:t>
      </w:r>
      <w:r w:rsidR="00306CF8" w:rsidRPr="0013141C">
        <w:rPr>
          <w:rFonts w:ascii="Arial" w:hAnsi="Arial" w:cs="Arial"/>
          <w:sz w:val="22"/>
        </w:rPr>
        <w:t xml:space="preserve"> в рамках </w:t>
      </w:r>
      <w:r w:rsidR="006945A4" w:rsidRPr="0013141C">
        <w:rPr>
          <w:rFonts w:ascii="Arial" w:hAnsi="Arial" w:cs="Arial"/>
          <w:sz w:val="22"/>
        </w:rPr>
        <w:t>З</w:t>
      </w:r>
      <w:r w:rsidR="00306CF8" w:rsidRPr="0013141C">
        <w:rPr>
          <w:rFonts w:ascii="Arial" w:hAnsi="Arial" w:cs="Arial"/>
          <w:sz w:val="22"/>
        </w:rPr>
        <w:t>аконодательства</w:t>
      </w:r>
      <w:r w:rsidRPr="0013141C">
        <w:rPr>
          <w:rFonts w:ascii="Arial" w:hAnsi="Arial" w:cs="Arial"/>
          <w:sz w:val="22"/>
        </w:rPr>
        <w:t xml:space="preserve">. </w:t>
      </w:r>
    </w:p>
    <w:p w14:paraId="7E07AE70" w14:textId="77777777" w:rsidR="005D2459" w:rsidRPr="0013141C" w:rsidRDefault="00F3148B" w:rsidP="00D97C29">
      <w:pPr>
        <w:pStyle w:val="a7"/>
        <w:numPr>
          <w:ilvl w:val="1"/>
          <w:numId w:val="13"/>
        </w:numPr>
        <w:spacing w:before="120" w:after="120" w:line="280" w:lineRule="atLeast"/>
        <w:ind w:left="0" w:firstLine="0"/>
        <w:contextualSpacing w:val="0"/>
        <w:rPr>
          <w:rFonts w:ascii="Arial" w:hAnsi="Arial" w:cs="Arial"/>
          <w:b/>
          <w:sz w:val="22"/>
        </w:rPr>
      </w:pPr>
      <w:r w:rsidRPr="0013141C">
        <w:rPr>
          <w:rFonts w:ascii="Arial" w:hAnsi="Arial" w:cs="Arial"/>
          <w:b/>
          <w:sz w:val="22"/>
        </w:rPr>
        <w:t>Обязанности Частного Партнера</w:t>
      </w:r>
    </w:p>
    <w:p w14:paraId="07BC0736" w14:textId="77777777" w:rsidR="00F3148B" w:rsidRPr="0013141C" w:rsidRDefault="00A209D5" w:rsidP="007D355B">
      <w:pPr>
        <w:pStyle w:val="a7"/>
        <w:spacing w:before="120" w:after="120" w:line="280" w:lineRule="atLeast"/>
        <w:ind w:left="708"/>
        <w:contextualSpacing w:val="0"/>
        <w:jc w:val="both"/>
        <w:rPr>
          <w:rFonts w:ascii="Arial" w:hAnsi="Arial" w:cs="Arial"/>
          <w:sz w:val="22"/>
        </w:rPr>
      </w:pPr>
      <w:r w:rsidRPr="0013141C">
        <w:rPr>
          <w:rFonts w:ascii="Arial" w:hAnsi="Arial" w:cs="Arial"/>
          <w:sz w:val="22"/>
        </w:rPr>
        <w:t>Без ограничения иных обязанностей Частного Партнера по настоящему Соглашению, Частный Партнер обязан выполнять или обеспечить выполнение следующего:</w:t>
      </w:r>
    </w:p>
    <w:p w14:paraId="02A595F5" w14:textId="7C2B00F1" w:rsidR="00193BAC" w:rsidRPr="0013141C" w:rsidRDefault="00346CB1" w:rsidP="00D97C29">
      <w:pPr>
        <w:pStyle w:val="a7"/>
        <w:numPr>
          <w:ilvl w:val="0"/>
          <w:numId w:val="12"/>
        </w:numPr>
        <w:spacing w:before="120" w:after="120" w:line="280" w:lineRule="atLeast"/>
        <w:ind w:left="1276" w:hanging="567"/>
        <w:contextualSpacing w:val="0"/>
        <w:jc w:val="both"/>
        <w:rPr>
          <w:rFonts w:ascii="Arial" w:hAnsi="Arial" w:cs="Arial"/>
          <w:sz w:val="22"/>
        </w:rPr>
      </w:pPr>
      <w:r w:rsidRPr="0013141C">
        <w:rPr>
          <w:rFonts w:ascii="Arial" w:hAnsi="Arial" w:cs="Arial"/>
          <w:sz w:val="22"/>
        </w:rPr>
        <w:t xml:space="preserve">На </w:t>
      </w:r>
      <w:r w:rsidR="00193BAC" w:rsidRPr="0013141C">
        <w:rPr>
          <w:rFonts w:ascii="Arial" w:hAnsi="Arial" w:cs="Arial"/>
          <w:sz w:val="22"/>
        </w:rPr>
        <w:t xml:space="preserve">основании методологии создания парков отдыха и зелёной зоны, а </w:t>
      </w:r>
      <w:proofErr w:type="gramStart"/>
      <w:r w:rsidR="00193BAC" w:rsidRPr="0013141C">
        <w:rPr>
          <w:rFonts w:ascii="Arial" w:hAnsi="Arial" w:cs="Arial"/>
          <w:sz w:val="22"/>
        </w:rPr>
        <w:t>также  генплана</w:t>
      </w:r>
      <w:proofErr w:type="gramEnd"/>
      <w:r w:rsidR="00193BAC" w:rsidRPr="0013141C">
        <w:rPr>
          <w:rFonts w:ascii="Arial" w:hAnsi="Arial" w:cs="Arial"/>
          <w:sz w:val="22"/>
        </w:rPr>
        <w:t xml:space="preserve"> города Ташкента </w:t>
      </w:r>
      <w:bookmarkStart w:id="7" w:name="_Hlk167113704"/>
      <w:r w:rsidR="00193BAC" w:rsidRPr="0013141C">
        <w:rPr>
          <w:rFonts w:ascii="Arial" w:hAnsi="Arial" w:cs="Arial"/>
          <w:sz w:val="22"/>
        </w:rPr>
        <w:t>разработать и утвердить совместно с ГУП «</w:t>
      </w:r>
      <w:proofErr w:type="spellStart"/>
      <w:r w:rsidR="00193BAC" w:rsidRPr="0013141C">
        <w:rPr>
          <w:rFonts w:ascii="Arial" w:hAnsi="Arial" w:cs="Arial"/>
          <w:sz w:val="22"/>
        </w:rPr>
        <w:t>ТошкентбошпланЛИТИ</w:t>
      </w:r>
      <w:proofErr w:type="spellEnd"/>
      <w:r w:rsidR="00193BAC" w:rsidRPr="0013141C">
        <w:rPr>
          <w:rFonts w:ascii="Arial" w:hAnsi="Arial" w:cs="Arial"/>
          <w:sz w:val="22"/>
        </w:rPr>
        <w:t>» детальн</w:t>
      </w:r>
      <w:r w:rsidRPr="0013141C">
        <w:rPr>
          <w:rFonts w:ascii="Arial" w:hAnsi="Arial" w:cs="Arial"/>
          <w:sz w:val="22"/>
        </w:rPr>
        <w:t>ый</w:t>
      </w:r>
      <w:r w:rsidR="00193BAC" w:rsidRPr="0013141C">
        <w:rPr>
          <w:rFonts w:ascii="Arial" w:hAnsi="Arial" w:cs="Arial"/>
          <w:sz w:val="22"/>
        </w:rPr>
        <w:t xml:space="preserve"> проект П</w:t>
      </w:r>
      <w:r w:rsidR="00370BD8" w:rsidRPr="0013141C">
        <w:rPr>
          <w:rFonts w:ascii="Arial" w:hAnsi="Arial" w:cs="Arial"/>
          <w:sz w:val="22"/>
        </w:rPr>
        <w:t>арка</w:t>
      </w:r>
      <w:bookmarkEnd w:id="7"/>
      <w:r w:rsidR="00193BAC" w:rsidRPr="0013141C">
        <w:rPr>
          <w:rFonts w:ascii="Arial" w:hAnsi="Arial" w:cs="Arial"/>
          <w:sz w:val="22"/>
        </w:rPr>
        <w:t>, предусматривающ</w:t>
      </w:r>
      <w:r w:rsidRPr="0013141C">
        <w:rPr>
          <w:rFonts w:ascii="Arial" w:hAnsi="Arial" w:cs="Arial"/>
          <w:sz w:val="22"/>
        </w:rPr>
        <w:t>ий</w:t>
      </w:r>
      <w:r w:rsidR="00193BAC" w:rsidRPr="0013141C">
        <w:rPr>
          <w:rFonts w:ascii="Arial" w:hAnsi="Arial" w:cs="Arial"/>
          <w:sz w:val="22"/>
        </w:rPr>
        <w:t xml:space="preserve"> возможное строительство здани</w:t>
      </w:r>
      <w:r w:rsidR="00D27B5C" w:rsidRPr="0013141C">
        <w:rPr>
          <w:rFonts w:ascii="Arial" w:hAnsi="Arial" w:cs="Arial"/>
          <w:sz w:val="22"/>
        </w:rPr>
        <w:t>й</w:t>
      </w:r>
      <w:r w:rsidR="00193BAC" w:rsidRPr="0013141C">
        <w:rPr>
          <w:rFonts w:ascii="Arial" w:hAnsi="Arial" w:cs="Arial"/>
          <w:sz w:val="22"/>
        </w:rPr>
        <w:t xml:space="preserve"> и сооружений</w:t>
      </w:r>
      <w:r w:rsidR="00D27B5C" w:rsidRPr="0013141C">
        <w:rPr>
          <w:rFonts w:ascii="Arial" w:hAnsi="Arial" w:cs="Arial"/>
          <w:sz w:val="22"/>
        </w:rPr>
        <w:t>,</w:t>
      </w:r>
      <w:r w:rsidR="00193BAC" w:rsidRPr="0013141C">
        <w:rPr>
          <w:rFonts w:ascii="Arial" w:hAnsi="Arial" w:cs="Arial"/>
          <w:sz w:val="22"/>
        </w:rPr>
        <w:t xml:space="preserve"> и установку ат</w:t>
      </w:r>
      <w:r w:rsidR="00D27B5C" w:rsidRPr="0013141C">
        <w:rPr>
          <w:rFonts w:ascii="Arial" w:hAnsi="Arial" w:cs="Arial"/>
          <w:sz w:val="22"/>
        </w:rPr>
        <w:t>т</w:t>
      </w:r>
      <w:r w:rsidR="00193BAC" w:rsidRPr="0013141C">
        <w:rPr>
          <w:rFonts w:ascii="Arial" w:hAnsi="Arial" w:cs="Arial"/>
          <w:sz w:val="22"/>
        </w:rPr>
        <w:t>ракционов с учётом части прилегающей к территории Парка улиц</w:t>
      </w:r>
      <w:r w:rsidR="001F3BA9" w:rsidRPr="0013141C">
        <w:rPr>
          <w:rFonts w:ascii="Arial" w:hAnsi="Arial" w:cs="Arial"/>
          <w:sz w:val="22"/>
        </w:rPr>
        <w:t>ы</w:t>
      </w:r>
      <w:r w:rsidR="00193BAC" w:rsidRPr="0013141C">
        <w:rPr>
          <w:rFonts w:ascii="Arial" w:hAnsi="Arial" w:cs="Arial"/>
          <w:sz w:val="22"/>
        </w:rPr>
        <w:t xml:space="preserve"> Братислава;</w:t>
      </w:r>
    </w:p>
    <w:p w14:paraId="0D257DBF" w14:textId="5232D540" w:rsidR="00193BAC" w:rsidRPr="0013141C" w:rsidRDefault="00346CB1" w:rsidP="00D97C29">
      <w:pPr>
        <w:pStyle w:val="a7"/>
        <w:numPr>
          <w:ilvl w:val="0"/>
          <w:numId w:val="12"/>
        </w:numPr>
        <w:spacing w:before="120" w:after="120" w:line="280" w:lineRule="atLeast"/>
        <w:ind w:left="1276" w:hanging="567"/>
        <w:contextualSpacing w:val="0"/>
        <w:jc w:val="both"/>
        <w:rPr>
          <w:rFonts w:ascii="Arial" w:hAnsi="Arial" w:cs="Arial"/>
          <w:sz w:val="22"/>
        </w:rPr>
      </w:pPr>
      <w:r w:rsidRPr="0013141C">
        <w:rPr>
          <w:rFonts w:ascii="Arial" w:hAnsi="Arial" w:cs="Arial"/>
          <w:sz w:val="22"/>
        </w:rPr>
        <w:t>П</w:t>
      </w:r>
      <w:r w:rsidR="00193BAC" w:rsidRPr="0013141C">
        <w:rPr>
          <w:rFonts w:ascii="Arial" w:hAnsi="Arial" w:cs="Arial"/>
          <w:sz w:val="22"/>
        </w:rPr>
        <w:t xml:space="preserve">ринятие мер по сохранению и безопасности </w:t>
      </w:r>
      <w:commentRangeStart w:id="8"/>
      <w:r w:rsidR="00193BAC" w:rsidRPr="0013141C">
        <w:rPr>
          <w:rFonts w:ascii="Arial" w:hAnsi="Arial" w:cs="Arial"/>
          <w:sz w:val="22"/>
        </w:rPr>
        <w:t>деревьев</w:t>
      </w:r>
      <w:r w:rsidR="000614E3" w:rsidRPr="0013141C">
        <w:rPr>
          <w:rFonts w:ascii="Arial" w:hAnsi="Arial" w:cs="Arial"/>
          <w:sz w:val="22"/>
        </w:rPr>
        <w:t>, кустарников</w:t>
      </w:r>
      <w:r w:rsidR="00ED33C7" w:rsidRPr="0013141C">
        <w:rPr>
          <w:rFonts w:ascii="Arial" w:hAnsi="Arial" w:cs="Arial"/>
          <w:sz w:val="22"/>
        </w:rPr>
        <w:t xml:space="preserve">, их </w:t>
      </w:r>
      <w:r w:rsidR="00193BAC" w:rsidRPr="0013141C">
        <w:rPr>
          <w:rFonts w:ascii="Arial" w:hAnsi="Arial" w:cs="Arial"/>
          <w:sz w:val="22"/>
        </w:rPr>
        <w:t>саженцев</w:t>
      </w:r>
      <w:r w:rsidR="000614E3" w:rsidRPr="0013141C">
        <w:rPr>
          <w:rFonts w:ascii="Arial" w:hAnsi="Arial" w:cs="Arial"/>
          <w:sz w:val="22"/>
        </w:rPr>
        <w:t xml:space="preserve"> и зеленых зон</w:t>
      </w:r>
      <w:r w:rsidR="00193BAC" w:rsidRPr="0013141C">
        <w:rPr>
          <w:rFonts w:ascii="Arial" w:hAnsi="Arial" w:cs="Arial"/>
          <w:sz w:val="22"/>
        </w:rPr>
        <w:t xml:space="preserve"> </w:t>
      </w:r>
      <w:commentRangeEnd w:id="8"/>
      <w:r w:rsidR="003E7341" w:rsidRPr="0013141C">
        <w:rPr>
          <w:rStyle w:val="af"/>
        </w:rPr>
        <w:commentReference w:id="8"/>
      </w:r>
      <w:r w:rsidR="00193BAC" w:rsidRPr="0013141C">
        <w:rPr>
          <w:rFonts w:ascii="Arial" w:hAnsi="Arial" w:cs="Arial"/>
          <w:sz w:val="22"/>
        </w:rPr>
        <w:t>на территории Парка</w:t>
      </w:r>
      <w:r w:rsidR="009F7F6E" w:rsidRPr="0013141C">
        <w:rPr>
          <w:rFonts w:ascii="Arial" w:hAnsi="Arial" w:cs="Arial"/>
          <w:sz w:val="22"/>
        </w:rPr>
        <w:t>, указанных в</w:t>
      </w:r>
      <w:r w:rsidR="00EB72B9" w:rsidRPr="0013141C">
        <w:rPr>
          <w:rFonts w:ascii="Arial" w:hAnsi="Arial" w:cs="Arial"/>
          <w:sz w:val="22"/>
        </w:rPr>
        <w:t xml:space="preserve"> Приложени</w:t>
      </w:r>
      <w:r w:rsidR="009F7F6E" w:rsidRPr="0013141C">
        <w:rPr>
          <w:rFonts w:ascii="Arial" w:hAnsi="Arial" w:cs="Arial"/>
          <w:sz w:val="22"/>
        </w:rPr>
        <w:t>и 4</w:t>
      </w:r>
      <w:r w:rsidR="00EB72B9" w:rsidRPr="0013141C">
        <w:rPr>
          <w:rFonts w:ascii="Arial" w:hAnsi="Arial" w:cs="Arial"/>
          <w:sz w:val="22"/>
        </w:rPr>
        <w:t xml:space="preserve"> к настоящему Соглашению</w:t>
      </w:r>
      <w:r w:rsidR="00973189" w:rsidRPr="0013141C">
        <w:rPr>
          <w:rFonts w:ascii="Arial" w:hAnsi="Arial" w:cs="Arial"/>
          <w:sz w:val="22"/>
        </w:rPr>
        <w:t>;</w:t>
      </w:r>
      <w:r w:rsidR="00193BAC" w:rsidRPr="0013141C">
        <w:rPr>
          <w:rFonts w:ascii="Arial" w:hAnsi="Arial" w:cs="Arial"/>
          <w:sz w:val="22"/>
        </w:rPr>
        <w:t xml:space="preserve"> </w:t>
      </w:r>
    </w:p>
    <w:p w14:paraId="0FBF2FD4" w14:textId="496E8C51" w:rsidR="004A64DA" w:rsidRPr="0013141C" w:rsidRDefault="00DE1319" w:rsidP="00D97C29">
      <w:pPr>
        <w:pStyle w:val="a7"/>
        <w:numPr>
          <w:ilvl w:val="0"/>
          <w:numId w:val="12"/>
        </w:numPr>
        <w:spacing w:before="120" w:after="120" w:line="280" w:lineRule="atLeast"/>
        <w:ind w:left="1276" w:hanging="567"/>
        <w:contextualSpacing w:val="0"/>
        <w:jc w:val="both"/>
        <w:rPr>
          <w:rFonts w:ascii="Arial" w:hAnsi="Arial" w:cs="Arial"/>
          <w:sz w:val="22"/>
        </w:rPr>
      </w:pPr>
      <w:r w:rsidRPr="0013141C">
        <w:rPr>
          <w:rFonts w:ascii="Arial" w:hAnsi="Arial" w:cs="Arial"/>
          <w:sz w:val="22"/>
        </w:rPr>
        <w:lastRenderedPageBreak/>
        <w:t xml:space="preserve">В </w:t>
      </w:r>
      <w:r w:rsidR="007E2C8A" w:rsidRPr="0013141C">
        <w:rPr>
          <w:rFonts w:ascii="Arial" w:hAnsi="Arial" w:cs="Arial"/>
          <w:sz w:val="22"/>
        </w:rPr>
        <w:t>период</w:t>
      </w:r>
      <w:r w:rsidRPr="0013141C">
        <w:rPr>
          <w:rFonts w:ascii="Arial" w:hAnsi="Arial" w:cs="Arial"/>
          <w:sz w:val="22"/>
        </w:rPr>
        <w:t xml:space="preserve"> с 2024 года до 2026 года в</w:t>
      </w:r>
      <w:r w:rsidR="004A64DA" w:rsidRPr="0013141C">
        <w:rPr>
          <w:rFonts w:ascii="Arial" w:hAnsi="Arial" w:cs="Arial"/>
          <w:sz w:val="22"/>
        </w:rPr>
        <w:t xml:space="preserve">нести инвестиции в размере не менее 10 000 000 (десяти миллионов) долларов </w:t>
      </w:r>
      <w:r w:rsidR="00973189" w:rsidRPr="0013141C">
        <w:rPr>
          <w:rFonts w:ascii="Arial" w:hAnsi="Arial" w:cs="Arial"/>
          <w:sz w:val="22"/>
        </w:rPr>
        <w:t xml:space="preserve">США </w:t>
      </w:r>
      <w:r w:rsidR="004A64DA" w:rsidRPr="0013141C">
        <w:rPr>
          <w:rFonts w:ascii="Arial" w:hAnsi="Arial" w:cs="Arial"/>
          <w:sz w:val="22"/>
        </w:rPr>
        <w:t xml:space="preserve">для модернизации и реконструкции </w:t>
      </w:r>
      <w:r w:rsidR="00000782" w:rsidRPr="0013141C">
        <w:rPr>
          <w:rFonts w:ascii="Arial" w:hAnsi="Arial" w:cs="Arial"/>
          <w:sz w:val="22"/>
        </w:rPr>
        <w:t>Согласованных Объектов</w:t>
      </w:r>
      <w:r w:rsidR="00433661" w:rsidRPr="0013141C">
        <w:rPr>
          <w:rFonts w:ascii="Arial" w:hAnsi="Arial" w:cs="Arial"/>
          <w:sz w:val="22"/>
        </w:rPr>
        <w:t>, а также</w:t>
      </w:r>
      <w:r w:rsidR="004A64DA" w:rsidRPr="0013141C">
        <w:rPr>
          <w:rFonts w:ascii="Arial" w:hAnsi="Arial" w:cs="Arial"/>
          <w:sz w:val="22"/>
        </w:rPr>
        <w:t xml:space="preserve"> дополнительно 2 000 000 (дв</w:t>
      </w:r>
      <w:r w:rsidR="004B1209" w:rsidRPr="0013141C">
        <w:rPr>
          <w:rFonts w:ascii="Arial" w:hAnsi="Arial" w:cs="Arial"/>
          <w:sz w:val="22"/>
        </w:rPr>
        <w:t>ух</w:t>
      </w:r>
      <w:r w:rsidR="004A64DA" w:rsidRPr="0013141C">
        <w:rPr>
          <w:rFonts w:ascii="Arial" w:hAnsi="Arial" w:cs="Arial"/>
          <w:sz w:val="22"/>
        </w:rPr>
        <w:t xml:space="preserve"> миллион</w:t>
      </w:r>
      <w:r w:rsidR="004B1209" w:rsidRPr="0013141C">
        <w:rPr>
          <w:rFonts w:ascii="Arial" w:hAnsi="Arial" w:cs="Arial"/>
          <w:sz w:val="22"/>
        </w:rPr>
        <w:t>ов</w:t>
      </w:r>
      <w:r w:rsidR="004A64DA" w:rsidRPr="0013141C">
        <w:rPr>
          <w:rFonts w:ascii="Arial" w:hAnsi="Arial" w:cs="Arial"/>
          <w:sz w:val="22"/>
        </w:rPr>
        <w:t xml:space="preserve">) долларов </w:t>
      </w:r>
      <w:r w:rsidR="00973189" w:rsidRPr="0013141C">
        <w:rPr>
          <w:rFonts w:ascii="Arial" w:hAnsi="Arial" w:cs="Arial"/>
          <w:sz w:val="22"/>
        </w:rPr>
        <w:t xml:space="preserve">США </w:t>
      </w:r>
      <w:r w:rsidR="004A64DA" w:rsidRPr="0013141C">
        <w:rPr>
          <w:rFonts w:ascii="Arial" w:hAnsi="Arial" w:cs="Arial"/>
          <w:sz w:val="22"/>
        </w:rPr>
        <w:t>на содержание</w:t>
      </w:r>
      <w:r w:rsidR="00591DBE" w:rsidRPr="0013141C">
        <w:rPr>
          <w:rFonts w:ascii="Arial" w:hAnsi="Arial" w:cs="Arial"/>
          <w:sz w:val="22"/>
        </w:rPr>
        <w:t xml:space="preserve">, в том числе техническое обслуживание и текущий ремонт </w:t>
      </w:r>
      <w:r w:rsidR="005663F1" w:rsidRPr="0013141C">
        <w:rPr>
          <w:rFonts w:ascii="Arial" w:hAnsi="Arial" w:cs="Arial"/>
          <w:sz w:val="22"/>
        </w:rPr>
        <w:t>Согласованных Объектов</w:t>
      </w:r>
      <w:r w:rsidR="004A64DA" w:rsidRPr="0013141C">
        <w:rPr>
          <w:rFonts w:ascii="Arial" w:hAnsi="Arial" w:cs="Arial"/>
          <w:sz w:val="22"/>
        </w:rPr>
        <w:t>;</w:t>
      </w:r>
    </w:p>
    <w:p w14:paraId="083D6272" w14:textId="51618892" w:rsidR="006120D6" w:rsidRPr="0013141C" w:rsidRDefault="006120D6" w:rsidP="00346CB1">
      <w:pPr>
        <w:pStyle w:val="a7"/>
        <w:numPr>
          <w:ilvl w:val="0"/>
          <w:numId w:val="12"/>
        </w:numPr>
        <w:spacing w:before="120" w:after="120" w:line="280" w:lineRule="atLeast"/>
        <w:ind w:left="1276" w:hanging="567"/>
        <w:contextualSpacing w:val="0"/>
        <w:jc w:val="both"/>
        <w:rPr>
          <w:rFonts w:ascii="Arial" w:hAnsi="Arial" w:cs="Arial"/>
          <w:sz w:val="22"/>
        </w:rPr>
      </w:pPr>
      <w:r w:rsidRPr="0013141C">
        <w:rPr>
          <w:rFonts w:ascii="Arial" w:hAnsi="Arial" w:cs="Arial"/>
          <w:sz w:val="22"/>
        </w:rPr>
        <w:t>Реализовать Проект в соответствии с Концепцией</w:t>
      </w:r>
      <w:r w:rsidR="0050199E" w:rsidRPr="0013141C">
        <w:rPr>
          <w:rFonts w:ascii="Arial" w:hAnsi="Arial" w:cs="Arial"/>
          <w:sz w:val="22"/>
        </w:rPr>
        <w:t xml:space="preserve"> и Графиком</w:t>
      </w:r>
      <w:r w:rsidRPr="0013141C">
        <w:rPr>
          <w:rFonts w:ascii="Arial" w:hAnsi="Arial" w:cs="Arial"/>
          <w:sz w:val="22"/>
        </w:rPr>
        <w:t xml:space="preserve">, в том числе </w:t>
      </w:r>
      <w:r w:rsidR="004A64DA" w:rsidRPr="0013141C">
        <w:rPr>
          <w:rFonts w:ascii="Arial" w:hAnsi="Arial" w:cs="Arial"/>
          <w:sz w:val="22"/>
        </w:rPr>
        <w:t>согласова</w:t>
      </w:r>
      <w:r w:rsidRPr="0013141C">
        <w:rPr>
          <w:rFonts w:ascii="Arial" w:hAnsi="Arial" w:cs="Arial"/>
          <w:sz w:val="22"/>
        </w:rPr>
        <w:t>ть</w:t>
      </w:r>
      <w:r w:rsidR="004A64DA" w:rsidRPr="0013141C">
        <w:rPr>
          <w:rFonts w:ascii="Arial" w:hAnsi="Arial" w:cs="Arial"/>
          <w:sz w:val="22"/>
        </w:rPr>
        <w:t xml:space="preserve"> с Министерством культуры</w:t>
      </w:r>
      <w:r w:rsidR="00B770F2" w:rsidRPr="0013141C">
        <w:rPr>
          <w:rFonts w:ascii="Arial" w:hAnsi="Arial" w:cs="Arial"/>
          <w:sz w:val="22"/>
        </w:rPr>
        <w:t xml:space="preserve"> Республики Узбекистан</w:t>
      </w:r>
      <w:r w:rsidR="004A64DA" w:rsidRPr="0013141C">
        <w:rPr>
          <w:rFonts w:ascii="Arial" w:hAnsi="Arial" w:cs="Arial"/>
          <w:sz w:val="22"/>
        </w:rPr>
        <w:t xml:space="preserve"> </w:t>
      </w:r>
      <w:r w:rsidRPr="0013141C">
        <w:rPr>
          <w:rFonts w:ascii="Arial" w:hAnsi="Arial" w:cs="Arial"/>
          <w:sz w:val="22"/>
        </w:rPr>
        <w:t>создание павильонов, олицетворяющих обычаи и культуру представителей разных национальностей;</w:t>
      </w:r>
    </w:p>
    <w:p w14:paraId="536D544B" w14:textId="394C104D" w:rsidR="00A209D5" w:rsidRPr="0013141C" w:rsidRDefault="006120D6" w:rsidP="00D97C29">
      <w:pPr>
        <w:pStyle w:val="a7"/>
        <w:numPr>
          <w:ilvl w:val="0"/>
          <w:numId w:val="12"/>
        </w:numPr>
        <w:spacing w:before="120" w:after="120" w:line="280" w:lineRule="atLeast"/>
        <w:ind w:left="1276" w:hanging="567"/>
        <w:contextualSpacing w:val="0"/>
        <w:jc w:val="both"/>
        <w:rPr>
          <w:rFonts w:ascii="Arial" w:hAnsi="Arial" w:cs="Arial"/>
          <w:sz w:val="22"/>
        </w:rPr>
      </w:pPr>
      <w:r w:rsidRPr="0013141C">
        <w:rPr>
          <w:rFonts w:ascii="Arial" w:hAnsi="Arial" w:cs="Arial"/>
          <w:sz w:val="22"/>
        </w:rPr>
        <w:t xml:space="preserve">Обеспечить </w:t>
      </w:r>
      <w:r w:rsidR="00000782" w:rsidRPr="0013141C">
        <w:rPr>
          <w:rFonts w:ascii="Arial" w:hAnsi="Arial" w:cs="Arial"/>
          <w:sz w:val="22"/>
        </w:rPr>
        <w:t xml:space="preserve">надлежащее </w:t>
      </w:r>
      <w:r w:rsidRPr="0013141C">
        <w:rPr>
          <w:rFonts w:ascii="Arial" w:hAnsi="Arial" w:cs="Arial"/>
          <w:sz w:val="22"/>
        </w:rPr>
        <w:t>управление</w:t>
      </w:r>
      <w:r w:rsidR="00071854" w:rsidRPr="0013141C">
        <w:rPr>
          <w:rFonts w:ascii="Arial" w:hAnsi="Arial" w:cs="Arial"/>
          <w:sz w:val="22"/>
        </w:rPr>
        <w:t xml:space="preserve"> в</w:t>
      </w:r>
      <w:r w:rsidRPr="0013141C">
        <w:rPr>
          <w:rFonts w:ascii="Arial" w:hAnsi="Arial" w:cs="Arial"/>
          <w:sz w:val="22"/>
        </w:rPr>
        <w:t xml:space="preserve"> </w:t>
      </w:r>
      <w:r w:rsidR="00071854" w:rsidRPr="0013141C">
        <w:rPr>
          <w:rFonts w:ascii="Arial" w:hAnsi="Arial" w:cs="Arial"/>
          <w:sz w:val="22"/>
        </w:rPr>
        <w:t xml:space="preserve">соответствии с передовым опытом и наилучшими практиками </w:t>
      </w:r>
      <w:r w:rsidRPr="0013141C">
        <w:rPr>
          <w:rFonts w:ascii="Arial" w:hAnsi="Arial" w:cs="Arial"/>
          <w:sz w:val="22"/>
        </w:rPr>
        <w:t xml:space="preserve">Парком и </w:t>
      </w:r>
      <w:r w:rsidR="00816016" w:rsidRPr="0013141C">
        <w:rPr>
          <w:rFonts w:ascii="Arial" w:hAnsi="Arial" w:cs="Arial"/>
          <w:sz w:val="22"/>
        </w:rPr>
        <w:t xml:space="preserve">Согласованными </w:t>
      </w:r>
      <w:r w:rsidRPr="0013141C">
        <w:rPr>
          <w:rFonts w:ascii="Arial" w:hAnsi="Arial" w:cs="Arial"/>
          <w:sz w:val="22"/>
        </w:rPr>
        <w:t>Объектами</w:t>
      </w:r>
      <w:r w:rsidR="00071854" w:rsidRPr="0013141C">
        <w:rPr>
          <w:rFonts w:ascii="Arial" w:hAnsi="Arial" w:cs="Arial"/>
          <w:sz w:val="22"/>
        </w:rPr>
        <w:t xml:space="preserve"> в</w:t>
      </w:r>
      <w:r w:rsidRPr="0013141C">
        <w:rPr>
          <w:rFonts w:ascii="Arial" w:hAnsi="Arial" w:cs="Arial"/>
          <w:sz w:val="22"/>
        </w:rPr>
        <w:t>, переданными в соответствии с Соглашением</w:t>
      </w:r>
      <w:r w:rsidR="00000782" w:rsidRPr="0013141C">
        <w:rPr>
          <w:rFonts w:ascii="Arial" w:hAnsi="Arial" w:cs="Arial"/>
          <w:sz w:val="22"/>
        </w:rPr>
        <w:t>, а также вновь возведенными в рамках Проекта зданиями, сооружениями и аттракционами</w:t>
      </w:r>
      <w:r w:rsidR="00A209D5" w:rsidRPr="0013141C">
        <w:rPr>
          <w:rFonts w:ascii="Arial" w:hAnsi="Arial" w:cs="Arial"/>
          <w:sz w:val="22"/>
        </w:rPr>
        <w:t>;</w:t>
      </w:r>
    </w:p>
    <w:p w14:paraId="61E625B3" w14:textId="77777777" w:rsidR="0099791B" w:rsidRPr="0013141C" w:rsidRDefault="00A209D5" w:rsidP="00D97C29">
      <w:pPr>
        <w:pStyle w:val="a7"/>
        <w:numPr>
          <w:ilvl w:val="0"/>
          <w:numId w:val="12"/>
        </w:numPr>
        <w:spacing w:before="120" w:after="120" w:line="280" w:lineRule="atLeast"/>
        <w:ind w:left="1276" w:hanging="567"/>
        <w:contextualSpacing w:val="0"/>
        <w:jc w:val="both"/>
        <w:rPr>
          <w:rFonts w:ascii="Arial" w:hAnsi="Arial" w:cs="Arial"/>
          <w:sz w:val="22"/>
        </w:rPr>
      </w:pPr>
      <w:r w:rsidRPr="0013141C">
        <w:rPr>
          <w:rFonts w:ascii="Arial" w:hAnsi="Arial" w:cs="Arial"/>
          <w:sz w:val="22"/>
        </w:rPr>
        <w:t xml:space="preserve">обеспечивать </w:t>
      </w:r>
      <w:r w:rsidR="00C85376" w:rsidRPr="0013141C">
        <w:rPr>
          <w:rFonts w:ascii="Arial" w:hAnsi="Arial" w:cs="Arial"/>
          <w:sz w:val="22"/>
        </w:rPr>
        <w:t xml:space="preserve">содержание, в том числе </w:t>
      </w:r>
      <w:r w:rsidRPr="0013141C">
        <w:rPr>
          <w:rFonts w:ascii="Arial" w:hAnsi="Arial" w:cs="Arial"/>
          <w:sz w:val="22"/>
        </w:rPr>
        <w:t xml:space="preserve">техническое обслуживание и </w:t>
      </w:r>
      <w:r w:rsidR="00B21409" w:rsidRPr="0013141C">
        <w:rPr>
          <w:rFonts w:ascii="Arial" w:hAnsi="Arial" w:cs="Arial"/>
          <w:sz w:val="22"/>
        </w:rPr>
        <w:t xml:space="preserve">текущий </w:t>
      </w:r>
      <w:r w:rsidRPr="0013141C">
        <w:rPr>
          <w:rFonts w:ascii="Arial" w:hAnsi="Arial" w:cs="Arial"/>
          <w:sz w:val="22"/>
        </w:rPr>
        <w:t xml:space="preserve">ремонт Согласованных </w:t>
      </w:r>
      <w:r w:rsidR="00CD28D9" w:rsidRPr="0013141C">
        <w:rPr>
          <w:rFonts w:ascii="Arial" w:hAnsi="Arial" w:cs="Arial"/>
          <w:sz w:val="22"/>
        </w:rPr>
        <w:t>Объектов</w:t>
      </w:r>
      <w:r w:rsidR="00000782" w:rsidRPr="0013141C">
        <w:rPr>
          <w:rFonts w:ascii="Arial" w:hAnsi="Arial" w:cs="Arial"/>
          <w:sz w:val="22"/>
        </w:rPr>
        <w:t>, а также вновь возведенные в рамках Проекта зданий, сооружений и аттракционов</w:t>
      </w:r>
      <w:r w:rsidR="0099791B" w:rsidRPr="0013141C">
        <w:rPr>
          <w:rFonts w:ascii="Arial" w:hAnsi="Arial" w:cs="Arial"/>
          <w:sz w:val="22"/>
        </w:rPr>
        <w:t xml:space="preserve">; и </w:t>
      </w:r>
    </w:p>
    <w:p w14:paraId="2447AB7F" w14:textId="29AD6D2C" w:rsidR="005548E9" w:rsidRPr="0013141C" w:rsidRDefault="009519CA" w:rsidP="00D97C29">
      <w:pPr>
        <w:pStyle w:val="a7"/>
        <w:numPr>
          <w:ilvl w:val="0"/>
          <w:numId w:val="12"/>
        </w:numPr>
        <w:spacing w:before="120" w:after="120" w:line="280" w:lineRule="atLeast"/>
        <w:ind w:left="1276" w:hanging="567"/>
        <w:contextualSpacing w:val="0"/>
        <w:jc w:val="both"/>
        <w:rPr>
          <w:rFonts w:ascii="Arial" w:hAnsi="Arial" w:cs="Arial"/>
          <w:sz w:val="22"/>
        </w:rPr>
      </w:pPr>
      <w:r w:rsidRPr="0013141C">
        <w:rPr>
          <w:rFonts w:ascii="Arial" w:hAnsi="Arial" w:cs="Arial"/>
          <w:sz w:val="22"/>
        </w:rPr>
        <w:t>неукоснительно соблюдать Законодательство, в том числе Закон о ГЧП</w:t>
      </w:r>
      <w:r w:rsidR="00F25439" w:rsidRPr="0013141C">
        <w:rPr>
          <w:rFonts w:ascii="Arial" w:hAnsi="Arial" w:cs="Arial"/>
          <w:sz w:val="22"/>
        </w:rPr>
        <w:t>, а также обеспечить функционирование Парка</w:t>
      </w:r>
      <w:r w:rsidR="00903F57" w:rsidRPr="0013141C">
        <w:rPr>
          <w:rFonts w:ascii="Arial" w:hAnsi="Arial" w:cs="Arial"/>
          <w:sz w:val="22"/>
        </w:rPr>
        <w:t xml:space="preserve"> в целом, и в частности Согласованных Объектов и вновь возводимых в рамках Проекта зданий, сооружений и аттракцион</w:t>
      </w:r>
      <w:r w:rsidR="00F25439" w:rsidRPr="0013141C">
        <w:rPr>
          <w:rFonts w:ascii="Arial" w:hAnsi="Arial" w:cs="Arial"/>
          <w:sz w:val="22"/>
        </w:rPr>
        <w:t xml:space="preserve">ов в соответствии </w:t>
      </w:r>
      <w:r w:rsidR="00DC14B9" w:rsidRPr="0013141C">
        <w:rPr>
          <w:rFonts w:ascii="Arial" w:hAnsi="Arial" w:cs="Arial"/>
          <w:sz w:val="22"/>
        </w:rPr>
        <w:t>требованиями</w:t>
      </w:r>
      <w:r w:rsidR="00FC1BDF" w:rsidRPr="0013141C">
        <w:rPr>
          <w:rFonts w:ascii="Arial" w:hAnsi="Arial" w:cs="Arial"/>
          <w:sz w:val="22"/>
        </w:rPr>
        <w:t xml:space="preserve"> техники безопасности,</w:t>
      </w:r>
      <w:r w:rsidR="00DC14B9" w:rsidRPr="0013141C">
        <w:rPr>
          <w:rFonts w:ascii="Arial" w:hAnsi="Arial" w:cs="Arial"/>
          <w:sz w:val="22"/>
        </w:rPr>
        <w:t xml:space="preserve"> охраны окружающей среды, экологической безопасности, </w:t>
      </w:r>
      <w:r w:rsidR="00FC1BDF" w:rsidRPr="0013141C">
        <w:rPr>
          <w:rFonts w:ascii="Arial" w:hAnsi="Arial" w:cs="Arial"/>
          <w:sz w:val="22"/>
        </w:rPr>
        <w:t xml:space="preserve">охраны труды, </w:t>
      </w:r>
      <w:r w:rsidR="00DC14B9" w:rsidRPr="0013141C">
        <w:rPr>
          <w:rFonts w:ascii="Arial" w:hAnsi="Arial" w:cs="Arial"/>
          <w:sz w:val="22"/>
        </w:rPr>
        <w:t>противопожарных и санитарных правил, норм и гигиенических нормативов</w:t>
      </w:r>
      <w:r w:rsidR="00CD28D9" w:rsidRPr="0013141C">
        <w:rPr>
          <w:rFonts w:ascii="Arial" w:hAnsi="Arial" w:cs="Arial"/>
          <w:sz w:val="22"/>
        </w:rPr>
        <w:t>.</w:t>
      </w:r>
    </w:p>
    <w:p w14:paraId="017D2323" w14:textId="77777777" w:rsidR="003A6C11" w:rsidRPr="0013141C" w:rsidRDefault="003A6C11" w:rsidP="003A6C11">
      <w:pPr>
        <w:pStyle w:val="a7"/>
        <w:spacing w:before="120" w:after="120" w:line="280" w:lineRule="atLeast"/>
        <w:ind w:left="1276"/>
        <w:contextualSpacing w:val="0"/>
        <w:jc w:val="both"/>
        <w:rPr>
          <w:rFonts w:ascii="Arial" w:hAnsi="Arial" w:cs="Arial"/>
          <w:sz w:val="22"/>
        </w:rPr>
      </w:pPr>
    </w:p>
    <w:p w14:paraId="6C8AF057" w14:textId="77777777" w:rsidR="005548E9" w:rsidRPr="0013141C" w:rsidRDefault="005548E9" w:rsidP="00D97C29">
      <w:pPr>
        <w:pStyle w:val="a7"/>
        <w:numPr>
          <w:ilvl w:val="0"/>
          <w:numId w:val="13"/>
        </w:numPr>
        <w:spacing w:before="120" w:after="120" w:line="280" w:lineRule="atLeast"/>
        <w:ind w:left="0" w:firstLine="0"/>
        <w:contextualSpacing w:val="0"/>
        <w:rPr>
          <w:rFonts w:ascii="Arial" w:hAnsi="Arial" w:cs="Arial"/>
          <w:b/>
          <w:sz w:val="22"/>
        </w:rPr>
      </w:pPr>
      <w:bookmarkStart w:id="9" w:name="_Ref165126313"/>
      <w:r w:rsidRPr="0013141C">
        <w:rPr>
          <w:rFonts w:ascii="Arial" w:hAnsi="Arial" w:cs="Arial"/>
          <w:b/>
          <w:sz w:val="22"/>
        </w:rPr>
        <w:t>СРОК ДЕЙСТВИЯ</w:t>
      </w:r>
      <w:bookmarkEnd w:id="9"/>
    </w:p>
    <w:p w14:paraId="29332534" w14:textId="47C0D87C" w:rsidR="00CD28D9" w:rsidRPr="0013141C" w:rsidRDefault="005548E9" w:rsidP="007D355B">
      <w:pPr>
        <w:pStyle w:val="a7"/>
        <w:tabs>
          <w:tab w:val="left" w:pos="709"/>
        </w:tabs>
        <w:spacing w:before="120" w:after="120" w:line="280" w:lineRule="atLeast"/>
        <w:ind w:left="709"/>
        <w:contextualSpacing w:val="0"/>
        <w:jc w:val="both"/>
        <w:rPr>
          <w:rFonts w:ascii="Arial" w:hAnsi="Arial" w:cs="Arial"/>
          <w:sz w:val="22"/>
        </w:rPr>
      </w:pPr>
      <w:r w:rsidRPr="0013141C">
        <w:rPr>
          <w:rFonts w:ascii="Arial" w:hAnsi="Arial" w:cs="Arial"/>
          <w:sz w:val="22"/>
        </w:rPr>
        <w:t xml:space="preserve">Срок </w:t>
      </w:r>
      <w:r w:rsidR="00DD5096" w:rsidRPr="0013141C">
        <w:rPr>
          <w:rFonts w:ascii="Arial" w:hAnsi="Arial" w:cs="Arial"/>
          <w:sz w:val="22"/>
        </w:rPr>
        <w:t xml:space="preserve">Действия </w:t>
      </w:r>
      <w:r w:rsidRPr="0013141C">
        <w:rPr>
          <w:rFonts w:ascii="Arial" w:hAnsi="Arial" w:cs="Arial"/>
          <w:sz w:val="22"/>
        </w:rPr>
        <w:t xml:space="preserve">настоящего Соглашения составляет 49 (сорок девять) лет начиная с Даты </w:t>
      </w:r>
      <w:r w:rsidR="00DD5096" w:rsidRPr="0013141C">
        <w:rPr>
          <w:rFonts w:ascii="Arial" w:hAnsi="Arial" w:cs="Arial"/>
          <w:sz w:val="22"/>
        </w:rPr>
        <w:t>Вступления в Силу</w:t>
      </w:r>
      <w:r w:rsidRPr="0013141C">
        <w:rPr>
          <w:rFonts w:ascii="Arial" w:hAnsi="Arial" w:cs="Arial"/>
          <w:sz w:val="22"/>
        </w:rPr>
        <w:t>.</w:t>
      </w:r>
    </w:p>
    <w:p w14:paraId="231BD765" w14:textId="219929A6" w:rsidR="004E182B" w:rsidRPr="0013141C" w:rsidRDefault="004E182B" w:rsidP="007D355B">
      <w:pPr>
        <w:pStyle w:val="a7"/>
        <w:tabs>
          <w:tab w:val="left" w:pos="709"/>
        </w:tabs>
        <w:spacing w:before="120" w:after="120" w:line="280" w:lineRule="atLeast"/>
        <w:ind w:left="709"/>
        <w:contextualSpacing w:val="0"/>
        <w:jc w:val="both"/>
        <w:rPr>
          <w:rFonts w:ascii="Arial" w:hAnsi="Arial" w:cs="Arial"/>
          <w:sz w:val="22"/>
        </w:rPr>
      </w:pPr>
      <w:commentRangeStart w:id="10"/>
      <w:r w:rsidRPr="0013141C">
        <w:rPr>
          <w:rFonts w:ascii="Arial" w:hAnsi="Arial" w:cs="Arial"/>
          <w:sz w:val="22"/>
        </w:rPr>
        <w:t xml:space="preserve">Во избежание сомнений Стороны подтверждают, что Частный Партнер обязан в течение всего Срока Действия обеспечить, </w:t>
      </w:r>
      <w:proofErr w:type="gramStart"/>
      <w:r w:rsidRPr="0013141C">
        <w:rPr>
          <w:rFonts w:ascii="Arial" w:hAnsi="Arial" w:cs="Arial"/>
          <w:sz w:val="22"/>
        </w:rPr>
        <w:t>что бы</w:t>
      </w:r>
      <w:proofErr w:type="gramEnd"/>
      <w:r w:rsidRPr="0013141C">
        <w:rPr>
          <w:rFonts w:ascii="Arial" w:hAnsi="Arial" w:cs="Arial"/>
          <w:sz w:val="22"/>
        </w:rPr>
        <w:t xml:space="preserve"> Парк</w:t>
      </w:r>
      <w:r w:rsidR="00123CEE" w:rsidRPr="0013141C">
        <w:rPr>
          <w:rFonts w:ascii="Arial" w:hAnsi="Arial" w:cs="Arial"/>
          <w:sz w:val="22"/>
        </w:rPr>
        <w:t xml:space="preserve"> был </w:t>
      </w:r>
      <w:r w:rsidRPr="0013141C">
        <w:rPr>
          <w:rFonts w:ascii="Arial" w:hAnsi="Arial" w:cs="Arial"/>
          <w:sz w:val="22"/>
        </w:rPr>
        <w:t>современн</w:t>
      </w:r>
      <w:r w:rsidR="00123CEE" w:rsidRPr="0013141C">
        <w:rPr>
          <w:rFonts w:ascii="Arial" w:hAnsi="Arial" w:cs="Arial"/>
          <w:sz w:val="22"/>
        </w:rPr>
        <w:t>ым</w:t>
      </w:r>
      <w:r w:rsidRPr="0013141C">
        <w:rPr>
          <w:rFonts w:ascii="Arial" w:hAnsi="Arial" w:cs="Arial"/>
          <w:sz w:val="22"/>
        </w:rPr>
        <w:t xml:space="preserve"> парк</w:t>
      </w:r>
      <w:r w:rsidR="00123CEE" w:rsidRPr="0013141C">
        <w:rPr>
          <w:rFonts w:ascii="Arial" w:hAnsi="Arial" w:cs="Arial"/>
          <w:sz w:val="22"/>
        </w:rPr>
        <w:t>ом</w:t>
      </w:r>
      <w:r w:rsidRPr="0013141C">
        <w:rPr>
          <w:rFonts w:ascii="Arial" w:hAnsi="Arial" w:cs="Arial"/>
          <w:sz w:val="22"/>
        </w:rPr>
        <w:t xml:space="preserve"> культуры и отдыха</w:t>
      </w:r>
      <w:r w:rsidR="00CC36FA" w:rsidRPr="0013141C">
        <w:rPr>
          <w:rFonts w:ascii="Arial" w:hAnsi="Arial" w:cs="Arial"/>
          <w:sz w:val="22"/>
        </w:rPr>
        <w:t>, обеспечивал</w:t>
      </w:r>
      <w:r w:rsidRPr="0013141C">
        <w:rPr>
          <w:rFonts w:ascii="Arial" w:hAnsi="Arial" w:cs="Arial"/>
          <w:sz w:val="22"/>
        </w:rPr>
        <w:t xml:space="preserve"> организаци</w:t>
      </w:r>
      <w:r w:rsidR="00CC36FA" w:rsidRPr="0013141C">
        <w:rPr>
          <w:rFonts w:ascii="Arial" w:hAnsi="Arial" w:cs="Arial"/>
          <w:sz w:val="22"/>
        </w:rPr>
        <w:t>ю</w:t>
      </w:r>
      <w:r w:rsidRPr="0013141C">
        <w:rPr>
          <w:rFonts w:ascii="Arial" w:hAnsi="Arial" w:cs="Arial"/>
          <w:sz w:val="22"/>
        </w:rPr>
        <w:t xml:space="preserve"> качественного культурного отдыха Посетителей, повыш</w:t>
      </w:r>
      <w:r w:rsidR="00123CEE" w:rsidRPr="0013141C">
        <w:rPr>
          <w:rFonts w:ascii="Arial" w:hAnsi="Arial" w:cs="Arial"/>
          <w:sz w:val="22"/>
        </w:rPr>
        <w:t>ал</w:t>
      </w:r>
      <w:r w:rsidRPr="0013141C">
        <w:rPr>
          <w:rFonts w:ascii="Arial" w:hAnsi="Arial" w:cs="Arial"/>
          <w:sz w:val="22"/>
        </w:rPr>
        <w:t xml:space="preserve"> туристическ</w:t>
      </w:r>
      <w:r w:rsidR="00123CEE" w:rsidRPr="0013141C">
        <w:rPr>
          <w:rFonts w:ascii="Arial" w:hAnsi="Arial" w:cs="Arial"/>
          <w:sz w:val="22"/>
        </w:rPr>
        <w:t>ую</w:t>
      </w:r>
      <w:r w:rsidRPr="0013141C">
        <w:rPr>
          <w:rFonts w:ascii="Arial" w:hAnsi="Arial" w:cs="Arial"/>
          <w:sz w:val="22"/>
        </w:rPr>
        <w:t xml:space="preserve"> привлекательност</w:t>
      </w:r>
      <w:r w:rsidR="00123CEE" w:rsidRPr="0013141C">
        <w:rPr>
          <w:rFonts w:ascii="Arial" w:hAnsi="Arial" w:cs="Arial"/>
          <w:sz w:val="22"/>
        </w:rPr>
        <w:t>ь</w:t>
      </w:r>
      <w:r w:rsidRPr="0013141C">
        <w:rPr>
          <w:rFonts w:ascii="Arial" w:hAnsi="Arial" w:cs="Arial"/>
          <w:sz w:val="22"/>
        </w:rPr>
        <w:t xml:space="preserve"> и улучш</w:t>
      </w:r>
      <w:r w:rsidR="00123CEE" w:rsidRPr="0013141C">
        <w:rPr>
          <w:rFonts w:ascii="Arial" w:hAnsi="Arial" w:cs="Arial"/>
          <w:sz w:val="22"/>
        </w:rPr>
        <w:t>ал</w:t>
      </w:r>
      <w:r w:rsidRPr="0013141C">
        <w:rPr>
          <w:rFonts w:ascii="Arial" w:hAnsi="Arial" w:cs="Arial"/>
          <w:sz w:val="22"/>
        </w:rPr>
        <w:t xml:space="preserve"> архитектурн</w:t>
      </w:r>
      <w:r w:rsidR="00123CEE" w:rsidRPr="0013141C">
        <w:rPr>
          <w:rFonts w:ascii="Arial" w:hAnsi="Arial" w:cs="Arial"/>
          <w:sz w:val="22"/>
        </w:rPr>
        <w:t>ый</w:t>
      </w:r>
      <w:r w:rsidRPr="0013141C">
        <w:rPr>
          <w:rFonts w:ascii="Arial" w:hAnsi="Arial" w:cs="Arial"/>
          <w:sz w:val="22"/>
        </w:rPr>
        <w:t xml:space="preserve"> облик города Ташкента</w:t>
      </w:r>
      <w:r w:rsidR="005C7B1C" w:rsidRPr="0013141C">
        <w:rPr>
          <w:rFonts w:ascii="Arial" w:hAnsi="Arial" w:cs="Arial"/>
          <w:sz w:val="22"/>
        </w:rPr>
        <w:t>.</w:t>
      </w:r>
      <w:commentRangeEnd w:id="10"/>
      <w:r w:rsidR="005C7B1C" w:rsidRPr="0013141C">
        <w:rPr>
          <w:rStyle w:val="af"/>
        </w:rPr>
        <w:commentReference w:id="10"/>
      </w:r>
    </w:p>
    <w:p w14:paraId="25F6DCA0" w14:textId="77777777" w:rsidR="003A6C11" w:rsidRPr="0013141C" w:rsidRDefault="003A6C11" w:rsidP="003A6C11">
      <w:pPr>
        <w:tabs>
          <w:tab w:val="left" w:pos="709"/>
        </w:tabs>
        <w:spacing w:before="120" w:after="120" w:line="280" w:lineRule="atLeast"/>
        <w:jc w:val="both"/>
        <w:rPr>
          <w:rFonts w:ascii="Arial" w:hAnsi="Arial" w:cs="Arial"/>
          <w:sz w:val="22"/>
        </w:rPr>
      </w:pPr>
    </w:p>
    <w:p w14:paraId="2A270F70" w14:textId="77777777" w:rsidR="005548E9" w:rsidRPr="0013141C" w:rsidRDefault="00063E2C" w:rsidP="00D97C29">
      <w:pPr>
        <w:pStyle w:val="a7"/>
        <w:numPr>
          <w:ilvl w:val="0"/>
          <w:numId w:val="13"/>
        </w:numPr>
        <w:spacing w:before="120" w:after="120" w:line="280" w:lineRule="atLeast"/>
        <w:ind w:left="0" w:firstLine="0"/>
        <w:contextualSpacing w:val="0"/>
        <w:rPr>
          <w:rFonts w:ascii="Arial" w:hAnsi="Arial" w:cs="Arial"/>
          <w:b/>
          <w:sz w:val="22"/>
        </w:rPr>
      </w:pPr>
      <w:r w:rsidRPr="0013141C">
        <w:rPr>
          <w:rFonts w:ascii="Arial" w:hAnsi="Arial" w:cs="Arial"/>
          <w:b/>
          <w:sz w:val="22"/>
        </w:rPr>
        <w:t>УСЛОВИЯ</w:t>
      </w:r>
    </w:p>
    <w:p w14:paraId="37880378" w14:textId="7F78190B" w:rsidR="00063E2C" w:rsidRPr="0013141C" w:rsidRDefault="00063E2C" w:rsidP="00D97C29">
      <w:pPr>
        <w:pStyle w:val="a7"/>
        <w:numPr>
          <w:ilvl w:val="1"/>
          <w:numId w:val="13"/>
        </w:numPr>
        <w:spacing w:before="120" w:after="120" w:line="280" w:lineRule="atLeast"/>
        <w:ind w:left="0" w:firstLine="0"/>
        <w:contextualSpacing w:val="0"/>
        <w:rPr>
          <w:rFonts w:ascii="Arial" w:hAnsi="Arial" w:cs="Arial"/>
          <w:b/>
          <w:sz w:val="22"/>
        </w:rPr>
      </w:pPr>
      <w:bookmarkStart w:id="11" w:name="_Ref165063627"/>
      <w:bookmarkStart w:id="12" w:name="_Ref167113408"/>
      <w:r w:rsidRPr="0013141C">
        <w:rPr>
          <w:rFonts w:ascii="Arial" w:hAnsi="Arial" w:cs="Arial"/>
          <w:b/>
          <w:sz w:val="22"/>
        </w:rPr>
        <w:t>Предварительн</w:t>
      </w:r>
      <w:r w:rsidR="00B21409" w:rsidRPr="0013141C">
        <w:rPr>
          <w:rFonts w:ascii="Arial" w:hAnsi="Arial" w:cs="Arial"/>
          <w:b/>
          <w:sz w:val="22"/>
        </w:rPr>
        <w:t>ое</w:t>
      </w:r>
      <w:r w:rsidRPr="0013141C">
        <w:rPr>
          <w:rFonts w:ascii="Arial" w:hAnsi="Arial" w:cs="Arial"/>
          <w:b/>
          <w:sz w:val="22"/>
        </w:rPr>
        <w:t xml:space="preserve"> </w:t>
      </w:r>
      <w:r w:rsidR="00970A1E" w:rsidRPr="0013141C">
        <w:rPr>
          <w:rFonts w:ascii="Arial" w:hAnsi="Arial" w:cs="Arial"/>
          <w:b/>
          <w:sz w:val="22"/>
        </w:rPr>
        <w:t>У</w:t>
      </w:r>
      <w:r w:rsidRPr="0013141C">
        <w:rPr>
          <w:rFonts w:ascii="Arial" w:hAnsi="Arial" w:cs="Arial"/>
          <w:b/>
          <w:sz w:val="22"/>
        </w:rPr>
        <w:t>слови</w:t>
      </w:r>
      <w:bookmarkEnd w:id="11"/>
      <w:r w:rsidR="00B21409" w:rsidRPr="0013141C">
        <w:rPr>
          <w:rFonts w:ascii="Arial" w:hAnsi="Arial" w:cs="Arial"/>
          <w:b/>
          <w:sz w:val="22"/>
        </w:rPr>
        <w:t>е</w:t>
      </w:r>
      <w:bookmarkEnd w:id="12"/>
    </w:p>
    <w:p w14:paraId="4363DD80" w14:textId="67B4EDC6" w:rsidR="00346CB1" w:rsidRPr="0013141C" w:rsidRDefault="00702123" w:rsidP="0050199E">
      <w:pPr>
        <w:spacing w:before="120" w:after="120" w:line="280" w:lineRule="atLeast"/>
        <w:ind w:left="720"/>
        <w:jc w:val="both"/>
        <w:rPr>
          <w:rFonts w:ascii="Arial" w:hAnsi="Arial" w:cs="Arial"/>
          <w:sz w:val="22"/>
        </w:rPr>
      </w:pPr>
      <w:bookmarkStart w:id="13" w:name="_Ref165063778"/>
      <w:r w:rsidRPr="0013141C">
        <w:rPr>
          <w:rFonts w:ascii="Arial" w:hAnsi="Arial" w:cs="Arial"/>
          <w:sz w:val="22"/>
        </w:rPr>
        <w:t xml:space="preserve">За исключением настоящего </w:t>
      </w:r>
      <w:r w:rsidR="00CD28D9" w:rsidRPr="0013141C">
        <w:rPr>
          <w:rFonts w:ascii="Arial" w:hAnsi="Arial" w:cs="Arial"/>
          <w:sz w:val="22"/>
        </w:rPr>
        <w:t xml:space="preserve">Пункта </w:t>
      </w:r>
      <w:r w:rsidRPr="0013141C">
        <w:rPr>
          <w:rFonts w:ascii="Arial" w:hAnsi="Arial" w:cs="Arial"/>
          <w:sz w:val="22"/>
        </w:rPr>
        <w:t xml:space="preserve">5 </w:t>
      </w:r>
      <w:r w:rsidR="00D100B7" w:rsidRPr="0013141C">
        <w:rPr>
          <w:rFonts w:ascii="Arial" w:hAnsi="Arial" w:cs="Arial"/>
          <w:sz w:val="22"/>
        </w:rPr>
        <w:t xml:space="preserve">и Пунктов </w:t>
      </w:r>
      <w:r w:rsidR="00D100B7" w:rsidRPr="0013141C">
        <w:rPr>
          <w:rFonts w:ascii="Arial" w:hAnsi="Arial" w:cs="Arial"/>
          <w:sz w:val="22"/>
        </w:rPr>
        <w:fldChar w:fldCharType="begin"/>
      </w:r>
      <w:r w:rsidR="00D100B7" w:rsidRPr="0013141C">
        <w:rPr>
          <w:rFonts w:ascii="Arial" w:hAnsi="Arial" w:cs="Arial"/>
          <w:sz w:val="22"/>
        </w:rPr>
        <w:instrText xml:space="preserve"> REF _Ref165128434 \r \h </w:instrText>
      </w:r>
      <w:r w:rsidR="00D100B7" w:rsidRPr="0013141C">
        <w:rPr>
          <w:rFonts w:ascii="Arial" w:hAnsi="Arial" w:cs="Arial"/>
          <w:sz w:val="22"/>
        </w:rPr>
      </w:r>
      <w:r w:rsidR="00D100B7" w:rsidRPr="0013141C">
        <w:rPr>
          <w:rFonts w:ascii="Arial" w:hAnsi="Arial" w:cs="Arial"/>
          <w:sz w:val="22"/>
        </w:rPr>
        <w:fldChar w:fldCharType="separate"/>
      </w:r>
      <w:r w:rsidR="00D100B7" w:rsidRPr="0013141C">
        <w:rPr>
          <w:rFonts w:ascii="Arial" w:hAnsi="Arial" w:cs="Arial"/>
          <w:sz w:val="22"/>
        </w:rPr>
        <w:t>1</w:t>
      </w:r>
      <w:r w:rsidR="00D100B7" w:rsidRPr="0013141C">
        <w:rPr>
          <w:rFonts w:ascii="Arial" w:hAnsi="Arial" w:cs="Arial"/>
          <w:sz w:val="22"/>
        </w:rPr>
        <w:fldChar w:fldCharType="end"/>
      </w:r>
      <w:r w:rsidR="00346CB1" w:rsidRPr="0013141C">
        <w:rPr>
          <w:rFonts w:ascii="Arial" w:hAnsi="Arial" w:cs="Arial"/>
          <w:sz w:val="22"/>
        </w:rPr>
        <w:t xml:space="preserve"> </w:t>
      </w:r>
      <w:r w:rsidR="00D100B7" w:rsidRPr="0013141C">
        <w:rPr>
          <w:rFonts w:ascii="Arial" w:hAnsi="Arial" w:cs="Arial"/>
          <w:sz w:val="22"/>
        </w:rPr>
        <w:t>(</w:t>
      </w:r>
      <w:r w:rsidR="00D100B7" w:rsidRPr="0013141C">
        <w:rPr>
          <w:rFonts w:ascii="Arial" w:hAnsi="Arial" w:cs="Arial"/>
          <w:i/>
          <w:sz w:val="22"/>
        </w:rPr>
        <w:t>Определения и толкование</w:t>
      </w:r>
      <w:r w:rsidR="00D100B7" w:rsidRPr="0013141C">
        <w:rPr>
          <w:rFonts w:ascii="Arial" w:hAnsi="Arial" w:cs="Arial"/>
          <w:sz w:val="22"/>
        </w:rPr>
        <w:t xml:space="preserve">), </w:t>
      </w:r>
      <w:r w:rsidR="00D100B7" w:rsidRPr="0013141C">
        <w:rPr>
          <w:rFonts w:ascii="Arial" w:hAnsi="Arial" w:cs="Arial"/>
          <w:sz w:val="22"/>
        </w:rPr>
        <w:fldChar w:fldCharType="begin"/>
      </w:r>
      <w:r w:rsidR="00D100B7" w:rsidRPr="0013141C">
        <w:rPr>
          <w:rFonts w:ascii="Arial" w:hAnsi="Arial" w:cs="Arial"/>
          <w:sz w:val="22"/>
        </w:rPr>
        <w:instrText xml:space="preserve"> REF _Ref165128465 \r \h </w:instrText>
      </w:r>
      <w:r w:rsidR="00D100B7" w:rsidRPr="0013141C">
        <w:rPr>
          <w:rFonts w:ascii="Arial" w:hAnsi="Arial" w:cs="Arial"/>
          <w:sz w:val="22"/>
        </w:rPr>
      </w:r>
      <w:r w:rsidR="00D100B7" w:rsidRPr="0013141C">
        <w:rPr>
          <w:rFonts w:ascii="Arial" w:hAnsi="Arial" w:cs="Arial"/>
          <w:sz w:val="22"/>
        </w:rPr>
        <w:fldChar w:fldCharType="separate"/>
      </w:r>
      <w:r w:rsidR="0050199E" w:rsidRPr="0013141C">
        <w:rPr>
          <w:rFonts w:ascii="Arial" w:hAnsi="Arial" w:cs="Arial"/>
          <w:sz w:val="22"/>
        </w:rPr>
        <w:t>15</w:t>
      </w:r>
      <w:r w:rsidR="00D100B7" w:rsidRPr="0013141C">
        <w:rPr>
          <w:rFonts w:ascii="Arial" w:hAnsi="Arial" w:cs="Arial"/>
          <w:sz w:val="22"/>
        </w:rPr>
        <w:fldChar w:fldCharType="end"/>
      </w:r>
      <w:r w:rsidR="00D100B7" w:rsidRPr="0013141C">
        <w:rPr>
          <w:rFonts w:ascii="Arial" w:hAnsi="Arial" w:cs="Arial"/>
          <w:sz w:val="22"/>
        </w:rPr>
        <w:t xml:space="preserve"> (</w:t>
      </w:r>
      <w:r w:rsidR="00D100B7" w:rsidRPr="0013141C">
        <w:rPr>
          <w:rFonts w:ascii="Arial" w:hAnsi="Arial" w:cs="Arial"/>
          <w:i/>
          <w:sz w:val="22"/>
        </w:rPr>
        <w:t>Конфиденциальность</w:t>
      </w:r>
      <w:r w:rsidR="00D100B7" w:rsidRPr="0013141C">
        <w:rPr>
          <w:rFonts w:ascii="Arial" w:hAnsi="Arial" w:cs="Arial"/>
          <w:sz w:val="22"/>
        </w:rPr>
        <w:t xml:space="preserve">), </w:t>
      </w:r>
      <w:r w:rsidR="00D100B7" w:rsidRPr="0013141C">
        <w:rPr>
          <w:rFonts w:ascii="Arial" w:hAnsi="Arial" w:cs="Arial"/>
          <w:sz w:val="22"/>
        </w:rPr>
        <w:fldChar w:fldCharType="begin"/>
      </w:r>
      <w:r w:rsidR="00D100B7" w:rsidRPr="0013141C">
        <w:rPr>
          <w:rFonts w:ascii="Arial" w:hAnsi="Arial" w:cs="Arial"/>
          <w:sz w:val="22"/>
        </w:rPr>
        <w:instrText xml:space="preserve"> REF _Ref165128485 \r \h </w:instrText>
      </w:r>
      <w:r w:rsidR="00D100B7" w:rsidRPr="0013141C">
        <w:rPr>
          <w:rFonts w:ascii="Arial" w:hAnsi="Arial" w:cs="Arial"/>
          <w:sz w:val="22"/>
        </w:rPr>
      </w:r>
      <w:r w:rsidR="00D100B7" w:rsidRPr="0013141C">
        <w:rPr>
          <w:rFonts w:ascii="Arial" w:hAnsi="Arial" w:cs="Arial"/>
          <w:sz w:val="22"/>
        </w:rPr>
        <w:fldChar w:fldCharType="separate"/>
      </w:r>
      <w:r w:rsidR="0050199E" w:rsidRPr="0013141C">
        <w:rPr>
          <w:rFonts w:ascii="Arial" w:hAnsi="Arial" w:cs="Arial"/>
          <w:sz w:val="22"/>
        </w:rPr>
        <w:t>16</w:t>
      </w:r>
      <w:r w:rsidR="00D100B7" w:rsidRPr="0013141C">
        <w:rPr>
          <w:rFonts w:ascii="Arial" w:hAnsi="Arial" w:cs="Arial"/>
          <w:sz w:val="22"/>
        </w:rPr>
        <w:fldChar w:fldCharType="end"/>
      </w:r>
      <w:r w:rsidR="00D100B7" w:rsidRPr="0013141C">
        <w:rPr>
          <w:rFonts w:ascii="Arial" w:hAnsi="Arial" w:cs="Arial"/>
          <w:sz w:val="22"/>
        </w:rPr>
        <w:t xml:space="preserve"> (</w:t>
      </w:r>
      <w:r w:rsidR="00D100B7" w:rsidRPr="0013141C">
        <w:rPr>
          <w:rFonts w:ascii="Arial" w:hAnsi="Arial" w:cs="Arial"/>
          <w:i/>
          <w:sz w:val="22"/>
        </w:rPr>
        <w:t>Применимое право</w:t>
      </w:r>
      <w:r w:rsidR="00D100B7" w:rsidRPr="0013141C">
        <w:rPr>
          <w:rFonts w:ascii="Arial" w:hAnsi="Arial" w:cs="Arial"/>
          <w:sz w:val="22"/>
        </w:rPr>
        <w:t xml:space="preserve">), </w:t>
      </w:r>
      <w:r w:rsidR="00D100B7" w:rsidRPr="0013141C">
        <w:rPr>
          <w:rFonts w:ascii="Arial" w:hAnsi="Arial" w:cs="Arial"/>
          <w:sz w:val="22"/>
        </w:rPr>
        <w:fldChar w:fldCharType="begin"/>
      </w:r>
      <w:r w:rsidR="00D100B7" w:rsidRPr="0013141C">
        <w:rPr>
          <w:rFonts w:ascii="Arial" w:hAnsi="Arial" w:cs="Arial"/>
          <w:sz w:val="22"/>
        </w:rPr>
        <w:instrText xml:space="preserve"> REF _Ref165128502 \r \h </w:instrText>
      </w:r>
      <w:r w:rsidR="00D100B7" w:rsidRPr="0013141C">
        <w:rPr>
          <w:rFonts w:ascii="Arial" w:hAnsi="Arial" w:cs="Arial"/>
          <w:sz w:val="22"/>
        </w:rPr>
      </w:r>
      <w:r w:rsidR="00D100B7" w:rsidRPr="0013141C">
        <w:rPr>
          <w:rFonts w:ascii="Arial" w:hAnsi="Arial" w:cs="Arial"/>
          <w:sz w:val="22"/>
        </w:rPr>
        <w:fldChar w:fldCharType="separate"/>
      </w:r>
      <w:r w:rsidR="0050199E" w:rsidRPr="0013141C">
        <w:rPr>
          <w:rFonts w:ascii="Arial" w:hAnsi="Arial" w:cs="Arial"/>
          <w:sz w:val="22"/>
        </w:rPr>
        <w:t>17</w:t>
      </w:r>
      <w:r w:rsidR="00D100B7" w:rsidRPr="0013141C">
        <w:rPr>
          <w:rFonts w:ascii="Arial" w:hAnsi="Arial" w:cs="Arial"/>
          <w:sz w:val="22"/>
        </w:rPr>
        <w:fldChar w:fldCharType="end"/>
      </w:r>
      <w:r w:rsidR="00D100B7" w:rsidRPr="0013141C">
        <w:rPr>
          <w:rFonts w:ascii="Arial" w:hAnsi="Arial" w:cs="Arial"/>
          <w:sz w:val="22"/>
        </w:rPr>
        <w:t xml:space="preserve"> (</w:t>
      </w:r>
      <w:r w:rsidR="00D100B7" w:rsidRPr="0013141C">
        <w:rPr>
          <w:rFonts w:ascii="Arial" w:hAnsi="Arial" w:cs="Arial"/>
          <w:i/>
          <w:sz w:val="22"/>
        </w:rPr>
        <w:t>Разрешение споров</w:t>
      </w:r>
      <w:r w:rsidR="00D100B7" w:rsidRPr="0013141C">
        <w:rPr>
          <w:rFonts w:ascii="Arial" w:hAnsi="Arial" w:cs="Arial"/>
          <w:sz w:val="22"/>
        </w:rPr>
        <w:t>)</w:t>
      </w:r>
      <w:r w:rsidRPr="0013141C">
        <w:rPr>
          <w:rFonts w:ascii="Arial" w:hAnsi="Arial" w:cs="Arial"/>
          <w:sz w:val="22"/>
        </w:rPr>
        <w:t xml:space="preserve">, которые вступают в силу на Дату </w:t>
      </w:r>
      <w:r w:rsidR="00CD28D9" w:rsidRPr="0013141C">
        <w:rPr>
          <w:rFonts w:ascii="Arial" w:hAnsi="Arial" w:cs="Arial"/>
          <w:sz w:val="22"/>
        </w:rPr>
        <w:t>Подписания</w:t>
      </w:r>
      <w:r w:rsidRPr="0013141C">
        <w:rPr>
          <w:rFonts w:ascii="Arial" w:hAnsi="Arial" w:cs="Arial"/>
          <w:sz w:val="22"/>
        </w:rPr>
        <w:t xml:space="preserve">, права и обязательства Сторон по Соглашению </w:t>
      </w:r>
      <w:r w:rsidR="00CD28D9" w:rsidRPr="0013141C">
        <w:rPr>
          <w:rFonts w:ascii="Arial" w:hAnsi="Arial" w:cs="Arial"/>
          <w:sz w:val="22"/>
        </w:rPr>
        <w:t xml:space="preserve">вступают в силу с момента </w:t>
      </w:r>
      <w:r w:rsidRPr="0013141C">
        <w:rPr>
          <w:rFonts w:ascii="Arial" w:hAnsi="Arial" w:cs="Arial"/>
          <w:sz w:val="22"/>
        </w:rPr>
        <w:t>выполнения</w:t>
      </w:r>
      <w:r w:rsidR="00B21409" w:rsidRPr="0013141C">
        <w:rPr>
          <w:rFonts w:ascii="Arial" w:hAnsi="Arial" w:cs="Arial"/>
          <w:sz w:val="22"/>
        </w:rPr>
        <w:t xml:space="preserve"> </w:t>
      </w:r>
      <w:r w:rsidR="00346CB1" w:rsidRPr="0013141C">
        <w:rPr>
          <w:rFonts w:ascii="Arial" w:hAnsi="Arial" w:cs="Arial"/>
          <w:sz w:val="22"/>
        </w:rPr>
        <w:t xml:space="preserve">Частным </w:t>
      </w:r>
      <w:r w:rsidR="00B21409" w:rsidRPr="0013141C">
        <w:rPr>
          <w:rFonts w:ascii="Arial" w:hAnsi="Arial" w:cs="Arial"/>
          <w:sz w:val="22"/>
        </w:rPr>
        <w:t xml:space="preserve">Партнером </w:t>
      </w:r>
      <w:r w:rsidR="00484DED" w:rsidRPr="0013141C">
        <w:rPr>
          <w:rFonts w:ascii="Arial" w:hAnsi="Arial" w:cs="Arial"/>
          <w:sz w:val="22"/>
        </w:rPr>
        <w:t xml:space="preserve">всех </w:t>
      </w:r>
      <w:r w:rsidR="00346CB1" w:rsidRPr="0013141C">
        <w:rPr>
          <w:rFonts w:ascii="Arial" w:hAnsi="Arial" w:cs="Arial"/>
          <w:sz w:val="22"/>
        </w:rPr>
        <w:t xml:space="preserve">следующих </w:t>
      </w:r>
      <w:r w:rsidR="000337A0" w:rsidRPr="0013141C">
        <w:rPr>
          <w:rFonts w:ascii="Arial" w:hAnsi="Arial" w:cs="Arial"/>
          <w:sz w:val="22"/>
        </w:rPr>
        <w:t>Предварительных Условий</w:t>
      </w:r>
      <w:r w:rsidR="00484DED" w:rsidRPr="0013141C">
        <w:rPr>
          <w:rFonts w:ascii="Arial" w:hAnsi="Arial" w:cs="Arial"/>
          <w:sz w:val="22"/>
        </w:rPr>
        <w:t xml:space="preserve"> или подтверждения Государственным Партнером в письменной форме освобождение Частного Партнера от обязательств по выполнению указанных Предварительных Условий</w:t>
      </w:r>
      <w:r w:rsidR="00346CB1" w:rsidRPr="0013141C">
        <w:rPr>
          <w:rFonts w:ascii="Arial" w:hAnsi="Arial" w:cs="Arial"/>
          <w:sz w:val="22"/>
        </w:rPr>
        <w:t>:</w:t>
      </w:r>
    </w:p>
    <w:p w14:paraId="6FAA075C" w14:textId="0D0CE31C" w:rsidR="00346CB1" w:rsidRPr="0013141C" w:rsidRDefault="00346CB1" w:rsidP="0050199E">
      <w:pPr>
        <w:pStyle w:val="a7"/>
        <w:numPr>
          <w:ilvl w:val="0"/>
          <w:numId w:val="31"/>
        </w:numPr>
        <w:spacing w:before="120" w:after="120" w:line="280" w:lineRule="atLeast"/>
        <w:ind w:left="1260" w:hanging="540"/>
        <w:contextualSpacing w:val="0"/>
        <w:jc w:val="both"/>
        <w:rPr>
          <w:rFonts w:ascii="Arial" w:hAnsi="Arial" w:cs="Arial"/>
          <w:sz w:val="22"/>
        </w:rPr>
      </w:pPr>
      <w:r w:rsidRPr="0013141C">
        <w:rPr>
          <w:rFonts w:ascii="Arial" w:hAnsi="Arial" w:cs="Arial"/>
          <w:sz w:val="22"/>
        </w:rPr>
        <w:t>согласование с ГУП «</w:t>
      </w:r>
      <w:proofErr w:type="spellStart"/>
      <w:r w:rsidRPr="0013141C">
        <w:rPr>
          <w:rFonts w:ascii="Arial" w:hAnsi="Arial" w:cs="Arial"/>
          <w:sz w:val="22"/>
        </w:rPr>
        <w:t>ТошкентбошпланЛИТИ</w:t>
      </w:r>
      <w:proofErr w:type="spellEnd"/>
      <w:r w:rsidRPr="0013141C">
        <w:rPr>
          <w:rFonts w:ascii="Arial" w:hAnsi="Arial" w:cs="Arial"/>
          <w:sz w:val="22"/>
        </w:rPr>
        <w:t>» детального проекта П</w:t>
      </w:r>
      <w:ins w:id="14" w:author="Mannopov, Lutfulla" w:date="2024-05-22T17:33:00Z">
        <w:r w:rsidR="00370BD8" w:rsidRPr="0013141C">
          <w:t>а</w:t>
        </w:r>
      </w:ins>
      <w:r w:rsidRPr="0013141C">
        <w:rPr>
          <w:rFonts w:ascii="Arial" w:hAnsi="Arial" w:cs="Arial"/>
          <w:sz w:val="22"/>
        </w:rPr>
        <w:t>р</w:t>
      </w:r>
      <w:del w:id="15" w:author="Mannopov, Lutfulla" w:date="2024-05-22T17:33:00Z">
        <w:r w:rsidRPr="0013141C" w:rsidDel="00370BD8">
          <w:rPr>
            <w:rFonts w:ascii="Arial" w:hAnsi="Arial" w:cs="Arial"/>
            <w:sz w:val="22"/>
          </w:rPr>
          <w:delText>ое</w:delText>
        </w:r>
      </w:del>
      <w:r w:rsidRPr="0013141C">
        <w:rPr>
          <w:rFonts w:ascii="Arial" w:hAnsi="Arial" w:cs="Arial"/>
          <w:sz w:val="22"/>
        </w:rPr>
        <w:t>к</w:t>
      </w:r>
      <w:del w:id="16" w:author="Mannopov, Lutfulla" w:date="2024-05-22T17:33:00Z">
        <w:r w:rsidRPr="0013141C" w:rsidDel="00370BD8">
          <w:rPr>
            <w:rFonts w:ascii="Arial" w:hAnsi="Arial" w:cs="Arial"/>
            <w:sz w:val="22"/>
          </w:rPr>
          <w:delText>т</w:delText>
        </w:r>
      </w:del>
      <w:r w:rsidRPr="0013141C">
        <w:rPr>
          <w:rFonts w:ascii="Arial" w:hAnsi="Arial" w:cs="Arial"/>
          <w:sz w:val="22"/>
        </w:rPr>
        <w:t>а,</w:t>
      </w:r>
      <w:r w:rsidRPr="0013141C">
        <w:t xml:space="preserve"> </w:t>
      </w:r>
      <w:r w:rsidRPr="0013141C">
        <w:rPr>
          <w:rFonts w:ascii="Arial" w:hAnsi="Arial" w:cs="Arial"/>
          <w:sz w:val="22"/>
        </w:rPr>
        <w:t xml:space="preserve">предусматривающего возможное строительство зданий и сооружений, и </w:t>
      </w:r>
      <w:r w:rsidRPr="0013141C">
        <w:rPr>
          <w:rFonts w:ascii="Arial" w:hAnsi="Arial" w:cs="Arial"/>
          <w:sz w:val="22"/>
        </w:rPr>
        <w:lastRenderedPageBreak/>
        <w:t>установку аттракционов с учётом части прилегающей территории к территории Парка по улице Братислава;</w:t>
      </w:r>
    </w:p>
    <w:p w14:paraId="77F9ECE1" w14:textId="1A01D6DE" w:rsidR="00702123" w:rsidRPr="0013141C" w:rsidRDefault="00346CB1" w:rsidP="0050199E">
      <w:pPr>
        <w:pStyle w:val="a7"/>
        <w:numPr>
          <w:ilvl w:val="0"/>
          <w:numId w:val="31"/>
        </w:numPr>
        <w:spacing w:before="120" w:after="120" w:line="280" w:lineRule="atLeast"/>
        <w:ind w:left="1276" w:hanging="567"/>
        <w:contextualSpacing w:val="0"/>
        <w:jc w:val="both"/>
        <w:rPr>
          <w:rFonts w:ascii="Arial" w:hAnsi="Arial" w:cs="Arial"/>
          <w:sz w:val="22"/>
        </w:rPr>
      </w:pPr>
      <w:r w:rsidRPr="0013141C">
        <w:rPr>
          <w:rFonts w:ascii="Arial" w:hAnsi="Arial" w:cs="Arial"/>
          <w:sz w:val="22"/>
        </w:rPr>
        <w:t xml:space="preserve">согласование с Министерством культуры </w:t>
      </w:r>
      <w:r w:rsidR="00B770F2" w:rsidRPr="0013141C">
        <w:rPr>
          <w:rFonts w:ascii="Arial" w:hAnsi="Arial" w:cs="Arial"/>
          <w:sz w:val="22"/>
        </w:rPr>
        <w:t xml:space="preserve">Республики Узбекистан </w:t>
      </w:r>
      <w:r w:rsidRPr="0013141C">
        <w:rPr>
          <w:rFonts w:ascii="Arial" w:hAnsi="Arial" w:cs="Arial"/>
          <w:sz w:val="22"/>
        </w:rPr>
        <w:t>создание павильонов, олицетворяющих обычаи и культуру представителей разных национальностей</w:t>
      </w:r>
      <w:r w:rsidR="00484DED" w:rsidRPr="0013141C">
        <w:rPr>
          <w:rFonts w:ascii="Arial" w:hAnsi="Arial" w:cs="Arial"/>
          <w:sz w:val="22"/>
        </w:rPr>
        <w:t>;</w:t>
      </w:r>
      <w:bookmarkEnd w:id="13"/>
      <w:r w:rsidR="00484DED" w:rsidRPr="0013141C">
        <w:rPr>
          <w:rFonts w:ascii="Arial" w:hAnsi="Arial" w:cs="Arial"/>
          <w:sz w:val="22"/>
        </w:rPr>
        <w:t xml:space="preserve"> и</w:t>
      </w:r>
    </w:p>
    <w:p w14:paraId="26E5EC5E" w14:textId="7D5BEEE1" w:rsidR="00EE4BC0" w:rsidRPr="0013141C" w:rsidRDefault="00484DED" w:rsidP="0026672E">
      <w:pPr>
        <w:pStyle w:val="a7"/>
        <w:numPr>
          <w:ilvl w:val="0"/>
          <w:numId w:val="31"/>
        </w:numPr>
        <w:spacing w:before="120" w:after="120" w:line="280" w:lineRule="atLeast"/>
        <w:ind w:left="1276" w:hanging="567"/>
        <w:contextualSpacing w:val="0"/>
        <w:jc w:val="both"/>
      </w:pPr>
      <w:r w:rsidRPr="0013141C">
        <w:rPr>
          <w:rFonts w:ascii="Arial" w:hAnsi="Arial" w:cs="Arial"/>
          <w:sz w:val="22"/>
        </w:rPr>
        <w:t>выплата разового платежа, взимаемого согласно Закона о ГЧП за успешное оформление соглашения о государственно-частном партнерстве</w:t>
      </w:r>
      <w:r w:rsidR="00EE4BC0" w:rsidRPr="0013141C">
        <w:rPr>
          <w:rFonts w:ascii="Arial" w:hAnsi="Arial" w:cs="Arial"/>
          <w:sz w:val="22"/>
        </w:rPr>
        <w:t xml:space="preserve">; </w:t>
      </w:r>
    </w:p>
    <w:p w14:paraId="6FD06301" w14:textId="1B254186" w:rsidR="00EE4BC0" w:rsidRPr="0013141C" w:rsidRDefault="00EE4BC0" w:rsidP="0026672E">
      <w:pPr>
        <w:pStyle w:val="a7"/>
        <w:numPr>
          <w:ilvl w:val="0"/>
          <w:numId w:val="31"/>
        </w:numPr>
        <w:spacing w:before="120" w:after="120" w:line="280" w:lineRule="atLeast"/>
        <w:ind w:left="1276" w:hanging="567"/>
        <w:contextualSpacing w:val="0"/>
        <w:jc w:val="both"/>
        <w:rPr>
          <w:rFonts w:ascii="Arial" w:hAnsi="Arial" w:cs="Arial"/>
          <w:sz w:val="22"/>
        </w:rPr>
      </w:pPr>
      <w:r w:rsidRPr="0013141C">
        <w:rPr>
          <w:rFonts w:ascii="Arial" w:hAnsi="Arial" w:cs="Arial"/>
          <w:sz w:val="22"/>
        </w:rPr>
        <w:t>предоставление Банковской гарантии</w:t>
      </w:r>
      <w:r w:rsidR="009C586D" w:rsidRPr="0013141C">
        <w:rPr>
          <w:rFonts w:ascii="Arial" w:hAnsi="Arial" w:cs="Arial"/>
          <w:sz w:val="22"/>
        </w:rPr>
        <w:t>.</w:t>
      </w:r>
    </w:p>
    <w:p w14:paraId="189EC57C" w14:textId="36615306" w:rsidR="008F4A2E" w:rsidRPr="0013141C" w:rsidRDefault="008F4A2E" w:rsidP="00346CB1">
      <w:pPr>
        <w:pStyle w:val="a7"/>
        <w:numPr>
          <w:ilvl w:val="1"/>
          <w:numId w:val="13"/>
        </w:numPr>
        <w:spacing w:before="120" w:after="120" w:line="280" w:lineRule="atLeast"/>
        <w:ind w:left="720" w:hanging="720"/>
        <w:contextualSpacing w:val="0"/>
        <w:rPr>
          <w:rFonts w:ascii="Arial" w:hAnsi="Arial" w:cs="Arial"/>
          <w:bCs/>
          <w:sz w:val="22"/>
        </w:rPr>
      </w:pPr>
      <w:bookmarkStart w:id="17" w:name="_Ref165063611"/>
      <w:proofErr w:type="gramStart"/>
      <w:r w:rsidRPr="0013141C">
        <w:rPr>
          <w:rFonts w:ascii="Arial" w:hAnsi="Arial" w:cs="Arial"/>
          <w:bCs/>
          <w:sz w:val="22"/>
        </w:rPr>
        <w:t xml:space="preserve">Стороны </w:t>
      </w:r>
      <w:r w:rsidR="00063E2C" w:rsidRPr="0013141C">
        <w:rPr>
          <w:rFonts w:ascii="Arial" w:hAnsi="Arial" w:cs="Arial"/>
          <w:bCs/>
          <w:sz w:val="22"/>
        </w:rPr>
        <w:t xml:space="preserve"> долж</w:t>
      </w:r>
      <w:r w:rsidRPr="0013141C">
        <w:rPr>
          <w:rFonts w:ascii="Arial" w:hAnsi="Arial" w:cs="Arial"/>
          <w:bCs/>
          <w:sz w:val="22"/>
        </w:rPr>
        <w:t>ны</w:t>
      </w:r>
      <w:proofErr w:type="gramEnd"/>
      <w:r w:rsidRPr="0013141C">
        <w:rPr>
          <w:rFonts w:ascii="Arial" w:hAnsi="Arial" w:cs="Arial"/>
          <w:bCs/>
          <w:sz w:val="22"/>
        </w:rPr>
        <w:t xml:space="preserve"> </w:t>
      </w:r>
      <w:bookmarkStart w:id="18" w:name="_Ref167114707"/>
      <w:bookmarkEnd w:id="17"/>
      <w:r w:rsidR="00063E2C" w:rsidRPr="0013141C">
        <w:rPr>
          <w:rFonts w:ascii="Arial" w:hAnsi="Arial" w:cs="Arial"/>
          <w:bCs/>
          <w:sz w:val="22"/>
        </w:rPr>
        <w:t>предприн</w:t>
      </w:r>
      <w:r w:rsidRPr="0013141C">
        <w:rPr>
          <w:rFonts w:ascii="Arial" w:hAnsi="Arial" w:cs="Arial"/>
          <w:bCs/>
          <w:sz w:val="22"/>
        </w:rPr>
        <w:t>ять</w:t>
      </w:r>
      <w:r w:rsidR="00063E2C" w:rsidRPr="0013141C">
        <w:rPr>
          <w:rFonts w:ascii="Arial" w:hAnsi="Arial" w:cs="Arial"/>
          <w:bCs/>
          <w:sz w:val="22"/>
        </w:rPr>
        <w:t xml:space="preserve"> </w:t>
      </w:r>
      <w:r w:rsidR="00F4277C" w:rsidRPr="0013141C">
        <w:rPr>
          <w:rFonts w:ascii="Arial" w:hAnsi="Arial" w:cs="Arial"/>
          <w:bCs/>
          <w:sz w:val="22"/>
        </w:rPr>
        <w:t xml:space="preserve">все разумные </w:t>
      </w:r>
      <w:r w:rsidR="00063E2C" w:rsidRPr="0013141C">
        <w:rPr>
          <w:rFonts w:ascii="Arial" w:hAnsi="Arial" w:cs="Arial"/>
          <w:bCs/>
          <w:sz w:val="22"/>
        </w:rPr>
        <w:t>усилия для обеспечения выполнения Предварительн</w:t>
      </w:r>
      <w:r w:rsidR="00484DED" w:rsidRPr="0013141C">
        <w:rPr>
          <w:rFonts w:ascii="Arial" w:hAnsi="Arial" w:cs="Arial"/>
          <w:bCs/>
          <w:sz w:val="22"/>
        </w:rPr>
        <w:t>ых</w:t>
      </w:r>
      <w:r w:rsidR="00063E2C" w:rsidRPr="0013141C">
        <w:rPr>
          <w:rFonts w:ascii="Arial" w:hAnsi="Arial" w:cs="Arial"/>
          <w:bCs/>
          <w:sz w:val="22"/>
        </w:rPr>
        <w:t xml:space="preserve"> </w:t>
      </w:r>
      <w:r w:rsidR="00484DED" w:rsidRPr="0013141C">
        <w:rPr>
          <w:rFonts w:ascii="Arial" w:hAnsi="Arial" w:cs="Arial"/>
          <w:bCs/>
          <w:sz w:val="22"/>
        </w:rPr>
        <w:t>Условий, в том числе:</w:t>
      </w:r>
      <w:bookmarkEnd w:id="18"/>
    </w:p>
    <w:p w14:paraId="160C72FD" w14:textId="6ED5338D" w:rsidR="004A2523" w:rsidRPr="0013141C" w:rsidRDefault="004A2523" w:rsidP="0050199E">
      <w:pPr>
        <w:pStyle w:val="a7"/>
        <w:numPr>
          <w:ilvl w:val="1"/>
          <w:numId w:val="32"/>
        </w:numPr>
        <w:spacing w:before="120" w:after="120" w:line="280" w:lineRule="atLeast"/>
        <w:ind w:left="1260" w:hanging="540"/>
        <w:contextualSpacing w:val="0"/>
        <w:jc w:val="both"/>
        <w:rPr>
          <w:rFonts w:ascii="Arial" w:hAnsi="Arial" w:cs="Arial"/>
          <w:sz w:val="22"/>
        </w:rPr>
      </w:pPr>
      <w:r w:rsidRPr="0013141C">
        <w:rPr>
          <w:rFonts w:ascii="Arial" w:hAnsi="Arial" w:cs="Arial"/>
          <w:sz w:val="22"/>
        </w:rPr>
        <w:t>воздерживаться от совершения действий, которые могут блокировать или затруднить выполнение Предварительн</w:t>
      </w:r>
      <w:r w:rsidR="00D97C29" w:rsidRPr="0013141C">
        <w:rPr>
          <w:rFonts w:ascii="Arial" w:hAnsi="Arial" w:cs="Arial"/>
          <w:sz w:val="22"/>
        </w:rPr>
        <w:t xml:space="preserve">ого </w:t>
      </w:r>
      <w:r w:rsidR="00484DED" w:rsidRPr="0013141C">
        <w:rPr>
          <w:rFonts w:ascii="Arial" w:hAnsi="Arial" w:cs="Arial"/>
          <w:sz w:val="22"/>
        </w:rPr>
        <w:t>У</w:t>
      </w:r>
      <w:r w:rsidRPr="0013141C">
        <w:rPr>
          <w:rFonts w:ascii="Arial" w:hAnsi="Arial" w:cs="Arial"/>
          <w:sz w:val="22"/>
        </w:rPr>
        <w:t>слови</w:t>
      </w:r>
      <w:r w:rsidR="00D97C29" w:rsidRPr="0013141C">
        <w:rPr>
          <w:rFonts w:ascii="Arial" w:hAnsi="Arial" w:cs="Arial"/>
          <w:sz w:val="22"/>
        </w:rPr>
        <w:t>я</w:t>
      </w:r>
      <w:r w:rsidRPr="0013141C">
        <w:rPr>
          <w:rFonts w:ascii="Arial" w:hAnsi="Arial" w:cs="Arial"/>
          <w:sz w:val="22"/>
        </w:rPr>
        <w:t>;</w:t>
      </w:r>
    </w:p>
    <w:p w14:paraId="0E34ED35" w14:textId="18491E7B" w:rsidR="004A2523" w:rsidRPr="0013141C" w:rsidRDefault="004A2523" w:rsidP="0050199E">
      <w:pPr>
        <w:pStyle w:val="a7"/>
        <w:numPr>
          <w:ilvl w:val="1"/>
          <w:numId w:val="32"/>
        </w:numPr>
        <w:spacing w:before="120" w:after="120" w:line="280" w:lineRule="atLeast"/>
        <w:ind w:left="1260" w:hanging="540"/>
        <w:contextualSpacing w:val="0"/>
        <w:jc w:val="both"/>
        <w:rPr>
          <w:rFonts w:ascii="Arial" w:hAnsi="Arial" w:cs="Arial"/>
          <w:sz w:val="22"/>
        </w:rPr>
      </w:pPr>
      <w:r w:rsidRPr="0013141C">
        <w:rPr>
          <w:rFonts w:ascii="Arial" w:hAnsi="Arial" w:cs="Arial"/>
          <w:sz w:val="22"/>
        </w:rPr>
        <w:t xml:space="preserve">регулярно информировать другую Сторону о статусе любых обсуждений или переговоров с соответствующими третьими лицами, результатом которых может быть невыполнение любого Предварительного </w:t>
      </w:r>
      <w:r w:rsidR="00CD28D9" w:rsidRPr="0013141C">
        <w:rPr>
          <w:rFonts w:ascii="Arial" w:hAnsi="Arial" w:cs="Arial"/>
          <w:sz w:val="22"/>
        </w:rPr>
        <w:t xml:space="preserve">Условия </w:t>
      </w:r>
      <w:r w:rsidRPr="0013141C">
        <w:rPr>
          <w:rFonts w:ascii="Arial" w:hAnsi="Arial" w:cs="Arial"/>
          <w:sz w:val="22"/>
        </w:rPr>
        <w:t>в соответствии с его положениями;</w:t>
      </w:r>
      <w:r w:rsidR="000337A0" w:rsidRPr="0013141C">
        <w:rPr>
          <w:rFonts w:ascii="Arial" w:hAnsi="Arial" w:cs="Arial"/>
          <w:sz w:val="22"/>
        </w:rPr>
        <w:t xml:space="preserve"> и </w:t>
      </w:r>
    </w:p>
    <w:p w14:paraId="1F7CD004" w14:textId="23FD49F3" w:rsidR="004A2523" w:rsidRPr="0013141C" w:rsidRDefault="000337A0" w:rsidP="0050199E">
      <w:pPr>
        <w:pStyle w:val="a7"/>
        <w:numPr>
          <w:ilvl w:val="1"/>
          <w:numId w:val="32"/>
        </w:numPr>
        <w:spacing w:before="120" w:after="120" w:line="280" w:lineRule="atLeast"/>
        <w:ind w:left="1260" w:hanging="540"/>
        <w:contextualSpacing w:val="0"/>
        <w:jc w:val="both"/>
        <w:rPr>
          <w:rFonts w:ascii="Arial" w:hAnsi="Arial" w:cs="Arial"/>
          <w:sz w:val="22"/>
        </w:rPr>
      </w:pPr>
      <w:r w:rsidRPr="0013141C">
        <w:rPr>
          <w:rFonts w:ascii="Arial" w:hAnsi="Arial" w:cs="Arial"/>
          <w:sz w:val="22"/>
        </w:rPr>
        <w:t xml:space="preserve"> </w:t>
      </w:r>
      <w:r w:rsidR="004A2523" w:rsidRPr="0013141C">
        <w:rPr>
          <w:rFonts w:ascii="Arial" w:hAnsi="Arial" w:cs="Arial"/>
          <w:sz w:val="22"/>
        </w:rPr>
        <w:t xml:space="preserve">в случае выполнения или невозможности выполнения того или иного Предварительного </w:t>
      </w:r>
      <w:r w:rsidR="00CD28D9" w:rsidRPr="0013141C">
        <w:rPr>
          <w:rFonts w:ascii="Arial" w:hAnsi="Arial" w:cs="Arial"/>
          <w:sz w:val="22"/>
        </w:rPr>
        <w:t xml:space="preserve">Условия </w:t>
      </w:r>
      <w:r w:rsidR="004A2523" w:rsidRPr="0013141C">
        <w:rPr>
          <w:rFonts w:ascii="Arial" w:hAnsi="Arial" w:cs="Arial"/>
          <w:sz w:val="22"/>
        </w:rPr>
        <w:t xml:space="preserve">оперативно уведомить об этом </w:t>
      </w:r>
      <w:r w:rsidR="008F4A2E" w:rsidRPr="0013141C">
        <w:rPr>
          <w:rFonts w:ascii="Arial" w:hAnsi="Arial" w:cs="Arial"/>
          <w:sz w:val="22"/>
        </w:rPr>
        <w:t>другую Сторону</w:t>
      </w:r>
      <w:r w:rsidR="004A2523" w:rsidRPr="0013141C">
        <w:rPr>
          <w:rFonts w:ascii="Arial" w:hAnsi="Arial" w:cs="Arial"/>
          <w:sz w:val="22"/>
        </w:rPr>
        <w:t>.</w:t>
      </w:r>
    </w:p>
    <w:p w14:paraId="1244E10E" w14:textId="77777777" w:rsidR="004A2523" w:rsidRPr="0013141C" w:rsidRDefault="004A2523" w:rsidP="00D97C29">
      <w:pPr>
        <w:pStyle w:val="a7"/>
        <w:numPr>
          <w:ilvl w:val="1"/>
          <w:numId w:val="13"/>
        </w:numPr>
        <w:spacing w:before="120" w:after="120" w:line="280" w:lineRule="atLeast"/>
        <w:ind w:left="0" w:firstLine="0"/>
        <w:contextualSpacing w:val="0"/>
        <w:rPr>
          <w:rFonts w:ascii="Arial" w:hAnsi="Arial" w:cs="Arial"/>
          <w:b/>
          <w:sz w:val="22"/>
        </w:rPr>
      </w:pPr>
      <w:bookmarkStart w:id="19" w:name="_Ref165131350"/>
      <w:r w:rsidRPr="0013141C">
        <w:rPr>
          <w:rFonts w:ascii="Arial" w:hAnsi="Arial" w:cs="Arial"/>
          <w:b/>
          <w:sz w:val="22"/>
        </w:rPr>
        <w:t>Невыполнение Предварительн</w:t>
      </w:r>
      <w:r w:rsidR="00D97C29" w:rsidRPr="0013141C">
        <w:rPr>
          <w:rFonts w:ascii="Arial" w:hAnsi="Arial" w:cs="Arial"/>
          <w:b/>
          <w:sz w:val="22"/>
        </w:rPr>
        <w:t xml:space="preserve">ого </w:t>
      </w:r>
      <w:r w:rsidR="00CD28D9" w:rsidRPr="0013141C">
        <w:rPr>
          <w:rFonts w:ascii="Arial" w:hAnsi="Arial" w:cs="Arial"/>
          <w:b/>
          <w:sz w:val="22"/>
        </w:rPr>
        <w:t>Услови</w:t>
      </w:r>
      <w:r w:rsidR="00D97C29" w:rsidRPr="0013141C">
        <w:rPr>
          <w:rFonts w:ascii="Arial" w:hAnsi="Arial" w:cs="Arial"/>
          <w:b/>
          <w:sz w:val="22"/>
        </w:rPr>
        <w:t>я</w:t>
      </w:r>
      <w:bookmarkEnd w:id="19"/>
    </w:p>
    <w:p w14:paraId="777A8104" w14:textId="786C5640" w:rsidR="004A2523" w:rsidRPr="0013141C" w:rsidRDefault="00702123" w:rsidP="00D97C29">
      <w:pPr>
        <w:pStyle w:val="a7"/>
        <w:numPr>
          <w:ilvl w:val="2"/>
          <w:numId w:val="13"/>
        </w:numPr>
        <w:spacing w:before="120" w:after="120" w:line="280" w:lineRule="atLeast"/>
        <w:ind w:left="1276" w:hanging="567"/>
        <w:contextualSpacing w:val="0"/>
        <w:jc w:val="both"/>
        <w:rPr>
          <w:rFonts w:ascii="Arial" w:hAnsi="Arial" w:cs="Arial"/>
          <w:sz w:val="22"/>
        </w:rPr>
      </w:pPr>
      <w:r w:rsidRPr="0013141C">
        <w:rPr>
          <w:rFonts w:ascii="Arial" w:hAnsi="Arial" w:cs="Arial"/>
          <w:sz w:val="22"/>
        </w:rPr>
        <w:t xml:space="preserve">При условии соблюдения </w:t>
      </w:r>
      <w:r w:rsidR="00D97C29" w:rsidRPr="0013141C">
        <w:rPr>
          <w:rFonts w:ascii="Arial" w:hAnsi="Arial" w:cs="Arial"/>
          <w:sz w:val="22"/>
        </w:rPr>
        <w:t xml:space="preserve">обязательства </w:t>
      </w:r>
      <w:r w:rsidR="008F4A2E" w:rsidRPr="0013141C">
        <w:rPr>
          <w:rFonts w:ascii="Arial" w:hAnsi="Arial" w:cs="Arial"/>
          <w:sz w:val="22"/>
        </w:rPr>
        <w:t xml:space="preserve">Сторон </w:t>
      </w:r>
      <w:r w:rsidRPr="0013141C">
        <w:rPr>
          <w:rFonts w:ascii="Arial" w:hAnsi="Arial" w:cs="Arial"/>
          <w:sz w:val="22"/>
        </w:rPr>
        <w:t xml:space="preserve">по </w:t>
      </w:r>
      <w:r w:rsidR="00CE4174" w:rsidRPr="0013141C">
        <w:rPr>
          <w:rFonts w:ascii="Arial" w:hAnsi="Arial" w:cs="Arial"/>
          <w:sz w:val="22"/>
        </w:rPr>
        <w:t>выполнению Предварительных Условий</w:t>
      </w:r>
      <w:r w:rsidR="00F4277C" w:rsidRPr="0013141C">
        <w:rPr>
          <w:rFonts w:ascii="Arial" w:hAnsi="Arial" w:cs="Arial"/>
          <w:sz w:val="22"/>
        </w:rPr>
        <w:t xml:space="preserve"> согласно Пункта </w:t>
      </w:r>
      <w:r w:rsidR="00F4277C" w:rsidRPr="0013141C">
        <w:rPr>
          <w:rFonts w:ascii="Arial" w:hAnsi="Arial" w:cs="Arial"/>
          <w:sz w:val="22"/>
        </w:rPr>
        <w:fldChar w:fldCharType="begin"/>
      </w:r>
      <w:r w:rsidR="00F4277C" w:rsidRPr="0013141C">
        <w:rPr>
          <w:rFonts w:ascii="Arial" w:hAnsi="Arial" w:cs="Arial"/>
          <w:sz w:val="22"/>
        </w:rPr>
        <w:instrText xml:space="preserve"> REF _Ref167114707 \r \h </w:instrText>
      </w:r>
      <w:r w:rsidR="00F4277C" w:rsidRPr="0013141C">
        <w:rPr>
          <w:rFonts w:ascii="Arial" w:hAnsi="Arial" w:cs="Arial"/>
          <w:sz w:val="22"/>
        </w:rPr>
      </w:r>
      <w:r w:rsidR="00F4277C" w:rsidRPr="0013141C">
        <w:rPr>
          <w:rFonts w:ascii="Arial" w:hAnsi="Arial" w:cs="Arial"/>
          <w:sz w:val="22"/>
        </w:rPr>
        <w:fldChar w:fldCharType="separate"/>
      </w:r>
      <w:r w:rsidR="00F4277C" w:rsidRPr="0013141C">
        <w:rPr>
          <w:rFonts w:ascii="Arial" w:hAnsi="Arial" w:cs="Arial"/>
          <w:sz w:val="22"/>
        </w:rPr>
        <w:t>5.2</w:t>
      </w:r>
      <w:r w:rsidR="00F4277C" w:rsidRPr="0013141C">
        <w:rPr>
          <w:rFonts w:ascii="Arial" w:hAnsi="Arial" w:cs="Arial"/>
          <w:sz w:val="22"/>
        </w:rPr>
        <w:fldChar w:fldCharType="end"/>
      </w:r>
      <w:r w:rsidRPr="0013141C">
        <w:rPr>
          <w:rFonts w:ascii="Arial" w:hAnsi="Arial" w:cs="Arial"/>
          <w:sz w:val="22"/>
        </w:rPr>
        <w:t xml:space="preserve">, </w:t>
      </w:r>
      <w:r w:rsidR="00F4277C" w:rsidRPr="0013141C">
        <w:rPr>
          <w:rFonts w:ascii="Arial" w:hAnsi="Arial" w:cs="Arial"/>
          <w:sz w:val="22"/>
        </w:rPr>
        <w:t xml:space="preserve">если по истечению </w:t>
      </w:r>
      <w:r w:rsidR="0050199E" w:rsidRPr="0013141C">
        <w:rPr>
          <w:rFonts w:ascii="Arial" w:hAnsi="Arial" w:cs="Arial"/>
          <w:sz w:val="22"/>
        </w:rPr>
        <w:t>40</w:t>
      </w:r>
      <w:r w:rsidR="00F4277C" w:rsidRPr="0013141C">
        <w:rPr>
          <w:rFonts w:ascii="Arial" w:hAnsi="Arial" w:cs="Arial"/>
          <w:sz w:val="22"/>
        </w:rPr>
        <w:t xml:space="preserve"> (</w:t>
      </w:r>
      <w:r w:rsidR="0050199E" w:rsidRPr="0013141C">
        <w:rPr>
          <w:rFonts w:ascii="Arial" w:hAnsi="Arial" w:cs="Arial"/>
          <w:sz w:val="22"/>
        </w:rPr>
        <w:t>сорока</w:t>
      </w:r>
      <w:r w:rsidR="00F4277C" w:rsidRPr="0013141C">
        <w:rPr>
          <w:rFonts w:ascii="Arial" w:hAnsi="Arial" w:cs="Arial"/>
          <w:sz w:val="22"/>
        </w:rPr>
        <w:t>) Рабочих Дней с Даты Подписания Частным Партнером не выполнены все Предварительные Условия или</w:t>
      </w:r>
      <w:r w:rsidR="00223F5A" w:rsidRPr="0013141C">
        <w:rPr>
          <w:rFonts w:ascii="Arial" w:hAnsi="Arial" w:cs="Arial"/>
          <w:sz w:val="22"/>
        </w:rPr>
        <w:t xml:space="preserve"> же</w:t>
      </w:r>
      <w:r w:rsidR="00F4277C" w:rsidRPr="0013141C">
        <w:rPr>
          <w:rFonts w:ascii="Arial" w:hAnsi="Arial" w:cs="Arial"/>
          <w:sz w:val="22"/>
        </w:rPr>
        <w:t xml:space="preserve"> Государственный Партнер не освободил Частного Партнера от обязательств по выполнению указанных Предварительных Условий, </w:t>
      </w:r>
      <w:r w:rsidRPr="0013141C">
        <w:rPr>
          <w:rFonts w:ascii="Arial" w:hAnsi="Arial" w:cs="Arial"/>
          <w:sz w:val="22"/>
        </w:rPr>
        <w:t>Соглашени</w:t>
      </w:r>
      <w:r w:rsidR="00071854" w:rsidRPr="0013141C">
        <w:rPr>
          <w:rFonts w:ascii="Arial" w:hAnsi="Arial" w:cs="Arial"/>
          <w:sz w:val="22"/>
        </w:rPr>
        <w:t>е</w:t>
      </w:r>
      <w:r w:rsidRPr="0013141C">
        <w:rPr>
          <w:rFonts w:ascii="Arial" w:hAnsi="Arial" w:cs="Arial"/>
          <w:sz w:val="22"/>
        </w:rPr>
        <w:t xml:space="preserve"> </w:t>
      </w:r>
      <w:r w:rsidR="00071854" w:rsidRPr="0013141C">
        <w:rPr>
          <w:rFonts w:ascii="Arial" w:hAnsi="Arial" w:cs="Arial"/>
          <w:sz w:val="22"/>
        </w:rPr>
        <w:t>считается незаключенным</w:t>
      </w:r>
      <w:r w:rsidRPr="0013141C">
        <w:rPr>
          <w:rFonts w:ascii="Arial" w:hAnsi="Arial" w:cs="Arial"/>
          <w:sz w:val="22"/>
        </w:rPr>
        <w:t>, кроме:</w:t>
      </w:r>
    </w:p>
    <w:p w14:paraId="31B479BB" w14:textId="7D5A07B5" w:rsidR="00702123" w:rsidRPr="0013141C" w:rsidRDefault="0050199E" w:rsidP="00D97C29">
      <w:pPr>
        <w:pStyle w:val="a7"/>
        <w:numPr>
          <w:ilvl w:val="3"/>
          <w:numId w:val="13"/>
        </w:numPr>
        <w:spacing w:before="120" w:after="120" w:line="280" w:lineRule="atLeast"/>
        <w:ind w:left="1843" w:hanging="567"/>
        <w:contextualSpacing w:val="0"/>
        <w:jc w:val="both"/>
        <w:rPr>
          <w:rFonts w:ascii="Arial" w:hAnsi="Arial" w:cs="Arial"/>
          <w:sz w:val="22"/>
        </w:rPr>
      </w:pPr>
      <w:r w:rsidRPr="0013141C">
        <w:rPr>
          <w:rFonts w:ascii="Arial" w:hAnsi="Arial" w:cs="Arial"/>
          <w:sz w:val="22"/>
        </w:rPr>
        <w:t xml:space="preserve">настоящего Пункта 5 и </w:t>
      </w:r>
      <w:r w:rsidR="00BB22AE" w:rsidRPr="0013141C">
        <w:rPr>
          <w:rFonts w:ascii="Arial" w:hAnsi="Arial" w:cs="Arial"/>
          <w:sz w:val="22"/>
        </w:rPr>
        <w:t xml:space="preserve">Пунктов </w:t>
      </w:r>
      <w:r w:rsidR="00BB22AE" w:rsidRPr="0013141C">
        <w:rPr>
          <w:rFonts w:ascii="Arial" w:hAnsi="Arial" w:cs="Arial"/>
          <w:sz w:val="22"/>
        </w:rPr>
        <w:fldChar w:fldCharType="begin"/>
      </w:r>
      <w:r w:rsidR="00BB22AE" w:rsidRPr="0013141C">
        <w:rPr>
          <w:rFonts w:ascii="Arial" w:hAnsi="Arial" w:cs="Arial"/>
          <w:sz w:val="22"/>
        </w:rPr>
        <w:instrText xml:space="preserve"> REF _Ref165128434 \r \h </w:instrText>
      </w:r>
      <w:r w:rsidR="00BB22AE" w:rsidRPr="0013141C">
        <w:rPr>
          <w:rFonts w:ascii="Arial" w:hAnsi="Arial" w:cs="Arial"/>
          <w:sz w:val="22"/>
        </w:rPr>
      </w:r>
      <w:r w:rsidR="00BB22AE" w:rsidRPr="0013141C">
        <w:rPr>
          <w:rFonts w:ascii="Arial" w:hAnsi="Arial" w:cs="Arial"/>
          <w:sz w:val="22"/>
        </w:rPr>
        <w:fldChar w:fldCharType="separate"/>
      </w:r>
      <w:r w:rsidR="00BB22AE" w:rsidRPr="0013141C">
        <w:rPr>
          <w:rFonts w:ascii="Arial" w:hAnsi="Arial" w:cs="Arial"/>
          <w:sz w:val="22"/>
        </w:rPr>
        <w:t>1</w:t>
      </w:r>
      <w:r w:rsidR="00BB22AE" w:rsidRPr="0013141C">
        <w:rPr>
          <w:rFonts w:ascii="Arial" w:hAnsi="Arial" w:cs="Arial"/>
          <w:sz w:val="22"/>
        </w:rPr>
        <w:fldChar w:fldCharType="end"/>
      </w:r>
      <w:r w:rsidR="003762D1" w:rsidRPr="0013141C">
        <w:rPr>
          <w:rFonts w:ascii="Arial" w:hAnsi="Arial" w:cs="Arial"/>
          <w:sz w:val="22"/>
        </w:rPr>
        <w:t xml:space="preserve"> </w:t>
      </w:r>
      <w:r w:rsidR="00702123" w:rsidRPr="0013141C">
        <w:rPr>
          <w:rFonts w:ascii="Arial" w:hAnsi="Arial" w:cs="Arial"/>
          <w:sz w:val="22"/>
        </w:rPr>
        <w:t>(</w:t>
      </w:r>
      <w:r w:rsidR="00702123" w:rsidRPr="0013141C">
        <w:rPr>
          <w:rFonts w:ascii="Arial" w:hAnsi="Arial" w:cs="Arial"/>
          <w:i/>
          <w:sz w:val="22"/>
        </w:rPr>
        <w:t>Определения и толкование</w:t>
      </w:r>
      <w:r w:rsidR="00702123" w:rsidRPr="0013141C">
        <w:rPr>
          <w:rFonts w:ascii="Arial" w:hAnsi="Arial" w:cs="Arial"/>
          <w:sz w:val="22"/>
        </w:rPr>
        <w:t xml:space="preserve">), </w:t>
      </w:r>
      <w:r w:rsidR="00BB22AE" w:rsidRPr="0013141C">
        <w:rPr>
          <w:rFonts w:ascii="Arial" w:hAnsi="Arial" w:cs="Arial"/>
          <w:sz w:val="22"/>
        </w:rPr>
        <w:fldChar w:fldCharType="begin"/>
      </w:r>
      <w:r w:rsidR="00BB22AE" w:rsidRPr="0013141C">
        <w:rPr>
          <w:rFonts w:ascii="Arial" w:hAnsi="Arial" w:cs="Arial"/>
          <w:sz w:val="22"/>
        </w:rPr>
        <w:instrText xml:space="preserve"> REF _Ref165128465 \r \h </w:instrText>
      </w:r>
      <w:r w:rsidR="00BB22AE" w:rsidRPr="0013141C">
        <w:rPr>
          <w:rFonts w:ascii="Arial" w:hAnsi="Arial" w:cs="Arial"/>
          <w:sz w:val="22"/>
        </w:rPr>
      </w:r>
      <w:r w:rsidR="00BB22AE" w:rsidRPr="0013141C">
        <w:rPr>
          <w:rFonts w:ascii="Arial" w:hAnsi="Arial" w:cs="Arial"/>
          <w:sz w:val="22"/>
        </w:rPr>
        <w:fldChar w:fldCharType="separate"/>
      </w:r>
      <w:r w:rsidRPr="0013141C">
        <w:rPr>
          <w:rFonts w:ascii="Arial" w:hAnsi="Arial" w:cs="Arial"/>
          <w:sz w:val="22"/>
        </w:rPr>
        <w:t>15</w:t>
      </w:r>
      <w:r w:rsidR="00BB22AE" w:rsidRPr="0013141C">
        <w:rPr>
          <w:rFonts w:ascii="Arial" w:hAnsi="Arial" w:cs="Arial"/>
          <w:sz w:val="22"/>
        </w:rPr>
        <w:fldChar w:fldCharType="end"/>
      </w:r>
      <w:r w:rsidR="00BB22AE" w:rsidRPr="0013141C">
        <w:rPr>
          <w:rFonts w:ascii="Arial" w:hAnsi="Arial" w:cs="Arial"/>
          <w:sz w:val="22"/>
        </w:rPr>
        <w:t xml:space="preserve"> </w:t>
      </w:r>
      <w:r w:rsidR="00702123" w:rsidRPr="0013141C">
        <w:rPr>
          <w:rFonts w:ascii="Arial" w:hAnsi="Arial" w:cs="Arial"/>
          <w:sz w:val="22"/>
        </w:rPr>
        <w:t>(</w:t>
      </w:r>
      <w:r w:rsidR="00702123" w:rsidRPr="0013141C">
        <w:rPr>
          <w:rFonts w:ascii="Arial" w:hAnsi="Arial" w:cs="Arial"/>
          <w:i/>
          <w:sz w:val="22"/>
        </w:rPr>
        <w:t>Конфиденциальность</w:t>
      </w:r>
      <w:r w:rsidR="00702123" w:rsidRPr="0013141C">
        <w:rPr>
          <w:rFonts w:ascii="Arial" w:hAnsi="Arial" w:cs="Arial"/>
          <w:sz w:val="22"/>
        </w:rPr>
        <w:t xml:space="preserve">), </w:t>
      </w:r>
      <w:r w:rsidR="00BB22AE" w:rsidRPr="0013141C">
        <w:rPr>
          <w:rFonts w:ascii="Arial" w:hAnsi="Arial" w:cs="Arial"/>
          <w:sz w:val="22"/>
        </w:rPr>
        <w:fldChar w:fldCharType="begin"/>
      </w:r>
      <w:r w:rsidR="00BB22AE" w:rsidRPr="0013141C">
        <w:rPr>
          <w:rFonts w:ascii="Arial" w:hAnsi="Arial" w:cs="Arial"/>
          <w:sz w:val="22"/>
        </w:rPr>
        <w:instrText xml:space="preserve"> REF _Ref165128485 \r \h </w:instrText>
      </w:r>
      <w:r w:rsidR="00BB22AE" w:rsidRPr="0013141C">
        <w:rPr>
          <w:rFonts w:ascii="Arial" w:hAnsi="Arial" w:cs="Arial"/>
          <w:sz w:val="22"/>
        </w:rPr>
      </w:r>
      <w:r w:rsidR="00BB22AE" w:rsidRPr="0013141C">
        <w:rPr>
          <w:rFonts w:ascii="Arial" w:hAnsi="Arial" w:cs="Arial"/>
          <w:sz w:val="22"/>
        </w:rPr>
        <w:fldChar w:fldCharType="separate"/>
      </w:r>
      <w:r w:rsidRPr="0013141C">
        <w:rPr>
          <w:rFonts w:ascii="Arial" w:hAnsi="Arial" w:cs="Arial"/>
          <w:sz w:val="22"/>
        </w:rPr>
        <w:t>16</w:t>
      </w:r>
      <w:r w:rsidR="00BB22AE" w:rsidRPr="0013141C">
        <w:rPr>
          <w:rFonts w:ascii="Arial" w:hAnsi="Arial" w:cs="Arial"/>
          <w:sz w:val="22"/>
        </w:rPr>
        <w:fldChar w:fldCharType="end"/>
      </w:r>
      <w:r w:rsidR="00702123" w:rsidRPr="0013141C">
        <w:rPr>
          <w:rFonts w:ascii="Arial" w:hAnsi="Arial" w:cs="Arial"/>
          <w:sz w:val="22"/>
        </w:rPr>
        <w:t xml:space="preserve"> (</w:t>
      </w:r>
      <w:r w:rsidR="00BB22AE" w:rsidRPr="0013141C">
        <w:rPr>
          <w:rFonts w:ascii="Arial" w:hAnsi="Arial" w:cs="Arial"/>
          <w:i/>
          <w:sz w:val="22"/>
        </w:rPr>
        <w:t>Применимое право</w:t>
      </w:r>
      <w:r w:rsidR="00702123" w:rsidRPr="0013141C">
        <w:rPr>
          <w:rFonts w:ascii="Arial" w:hAnsi="Arial" w:cs="Arial"/>
          <w:sz w:val="22"/>
        </w:rPr>
        <w:t xml:space="preserve">), </w:t>
      </w:r>
      <w:r w:rsidR="00BB22AE" w:rsidRPr="0013141C">
        <w:rPr>
          <w:rFonts w:ascii="Arial" w:hAnsi="Arial" w:cs="Arial"/>
          <w:sz w:val="22"/>
        </w:rPr>
        <w:fldChar w:fldCharType="begin"/>
      </w:r>
      <w:r w:rsidR="00BB22AE" w:rsidRPr="0013141C">
        <w:rPr>
          <w:rFonts w:ascii="Arial" w:hAnsi="Arial" w:cs="Arial"/>
          <w:sz w:val="22"/>
        </w:rPr>
        <w:instrText xml:space="preserve"> REF _Ref165128502 \r \h </w:instrText>
      </w:r>
      <w:r w:rsidR="00BB22AE" w:rsidRPr="0013141C">
        <w:rPr>
          <w:rFonts w:ascii="Arial" w:hAnsi="Arial" w:cs="Arial"/>
          <w:sz w:val="22"/>
        </w:rPr>
      </w:r>
      <w:r w:rsidR="00BB22AE" w:rsidRPr="0013141C">
        <w:rPr>
          <w:rFonts w:ascii="Arial" w:hAnsi="Arial" w:cs="Arial"/>
          <w:sz w:val="22"/>
        </w:rPr>
        <w:fldChar w:fldCharType="separate"/>
      </w:r>
      <w:r w:rsidRPr="0013141C">
        <w:rPr>
          <w:rFonts w:ascii="Arial" w:hAnsi="Arial" w:cs="Arial"/>
          <w:sz w:val="22"/>
        </w:rPr>
        <w:t>17</w:t>
      </w:r>
      <w:r w:rsidR="00BB22AE" w:rsidRPr="0013141C">
        <w:rPr>
          <w:rFonts w:ascii="Arial" w:hAnsi="Arial" w:cs="Arial"/>
          <w:sz w:val="22"/>
        </w:rPr>
        <w:fldChar w:fldCharType="end"/>
      </w:r>
      <w:r w:rsidR="00BB22AE" w:rsidRPr="0013141C">
        <w:rPr>
          <w:rFonts w:ascii="Arial" w:hAnsi="Arial" w:cs="Arial"/>
          <w:sz w:val="22"/>
        </w:rPr>
        <w:t xml:space="preserve"> </w:t>
      </w:r>
      <w:r w:rsidR="00702123" w:rsidRPr="0013141C">
        <w:rPr>
          <w:rFonts w:ascii="Arial" w:hAnsi="Arial" w:cs="Arial"/>
          <w:sz w:val="22"/>
        </w:rPr>
        <w:t>(</w:t>
      </w:r>
      <w:r w:rsidR="00702123" w:rsidRPr="0013141C">
        <w:rPr>
          <w:rFonts w:ascii="Arial" w:hAnsi="Arial" w:cs="Arial"/>
          <w:i/>
          <w:sz w:val="22"/>
        </w:rPr>
        <w:t>Разрешение споров</w:t>
      </w:r>
      <w:r w:rsidR="00702123" w:rsidRPr="0013141C">
        <w:rPr>
          <w:rFonts w:ascii="Arial" w:hAnsi="Arial" w:cs="Arial"/>
          <w:sz w:val="22"/>
        </w:rPr>
        <w:t>)</w:t>
      </w:r>
      <w:r w:rsidR="00CE4174" w:rsidRPr="0013141C">
        <w:rPr>
          <w:rFonts w:ascii="Arial" w:hAnsi="Arial" w:cs="Arial"/>
          <w:sz w:val="22"/>
        </w:rPr>
        <w:t>, и</w:t>
      </w:r>
    </w:p>
    <w:p w14:paraId="73AEB766" w14:textId="01E6AE68" w:rsidR="00702123" w:rsidRPr="0013141C" w:rsidRDefault="001F2E52" w:rsidP="00D97C29">
      <w:pPr>
        <w:pStyle w:val="a7"/>
        <w:numPr>
          <w:ilvl w:val="3"/>
          <w:numId w:val="13"/>
        </w:numPr>
        <w:spacing w:before="120" w:after="120" w:line="280" w:lineRule="atLeast"/>
        <w:ind w:left="1843" w:hanging="567"/>
        <w:contextualSpacing w:val="0"/>
        <w:jc w:val="both"/>
        <w:rPr>
          <w:rFonts w:ascii="Arial" w:hAnsi="Arial" w:cs="Arial"/>
          <w:sz w:val="22"/>
        </w:rPr>
      </w:pPr>
      <w:r w:rsidRPr="0013141C">
        <w:rPr>
          <w:rFonts w:ascii="Arial" w:hAnsi="Arial" w:cs="Arial"/>
          <w:sz w:val="22"/>
        </w:rPr>
        <w:t xml:space="preserve">иных </w:t>
      </w:r>
      <w:r w:rsidR="00071854" w:rsidRPr="0013141C">
        <w:rPr>
          <w:rFonts w:ascii="Arial" w:hAnsi="Arial" w:cs="Arial"/>
          <w:sz w:val="22"/>
        </w:rPr>
        <w:t>положений</w:t>
      </w:r>
      <w:r w:rsidR="00702123" w:rsidRPr="0013141C">
        <w:rPr>
          <w:rFonts w:ascii="Arial" w:hAnsi="Arial" w:cs="Arial"/>
          <w:sz w:val="22"/>
        </w:rPr>
        <w:t xml:space="preserve">, </w:t>
      </w:r>
      <w:r w:rsidRPr="0013141C">
        <w:rPr>
          <w:rFonts w:ascii="Arial" w:hAnsi="Arial" w:cs="Arial"/>
          <w:sz w:val="22"/>
        </w:rPr>
        <w:t>согласованных Сторонами</w:t>
      </w:r>
      <w:r w:rsidR="00702123" w:rsidRPr="0013141C">
        <w:rPr>
          <w:rFonts w:ascii="Arial" w:hAnsi="Arial" w:cs="Arial"/>
          <w:sz w:val="22"/>
        </w:rPr>
        <w:t>.</w:t>
      </w:r>
    </w:p>
    <w:p w14:paraId="10BEB44D" w14:textId="39D7AE66" w:rsidR="00C30C42" w:rsidRPr="0013141C" w:rsidRDefault="00702123" w:rsidP="00D97C29">
      <w:pPr>
        <w:pStyle w:val="a7"/>
        <w:numPr>
          <w:ilvl w:val="2"/>
          <w:numId w:val="13"/>
        </w:numPr>
        <w:spacing w:before="120" w:after="120" w:line="280" w:lineRule="atLeast"/>
        <w:ind w:left="1276" w:hanging="567"/>
        <w:contextualSpacing w:val="0"/>
        <w:jc w:val="both"/>
        <w:rPr>
          <w:rFonts w:ascii="Arial" w:hAnsi="Arial" w:cs="Arial"/>
          <w:sz w:val="22"/>
        </w:rPr>
      </w:pPr>
      <w:r w:rsidRPr="0013141C">
        <w:rPr>
          <w:rFonts w:ascii="Arial" w:hAnsi="Arial" w:cs="Arial"/>
          <w:sz w:val="22"/>
        </w:rPr>
        <w:t xml:space="preserve">В случае </w:t>
      </w:r>
      <w:r w:rsidR="00071854" w:rsidRPr="0013141C">
        <w:rPr>
          <w:rFonts w:ascii="Arial" w:hAnsi="Arial" w:cs="Arial"/>
          <w:sz w:val="22"/>
        </w:rPr>
        <w:t xml:space="preserve">если </w:t>
      </w:r>
      <w:r w:rsidRPr="0013141C">
        <w:rPr>
          <w:rFonts w:ascii="Arial" w:hAnsi="Arial" w:cs="Arial"/>
          <w:sz w:val="22"/>
        </w:rPr>
        <w:t>настояще</w:t>
      </w:r>
      <w:r w:rsidR="00071854" w:rsidRPr="0013141C">
        <w:rPr>
          <w:rFonts w:ascii="Arial" w:hAnsi="Arial" w:cs="Arial"/>
          <w:sz w:val="22"/>
        </w:rPr>
        <w:t>е</w:t>
      </w:r>
      <w:r w:rsidRPr="0013141C">
        <w:rPr>
          <w:rFonts w:ascii="Arial" w:hAnsi="Arial" w:cs="Arial"/>
          <w:sz w:val="22"/>
        </w:rPr>
        <w:t xml:space="preserve"> Соглашени</w:t>
      </w:r>
      <w:r w:rsidR="00071854" w:rsidRPr="0013141C">
        <w:rPr>
          <w:rFonts w:ascii="Arial" w:hAnsi="Arial" w:cs="Arial"/>
          <w:sz w:val="22"/>
        </w:rPr>
        <w:t>е</w:t>
      </w:r>
      <w:r w:rsidRPr="0013141C">
        <w:rPr>
          <w:rFonts w:ascii="Arial" w:hAnsi="Arial" w:cs="Arial"/>
          <w:sz w:val="22"/>
        </w:rPr>
        <w:t xml:space="preserve"> в соответствии с </w:t>
      </w:r>
      <w:r w:rsidR="001F2E52" w:rsidRPr="0013141C">
        <w:rPr>
          <w:rFonts w:ascii="Arial" w:hAnsi="Arial" w:cs="Arial"/>
          <w:sz w:val="22"/>
        </w:rPr>
        <w:t>Пунктом</w:t>
      </w:r>
      <w:r w:rsidR="00D97C29" w:rsidRPr="0013141C">
        <w:rPr>
          <w:rFonts w:ascii="Arial" w:hAnsi="Arial" w:cs="Arial"/>
          <w:sz w:val="22"/>
        </w:rPr>
        <w:t xml:space="preserve"> </w:t>
      </w:r>
      <w:r w:rsidR="00D97C29" w:rsidRPr="0013141C">
        <w:rPr>
          <w:rFonts w:ascii="Arial" w:hAnsi="Arial" w:cs="Arial"/>
          <w:sz w:val="22"/>
        </w:rPr>
        <w:fldChar w:fldCharType="begin"/>
      </w:r>
      <w:r w:rsidR="00D97C29" w:rsidRPr="0013141C">
        <w:rPr>
          <w:rFonts w:ascii="Arial" w:hAnsi="Arial" w:cs="Arial"/>
          <w:sz w:val="22"/>
        </w:rPr>
        <w:instrText xml:space="preserve"> REF _Ref165131350 \r \h </w:instrText>
      </w:r>
      <w:r w:rsidR="003B1395" w:rsidRPr="0013141C">
        <w:rPr>
          <w:rFonts w:ascii="Arial" w:hAnsi="Arial" w:cs="Arial"/>
          <w:sz w:val="22"/>
        </w:rPr>
        <w:instrText xml:space="preserve"> \* MERGEFORMAT </w:instrText>
      </w:r>
      <w:r w:rsidR="00D97C29" w:rsidRPr="0013141C">
        <w:rPr>
          <w:rFonts w:ascii="Arial" w:hAnsi="Arial" w:cs="Arial"/>
          <w:sz w:val="22"/>
        </w:rPr>
      </w:r>
      <w:r w:rsidR="00D97C29" w:rsidRPr="0013141C">
        <w:rPr>
          <w:rFonts w:ascii="Arial" w:hAnsi="Arial" w:cs="Arial"/>
          <w:sz w:val="22"/>
        </w:rPr>
        <w:fldChar w:fldCharType="separate"/>
      </w:r>
      <w:r w:rsidR="00F4277C" w:rsidRPr="0013141C">
        <w:rPr>
          <w:rFonts w:ascii="Arial" w:hAnsi="Arial" w:cs="Arial"/>
          <w:sz w:val="22"/>
        </w:rPr>
        <w:t>5.3</w:t>
      </w:r>
      <w:r w:rsidR="00D97C29" w:rsidRPr="0013141C">
        <w:rPr>
          <w:rFonts w:ascii="Arial" w:hAnsi="Arial" w:cs="Arial"/>
          <w:sz w:val="22"/>
        </w:rPr>
        <w:fldChar w:fldCharType="end"/>
      </w:r>
      <w:r w:rsidR="001F2E52" w:rsidRPr="0013141C">
        <w:rPr>
          <w:rFonts w:ascii="Arial" w:hAnsi="Arial" w:cs="Arial"/>
          <w:sz w:val="22"/>
        </w:rPr>
        <w:fldChar w:fldCharType="begin"/>
      </w:r>
      <w:r w:rsidR="001F2E52" w:rsidRPr="0013141C">
        <w:rPr>
          <w:rFonts w:ascii="Arial" w:hAnsi="Arial" w:cs="Arial"/>
          <w:sz w:val="22"/>
        </w:rPr>
        <w:instrText xml:space="preserve"> REF _Ref165063778 \r \h </w:instrText>
      </w:r>
      <w:r w:rsidR="007F2987" w:rsidRPr="0013141C">
        <w:rPr>
          <w:rFonts w:ascii="Arial" w:hAnsi="Arial" w:cs="Arial"/>
          <w:sz w:val="22"/>
        </w:rPr>
        <w:instrText xml:space="preserve"> \* MERGEFORMAT </w:instrText>
      </w:r>
      <w:r w:rsidR="001F2E52" w:rsidRPr="0013141C">
        <w:rPr>
          <w:rFonts w:ascii="Arial" w:hAnsi="Arial" w:cs="Arial"/>
          <w:sz w:val="22"/>
        </w:rPr>
      </w:r>
      <w:r w:rsidR="001F2E52" w:rsidRPr="0013141C">
        <w:rPr>
          <w:rFonts w:ascii="Arial" w:hAnsi="Arial" w:cs="Arial"/>
          <w:sz w:val="22"/>
        </w:rPr>
        <w:fldChar w:fldCharType="separate"/>
      </w:r>
      <w:r w:rsidR="001F2E52" w:rsidRPr="0013141C">
        <w:rPr>
          <w:rFonts w:ascii="Arial" w:hAnsi="Arial" w:cs="Arial"/>
          <w:sz w:val="22"/>
        </w:rPr>
        <w:t>(a)</w:t>
      </w:r>
      <w:r w:rsidR="001F2E52" w:rsidRPr="0013141C">
        <w:rPr>
          <w:rFonts w:ascii="Arial" w:hAnsi="Arial" w:cs="Arial"/>
          <w:sz w:val="22"/>
        </w:rPr>
        <w:fldChar w:fldCharType="end"/>
      </w:r>
      <w:r w:rsidR="00071854" w:rsidRPr="0013141C">
        <w:rPr>
          <w:rFonts w:ascii="Arial" w:hAnsi="Arial" w:cs="Arial"/>
          <w:sz w:val="22"/>
        </w:rPr>
        <w:t xml:space="preserve"> считается незаключенным</w:t>
      </w:r>
      <w:r w:rsidR="00CE4174" w:rsidRPr="0013141C">
        <w:rPr>
          <w:rFonts w:ascii="Arial" w:hAnsi="Arial" w:cs="Arial"/>
          <w:sz w:val="22"/>
        </w:rPr>
        <w:t xml:space="preserve">, </w:t>
      </w:r>
      <w:r w:rsidRPr="0013141C">
        <w:rPr>
          <w:rFonts w:ascii="Arial" w:hAnsi="Arial" w:cs="Arial"/>
          <w:sz w:val="22"/>
        </w:rPr>
        <w:t xml:space="preserve">Стороны не несут ответственность друг перед другом за какие-либо </w:t>
      </w:r>
      <w:r w:rsidR="00D97C29" w:rsidRPr="0013141C">
        <w:rPr>
          <w:rFonts w:ascii="Arial" w:hAnsi="Arial" w:cs="Arial"/>
          <w:sz w:val="22"/>
        </w:rPr>
        <w:t xml:space="preserve">убытки, </w:t>
      </w:r>
      <w:r w:rsidRPr="0013141C">
        <w:rPr>
          <w:rFonts w:ascii="Arial" w:hAnsi="Arial" w:cs="Arial"/>
          <w:sz w:val="22"/>
        </w:rPr>
        <w:t xml:space="preserve">возникающие </w:t>
      </w:r>
      <w:r w:rsidR="00F4277C" w:rsidRPr="0013141C">
        <w:rPr>
          <w:rFonts w:ascii="Arial" w:hAnsi="Arial" w:cs="Arial"/>
          <w:sz w:val="22"/>
        </w:rPr>
        <w:t xml:space="preserve">в связи или вытекающие </w:t>
      </w:r>
      <w:r w:rsidRPr="0013141C">
        <w:rPr>
          <w:rFonts w:ascii="Arial" w:hAnsi="Arial" w:cs="Arial"/>
          <w:sz w:val="22"/>
        </w:rPr>
        <w:t xml:space="preserve">из </w:t>
      </w:r>
      <w:r w:rsidR="00071854" w:rsidRPr="0013141C">
        <w:rPr>
          <w:rFonts w:ascii="Arial" w:hAnsi="Arial" w:cs="Arial"/>
          <w:sz w:val="22"/>
        </w:rPr>
        <w:t xml:space="preserve">того, что </w:t>
      </w:r>
      <w:r w:rsidRPr="0013141C">
        <w:rPr>
          <w:rFonts w:ascii="Arial" w:hAnsi="Arial" w:cs="Arial"/>
          <w:sz w:val="22"/>
        </w:rPr>
        <w:t>Соглашени</w:t>
      </w:r>
      <w:r w:rsidR="00071854" w:rsidRPr="0013141C">
        <w:rPr>
          <w:rFonts w:ascii="Arial" w:hAnsi="Arial" w:cs="Arial"/>
          <w:sz w:val="22"/>
        </w:rPr>
        <w:t>е считаетс</w:t>
      </w:r>
      <w:r w:rsidRPr="0013141C">
        <w:rPr>
          <w:rFonts w:ascii="Arial" w:hAnsi="Arial" w:cs="Arial"/>
          <w:sz w:val="22"/>
        </w:rPr>
        <w:t>я</w:t>
      </w:r>
      <w:r w:rsidR="00071854" w:rsidRPr="0013141C">
        <w:rPr>
          <w:rFonts w:ascii="Arial" w:hAnsi="Arial" w:cs="Arial"/>
          <w:sz w:val="22"/>
        </w:rPr>
        <w:t xml:space="preserve"> незаключенным</w:t>
      </w:r>
      <w:r w:rsidRPr="0013141C">
        <w:rPr>
          <w:rFonts w:ascii="Arial" w:hAnsi="Arial" w:cs="Arial"/>
          <w:sz w:val="22"/>
        </w:rPr>
        <w:t>.</w:t>
      </w:r>
    </w:p>
    <w:p w14:paraId="7CE780EC" w14:textId="77777777" w:rsidR="003A6C11" w:rsidRPr="0013141C" w:rsidRDefault="003A6C11" w:rsidP="003A6C11">
      <w:pPr>
        <w:pStyle w:val="a7"/>
        <w:spacing w:before="120" w:after="120" w:line="280" w:lineRule="atLeast"/>
        <w:ind w:left="1276"/>
        <w:contextualSpacing w:val="0"/>
        <w:jc w:val="both"/>
        <w:rPr>
          <w:rFonts w:ascii="Arial" w:hAnsi="Arial" w:cs="Arial"/>
          <w:sz w:val="22"/>
        </w:rPr>
      </w:pPr>
    </w:p>
    <w:p w14:paraId="7F17A557" w14:textId="77777777" w:rsidR="004A54CD" w:rsidRPr="0013141C" w:rsidRDefault="004A54CD" w:rsidP="00D97C29">
      <w:pPr>
        <w:pStyle w:val="a7"/>
        <w:numPr>
          <w:ilvl w:val="0"/>
          <w:numId w:val="13"/>
        </w:numPr>
        <w:spacing w:before="120" w:after="120" w:line="280" w:lineRule="atLeast"/>
        <w:ind w:left="709" w:hanging="709"/>
        <w:contextualSpacing w:val="0"/>
        <w:rPr>
          <w:rFonts w:ascii="Arial" w:hAnsi="Arial" w:cs="Arial"/>
          <w:b/>
          <w:sz w:val="22"/>
        </w:rPr>
      </w:pPr>
      <w:r w:rsidRPr="0013141C">
        <w:rPr>
          <w:rFonts w:ascii="Arial" w:hAnsi="Arial" w:cs="Arial"/>
          <w:b/>
          <w:sz w:val="22"/>
        </w:rPr>
        <w:t>УСЛУГИ</w:t>
      </w:r>
    </w:p>
    <w:p w14:paraId="492F03B9" w14:textId="0455E60E" w:rsidR="00D100B7" w:rsidRPr="0013141C" w:rsidRDefault="004A54CD" w:rsidP="00D97C29">
      <w:pPr>
        <w:pStyle w:val="a7"/>
        <w:numPr>
          <w:ilvl w:val="1"/>
          <w:numId w:val="13"/>
        </w:numPr>
        <w:spacing w:before="120" w:after="120" w:line="280" w:lineRule="atLeast"/>
        <w:ind w:left="1276" w:hanging="574"/>
        <w:contextualSpacing w:val="0"/>
        <w:jc w:val="both"/>
        <w:rPr>
          <w:rFonts w:ascii="Arial" w:hAnsi="Arial" w:cs="Arial"/>
          <w:sz w:val="22"/>
        </w:rPr>
      </w:pPr>
      <w:r w:rsidRPr="0013141C">
        <w:rPr>
          <w:rFonts w:ascii="Arial" w:hAnsi="Arial" w:cs="Arial"/>
          <w:sz w:val="22"/>
        </w:rPr>
        <w:t xml:space="preserve">Частный </w:t>
      </w:r>
      <w:r w:rsidR="00B77F66" w:rsidRPr="0013141C">
        <w:rPr>
          <w:rFonts w:ascii="Arial" w:hAnsi="Arial" w:cs="Arial"/>
          <w:sz w:val="22"/>
        </w:rPr>
        <w:t>П</w:t>
      </w:r>
      <w:r w:rsidRPr="0013141C">
        <w:rPr>
          <w:rFonts w:ascii="Arial" w:hAnsi="Arial" w:cs="Arial"/>
          <w:sz w:val="22"/>
        </w:rPr>
        <w:t>артнер обязуется оказывать Услуги в соответствии с</w:t>
      </w:r>
      <w:r w:rsidR="001F2E52" w:rsidRPr="0013141C">
        <w:rPr>
          <w:rFonts w:ascii="Arial" w:hAnsi="Arial" w:cs="Arial"/>
          <w:sz w:val="22"/>
        </w:rPr>
        <w:t xml:space="preserve"> требованиями Законодательства </w:t>
      </w:r>
      <w:r w:rsidRPr="0013141C">
        <w:rPr>
          <w:rFonts w:ascii="Arial" w:hAnsi="Arial" w:cs="Arial"/>
          <w:sz w:val="22"/>
        </w:rPr>
        <w:t>и условиями настоящего Соглашения.</w:t>
      </w:r>
    </w:p>
    <w:p w14:paraId="2BAEB9A2" w14:textId="77777777" w:rsidR="00D100B7" w:rsidRPr="0013141C" w:rsidRDefault="00D100B7" w:rsidP="00D97C29">
      <w:pPr>
        <w:pStyle w:val="a7"/>
        <w:numPr>
          <w:ilvl w:val="1"/>
          <w:numId w:val="13"/>
        </w:numPr>
        <w:spacing w:before="120" w:after="120" w:line="280" w:lineRule="atLeast"/>
        <w:ind w:left="1276" w:hanging="574"/>
        <w:contextualSpacing w:val="0"/>
        <w:jc w:val="both"/>
        <w:rPr>
          <w:rFonts w:ascii="Arial" w:hAnsi="Arial" w:cs="Arial"/>
          <w:sz w:val="22"/>
        </w:rPr>
      </w:pPr>
      <w:r w:rsidRPr="0013141C">
        <w:rPr>
          <w:rFonts w:ascii="Arial" w:hAnsi="Arial" w:cs="Arial"/>
          <w:b/>
          <w:sz w:val="22"/>
        </w:rPr>
        <w:t xml:space="preserve">Предоставление Услуг </w:t>
      </w:r>
    </w:p>
    <w:p w14:paraId="69144521" w14:textId="4B875FB7" w:rsidR="00D100B7" w:rsidRPr="0013141C" w:rsidRDefault="00D100B7" w:rsidP="00D97C29">
      <w:pPr>
        <w:pStyle w:val="a7"/>
        <w:numPr>
          <w:ilvl w:val="2"/>
          <w:numId w:val="13"/>
        </w:numPr>
        <w:spacing w:before="120" w:after="120" w:line="280" w:lineRule="atLeast"/>
        <w:ind w:left="1276" w:hanging="567"/>
        <w:contextualSpacing w:val="0"/>
        <w:jc w:val="both"/>
        <w:rPr>
          <w:rFonts w:ascii="Arial" w:hAnsi="Arial" w:cs="Arial"/>
          <w:b/>
          <w:sz w:val="22"/>
        </w:rPr>
      </w:pPr>
      <w:r w:rsidRPr="0013141C">
        <w:rPr>
          <w:rFonts w:ascii="Arial" w:hAnsi="Arial" w:cs="Arial"/>
          <w:sz w:val="22"/>
        </w:rPr>
        <w:t>Частный Партнер своими средствами и за свой счет осуществляет или обеспечивает оказание Услуг в рамках Проекта и на территории Парка</w:t>
      </w:r>
      <w:r w:rsidR="005C05B2" w:rsidRPr="0013141C">
        <w:rPr>
          <w:rFonts w:ascii="Arial" w:hAnsi="Arial" w:cs="Arial"/>
          <w:sz w:val="22"/>
        </w:rPr>
        <w:t xml:space="preserve">, а также </w:t>
      </w:r>
      <w:proofErr w:type="gramStart"/>
      <w:r w:rsidR="005C05B2" w:rsidRPr="0013141C">
        <w:rPr>
          <w:rFonts w:ascii="Arial" w:hAnsi="Arial" w:cs="Arial"/>
          <w:sz w:val="22"/>
        </w:rPr>
        <w:t>части</w:t>
      </w:r>
      <w:proofErr w:type="gramEnd"/>
      <w:r w:rsidR="005C05B2" w:rsidRPr="0013141C">
        <w:rPr>
          <w:rFonts w:ascii="Arial" w:hAnsi="Arial" w:cs="Arial"/>
          <w:sz w:val="22"/>
        </w:rPr>
        <w:t xml:space="preserve"> прилегающей к территории Парка улицы Братислава</w:t>
      </w:r>
      <w:r w:rsidRPr="0013141C">
        <w:rPr>
          <w:rFonts w:ascii="Arial" w:hAnsi="Arial" w:cs="Arial"/>
          <w:sz w:val="22"/>
        </w:rPr>
        <w:t>.</w:t>
      </w:r>
    </w:p>
    <w:p w14:paraId="49ACF58E" w14:textId="2CBF874B" w:rsidR="00D100B7" w:rsidRPr="0013141C" w:rsidRDefault="00D100B7" w:rsidP="00D97C29">
      <w:pPr>
        <w:pStyle w:val="a7"/>
        <w:numPr>
          <w:ilvl w:val="2"/>
          <w:numId w:val="13"/>
        </w:numPr>
        <w:spacing w:before="120" w:after="120" w:line="280" w:lineRule="atLeast"/>
        <w:ind w:left="1276" w:hanging="567"/>
        <w:contextualSpacing w:val="0"/>
        <w:jc w:val="both"/>
        <w:rPr>
          <w:rFonts w:ascii="Arial" w:hAnsi="Arial" w:cs="Arial"/>
          <w:sz w:val="22"/>
        </w:rPr>
      </w:pPr>
      <w:r w:rsidRPr="0013141C">
        <w:rPr>
          <w:rFonts w:ascii="Arial" w:hAnsi="Arial" w:cs="Arial"/>
          <w:sz w:val="22"/>
        </w:rPr>
        <w:lastRenderedPageBreak/>
        <w:t xml:space="preserve">Частный Партнер </w:t>
      </w:r>
      <w:r w:rsidR="00997669" w:rsidRPr="0013141C">
        <w:rPr>
          <w:rFonts w:ascii="Arial" w:hAnsi="Arial" w:cs="Arial"/>
          <w:sz w:val="22"/>
        </w:rPr>
        <w:t xml:space="preserve">по согласованию с </w:t>
      </w:r>
      <w:r w:rsidR="00A7790C" w:rsidRPr="0013141C">
        <w:rPr>
          <w:rFonts w:ascii="Arial" w:hAnsi="Arial" w:cs="Arial"/>
          <w:sz w:val="22"/>
        </w:rPr>
        <w:t>Государственных Партнером</w:t>
      </w:r>
      <w:r w:rsidR="00997669" w:rsidRPr="0013141C">
        <w:rPr>
          <w:rFonts w:ascii="Arial" w:hAnsi="Arial" w:cs="Arial"/>
          <w:sz w:val="22"/>
        </w:rPr>
        <w:t xml:space="preserve"> </w:t>
      </w:r>
      <w:r w:rsidRPr="0013141C">
        <w:rPr>
          <w:rFonts w:ascii="Arial" w:hAnsi="Arial" w:cs="Arial"/>
          <w:sz w:val="22"/>
        </w:rPr>
        <w:t>определяет порядок и последовательность оказания Услуг.</w:t>
      </w:r>
    </w:p>
    <w:p w14:paraId="0B551803" w14:textId="33E7C46F" w:rsidR="00D100B7" w:rsidRPr="0013141C" w:rsidRDefault="00D100B7" w:rsidP="00D97C29">
      <w:pPr>
        <w:pStyle w:val="a7"/>
        <w:numPr>
          <w:ilvl w:val="2"/>
          <w:numId w:val="13"/>
        </w:numPr>
        <w:spacing w:before="120" w:after="120" w:line="280" w:lineRule="atLeast"/>
        <w:ind w:left="1276" w:hanging="567"/>
        <w:contextualSpacing w:val="0"/>
        <w:jc w:val="both"/>
        <w:rPr>
          <w:rFonts w:ascii="Arial" w:hAnsi="Arial" w:cs="Arial"/>
          <w:sz w:val="22"/>
        </w:rPr>
      </w:pPr>
      <w:r w:rsidRPr="0013141C">
        <w:rPr>
          <w:rFonts w:ascii="Arial" w:hAnsi="Arial" w:cs="Arial"/>
          <w:sz w:val="22"/>
        </w:rPr>
        <w:t>Частный Партнер вправе заключать</w:t>
      </w:r>
      <w:r w:rsidR="003762D1" w:rsidRPr="0013141C">
        <w:rPr>
          <w:rFonts w:ascii="Arial" w:hAnsi="Arial" w:cs="Arial"/>
          <w:sz w:val="22"/>
        </w:rPr>
        <w:t xml:space="preserve"> </w:t>
      </w:r>
      <w:r w:rsidRPr="0013141C">
        <w:rPr>
          <w:rFonts w:ascii="Arial" w:hAnsi="Arial" w:cs="Arial"/>
          <w:sz w:val="22"/>
        </w:rPr>
        <w:t>субподрядные договоры на любую часть Услуг с любыми субподрядчиками.</w:t>
      </w:r>
    </w:p>
    <w:p w14:paraId="5A86F33F" w14:textId="5D67AD77" w:rsidR="00D100B7" w:rsidRPr="0013141C" w:rsidRDefault="00D100B7" w:rsidP="00D97C29">
      <w:pPr>
        <w:pStyle w:val="a7"/>
        <w:numPr>
          <w:ilvl w:val="2"/>
          <w:numId w:val="13"/>
        </w:numPr>
        <w:spacing w:before="120" w:after="120" w:line="280" w:lineRule="atLeast"/>
        <w:ind w:left="1276" w:hanging="567"/>
        <w:contextualSpacing w:val="0"/>
        <w:jc w:val="both"/>
        <w:rPr>
          <w:rFonts w:ascii="Arial" w:hAnsi="Arial" w:cs="Arial"/>
          <w:sz w:val="22"/>
        </w:rPr>
      </w:pPr>
      <w:r w:rsidRPr="0013141C">
        <w:rPr>
          <w:rFonts w:ascii="Arial" w:hAnsi="Arial" w:cs="Arial"/>
          <w:sz w:val="22"/>
        </w:rPr>
        <w:t>Услуги, выполняемые любыми субподрядчиками, должны осуществляться под контролем квалифицированного персонала Частного Партнера.</w:t>
      </w:r>
    </w:p>
    <w:p w14:paraId="062E8EA8" w14:textId="4D876D31" w:rsidR="00D100B7" w:rsidRPr="0013141C" w:rsidRDefault="00D100B7" w:rsidP="00D97C29">
      <w:pPr>
        <w:pStyle w:val="a7"/>
        <w:numPr>
          <w:ilvl w:val="2"/>
          <w:numId w:val="13"/>
        </w:numPr>
        <w:spacing w:before="120" w:after="120" w:line="280" w:lineRule="atLeast"/>
        <w:ind w:left="1276" w:hanging="567"/>
        <w:contextualSpacing w:val="0"/>
        <w:jc w:val="both"/>
        <w:rPr>
          <w:rFonts w:ascii="Arial" w:hAnsi="Arial" w:cs="Arial"/>
          <w:sz w:val="22"/>
        </w:rPr>
      </w:pPr>
      <w:r w:rsidRPr="0013141C">
        <w:rPr>
          <w:rFonts w:ascii="Arial" w:hAnsi="Arial" w:cs="Arial"/>
          <w:sz w:val="22"/>
        </w:rPr>
        <w:t xml:space="preserve">Передача Услуг на субподряд не затрагивает и не меняет правовой режим, применимый к Услугам, определенный в Соглашении, и ответственность Частного Партнера </w:t>
      </w:r>
      <w:r w:rsidR="00C70AED" w:rsidRPr="0013141C">
        <w:rPr>
          <w:rFonts w:ascii="Arial" w:hAnsi="Arial" w:cs="Arial"/>
          <w:sz w:val="22"/>
        </w:rPr>
        <w:t>перед Госуд</w:t>
      </w:r>
      <w:r w:rsidR="002E5011" w:rsidRPr="0013141C">
        <w:rPr>
          <w:rFonts w:ascii="Arial" w:hAnsi="Arial" w:cs="Arial"/>
          <w:sz w:val="22"/>
        </w:rPr>
        <w:t xml:space="preserve">арственным партнером </w:t>
      </w:r>
      <w:r w:rsidRPr="0013141C">
        <w:rPr>
          <w:rFonts w:ascii="Arial" w:hAnsi="Arial" w:cs="Arial"/>
          <w:sz w:val="22"/>
        </w:rPr>
        <w:t xml:space="preserve">в отношении переданных на субподряд Услуг остается неизменной, как если бы Услуги были </w:t>
      </w:r>
      <w:proofErr w:type="spellStart"/>
      <w:r w:rsidRPr="0013141C">
        <w:rPr>
          <w:rFonts w:ascii="Arial" w:hAnsi="Arial" w:cs="Arial"/>
          <w:sz w:val="22"/>
        </w:rPr>
        <w:t>выполн</w:t>
      </w:r>
      <w:r w:rsidR="002E5011" w:rsidRPr="0013141C">
        <w:rPr>
          <w:rFonts w:ascii="Arial" w:hAnsi="Arial" w:cs="Arial"/>
          <w:sz w:val="22"/>
        </w:rPr>
        <w:t>ялсь</w:t>
      </w:r>
      <w:proofErr w:type="spellEnd"/>
      <w:r w:rsidRPr="0013141C">
        <w:rPr>
          <w:rFonts w:ascii="Arial" w:hAnsi="Arial" w:cs="Arial"/>
          <w:sz w:val="22"/>
        </w:rPr>
        <w:t xml:space="preserve"> самим Частным Партнером.</w:t>
      </w:r>
    </w:p>
    <w:p w14:paraId="4323838B" w14:textId="77777777" w:rsidR="00D100B7" w:rsidRPr="0013141C" w:rsidRDefault="00D100B7" w:rsidP="00D97C29">
      <w:pPr>
        <w:pStyle w:val="a7"/>
        <w:numPr>
          <w:ilvl w:val="2"/>
          <w:numId w:val="13"/>
        </w:numPr>
        <w:spacing w:before="120" w:after="120" w:line="280" w:lineRule="atLeast"/>
        <w:ind w:left="1276" w:hanging="567"/>
        <w:contextualSpacing w:val="0"/>
        <w:jc w:val="both"/>
        <w:rPr>
          <w:rFonts w:ascii="Arial" w:hAnsi="Arial" w:cs="Arial"/>
          <w:sz w:val="22"/>
        </w:rPr>
      </w:pPr>
      <w:r w:rsidRPr="0013141C">
        <w:rPr>
          <w:rFonts w:ascii="Arial" w:hAnsi="Arial" w:cs="Arial"/>
          <w:sz w:val="22"/>
        </w:rPr>
        <w:t>Частный Партнер обязан получить все подлежащие получению им Разрешения, необходимые для оказания Услуг, за свой счет, за исключением тех Разрешений, которые должны быть получены субподрядчиками по исполнению работ и/или Государственным Партнером.</w:t>
      </w:r>
    </w:p>
    <w:p w14:paraId="447A5465" w14:textId="6FEC5912" w:rsidR="00D100B7" w:rsidRPr="0013141C" w:rsidRDefault="00D100B7" w:rsidP="00D97C29">
      <w:pPr>
        <w:pStyle w:val="a7"/>
        <w:numPr>
          <w:ilvl w:val="2"/>
          <w:numId w:val="13"/>
        </w:numPr>
        <w:spacing w:before="120" w:after="120" w:line="280" w:lineRule="atLeast"/>
        <w:ind w:left="1276" w:hanging="567"/>
        <w:contextualSpacing w:val="0"/>
        <w:jc w:val="both"/>
        <w:rPr>
          <w:rFonts w:ascii="Arial" w:hAnsi="Arial" w:cs="Arial"/>
          <w:sz w:val="22"/>
        </w:rPr>
      </w:pPr>
      <w:r w:rsidRPr="0013141C">
        <w:rPr>
          <w:rFonts w:ascii="Arial" w:hAnsi="Arial" w:cs="Arial"/>
          <w:sz w:val="22"/>
        </w:rPr>
        <w:t xml:space="preserve">В случае необходимости оформления того или иного </w:t>
      </w:r>
      <w:r w:rsidR="006745DD" w:rsidRPr="0013141C">
        <w:rPr>
          <w:rFonts w:ascii="Arial" w:hAnsi="Arial" w:cs="Arial"/>
          <w:sz w:val="22"/>
        </w:rPr>
        <w:t>Р</w:t>
      </w:r>
      <w:r w:rsidRPr="0013141C">
        <w:rPr>
          <w:rFonts w:ascii="Arial" w:hAnsi="Arial" w:cs="Arial"/>
          <w:sz w:val="22"/>
        </w:rPr>
        <w:t>азреш</w:t>
      </w:r>
      <w:r w:rsidR="006745DD" w:rsidRPr="0013141C">
        <w:rPr>
          <w:rFonts w:ascii="Arial" w:hAnsi="Arial" w:cs="Arial"/>
          <w:sz w:val="22"/>
        </w:rPr>
        <w:t>ения</w:t>
      </w:r>
      <w:r w:rsidRPr="0013141C">
        <w:rPr>
          <w:rFonts w:ascii="Arial" w:hAnsi="Arial" w:cs="Arial"/>
          <w:sz w:val="22"/>
        </w:rPr>
        <w:t xml:space="preserve"> Государственного Партнера или любого </w:t>
      </w:r>
      <w:r w:rsidR="00A175A0" w:rsidRPr="0013141C">
        <w:rPr>
          <w:rFonts w:ascii="Arial" w:hAnsi="Arial" w:cs="Arial"/>
          <w:sz w:val="22"/>
        </w:rPr>
        <w:t>О</w:t>
      </w:r>
      <w:r w:rsidRPr="0013141C">
        <w:rPr>
          <w:rFonts w:ascii="Arial" w:hAnsi="Arial" w:cs="Arial"/>
          <w:sz w:val="22"/>
        </w:rPr>
        <w:t xml:space="preserve">ргана </w:t>
      </w:r>
      <w:r w:rsidR="00A175A0" w:rsidRPr="0013141C">
        <w:rPr>
          <w:rFonts w:ascii="Arial" w:hAnsi="Arial" w:cs="Arial"/>
          <w:sz w:val="22"/>
        </w:rPr>
        <w:t>Г</w:t>
      </w:r>
      <w:r w:rsidRPr="0013141C">
        <w:rPr>
          <w:rFonts w:ascii="Arial" w:hAnsi="Arial" w:cs="Arial"/>
          <w:sz w:val="22"/>
        </w:rPr>
        <w:t xml:space="preserve">осударственной </w:t>
      </w:r>
      <w:r w:rsidR="00A175A0" w:rsidRPr="0013141C">
        <w:rPr>
          <w:rFonts w:ascii="Arial" w:hAnsi="Arial" w:cs="Arial"/>
          <w:sz w:val="22"/>
        </w:rPr>
        <w:t>В</w:t>
      </w:r>
      <w:r w:rsidRPr="0013141C">
        <w:rPr>
          <w:rFonts w:ascii="Arial" w:hAnsi="Arial" w:cs="Arial"/>
          <w:sz w:val="22"/>
        </w:rPr>
        <w:t xml:space="preserve">ласти, подотчетного Государственному Партнеру, для получения Частным Партнером Разрешения, необходимого для оказания Услуг, Государственный Партнер </w:t>
      </w:r>
      <w:r w:rsidR="0064162B" w:rsidRPr="0013141C">
        <w:rPr>
          <w:rFonts w:ascii="Arial" w:hAnsi="Arial" w:cs="Arial"/>
          <w:sz w:val="22"/>
        </w:rPr>
        <w:t xml:space="preserve">окажет </w:t>
      </w:r>
      <w:r w:rsidR="00985161" w:rsidRPr="0013141C">
        <w:rPr>
          <w:rFonts w:ascii="Arial" w:hAnsi="Arial" w:cs="Arial"/>
          <w:sz w:val="22"/>
        </w:rPr>
        <w:t xml:space="preserve">содействие </w:t>
      </w:r>
      <w:r w:rsidR="0064162B" w:rsidRPr="0013141C">
        <w:rPr>
          <w:rFonts w:ascii="Arial" w:hAnsi="Arial" w:cs="Arial"/>
          <w:sz w:val="22"/>
        </w:rPr>
        <w:t xml:space="preserve">для </w:t>
      </w:r>
      <w:r w:rsidRPr="0013141C">
        <w:rPr>
          <w:rFonts w:ascii="Arial" w:hAnsi="Arial" w:cs="Arial"/>
          <w:sz w:val="22"/>
        </w:rPr>
        <w:t>оперативно</w:t>
      </w:r>
      <w:r w:rsidR="0064162B" w:rsidRPr="0013141C">
        <w:rPr>
          <w:rFonts w:ascii="Arial" w:hAnsi="Arial" w:cs="Arial"/>
          <w:sz w:val="22"/>
        </w:rPr>
        <w:t>го</w:t>
      </w:r>
      <w:r w:rsidRPr="0013141C">
        <w:rPr>
          <w:rFonts w:ascii="Arial" w:hAnsi="Arial" w:cs="Arial"/>
          <w:sz w:val="22"/>
        </w:rPr>
        <w:t xml:space="preserve"> предостав</w:t>
      </w:r>
      <w:r w:rsidR="0064162B" w:rsidRPr="0013141C">
        <w:rPr>
          <w:rFonts w:ascii="Arial" w:hAnsi="Arial" w:cs="Arial"/>
          <w:sz w:val="22"/>
        </w:rPr>
        <w:t>ления</w:t>
      </w:r>
      <w:r w:rsidRPr="0013141C">
        <w:rPr>
          <w:rFonts w:ascii="Arial" w:hAnsi="Arial" w:cs="Arial"/>
          <w:sz w:val="22"/>
        </w:rPr>
        <w:t xml:space="preserve"> указанно</w:t>
      </w:r>
      <w:r w:rsidR="0064162B" w:rsidRPr="0013141C">
        <w:rPr>
          <w:rFonts w:ascii="Arial" w:hAnsi="Arial" w:cs="Arial"/>
          <w:sz w:val="22"/>
        </w:rPr>
        <w:t>го</w:t>
      </w:r>
      <w:r w:rsidRPr="0013141C">
        <w:rPr>
          <w:rFonts w:ascii="Arial" w:hAnsi="Arial" w:cs="Arial"/>
          <w:sz w:val="22"/>
        </w:rPr>
        <w:t xml:space="preserve"> </w:t>
      </w:r>
      <w:r w:rsidR="006745DD" w:rsidRPr="0013141C">
        <w:rPr>
          <w:rFonts w:ascii="Arial" w:hAnsi="Arial" w:cs="Arial"/>
          <w:sz w:val="22"/>
        </w:rPr>
        <w:t>Р</w:t>
      </w:r>
      <w:r w:rsidRPr="0013141C">
        <w:rPr>
          <w:rFonts w:ascii="Arial" w:hAnsi="Arial" w:cs="Arial"/>
          <w:sz w:val="22"/>
        </w:rPr>
        <w:t>азреш</w:t>
      </w:r>
      <w:r w:rsidR="006745DD" w:rsidRPr="0013141C">
        <w:rPr>
          <w:rFonts w:ascii="Arial" w:hAnsi="Arial" w:cs="Arial"/>
          <w:sz w:val="22"/>
        </w:rPr>
        <w:t>ения</w:t>
      </w:r>
      <w:r w:rsidRPr="0013141C">
        <w:rPr>
          <w:rFonts w:ascii="Arial" w:hAnsi="Arial" w:cs="Arial"/>
          <w:sz w:val="22"/>
        </w:rPr>
        <w:t xml:space="preserve"> (при условии, что Частный Партнер выполнил </w:t>
      </w:r>
      <w:r w:rsidR="00B02C1F" w:rsidRPr="0013141C">
        <w:rPr>
          <w:rFonts w:ascii="Arial" w:hAnsi="Arial" w:cs="Arial"/>
          <w:sz w:val="22"/>
        </w:rPr>
        <w:t xml:space="preserve">или соответствует </w:t>
      </w:r>
      <w:r w:rsidRPr="0013141C">
        <w:rPr>
          <w:rFonts w:ascii="Arial" w:hAnsi="Arial" w:cs="Arial"/>
          <w:sz w:val="22"/>
        </w:rPr>
        <w:t>все</w:t>
      </w:r>
      <w:r w:rsidR="00B02C1F" w:rsidRPr="0013141C">
        <w:rPr>
          <w:rFonts w:ascii="Arial" w:hAnsi="Arial" w:cs="Arial"/>
          <w:sz w:val="22"/>
        </w:rPr>
        <w:t>м</w:t>
      </w:r>
      <w:r w:rsidRPr="0013141C">
        <w:rPr>
          <w:rFonts w:ascii="Arial" w:hAnsi="Arial" w:cs="Arial"/>
          <w:sz w:val="22"/>
        </w:rPr>
        <w:t xml:space="preserve"> требования</w:t>
      </w:r>
      <w:r w:rsidR="00B02C1F" w:rsidRPr="0013141C">
        <w:rPr>
          <w:rFonts w:ascii="Arial" w:hAnsi="Arial" w:cs="Arial"/>
          <w:sz w:val="22"/>
        </w:rPr>
        <w:t>м</w:t>
      </w:r>
      <w:r w:rsidR="0064162B" w:rsidRPr="0013141C">
        <w:rPr>
          <w:rFonts w:ascii="Arial" w:hAnsi="Arial" w:cs="Arial"/>
          <w:sz w:val="22"/>
        </w:rPr>
        <w:t xml:space="preserve"> </w:t>
      </w:r>
      <w:r w:rsidR="00B02C1F" w:rsidRPr="0013141C">
        <w:rPr>
          <w:rFonts w:ascii="Arial" w:hAnsi="Arial" w:cs="Arial"/>
          <w:sz w:val="22"/>
        </w:rPr>
        <w:t xml:space="preserve">необходимым </w:t>
      </w:r>
      <w:r w:rsidR="007C452F" w:rsidRPr="0013141C">
        <w:rPr>
          <w:rFonts w:ascii="Arial" w:hAnsi="Arial" w:cs="Arial"/>
          <w:sz w:val="22"/>
        </w:rPr>
        <w:t>для</w:t>
      </w:r>
      <w:r w:rsidR="0064162B" w:rsidRPr="0013141C">
        <w:rPr>
          <w:rFonts w:ascii="Arial" w:hAnsi="Arial" w:cs="Arial"/>
          <w:sz w:val="22"/>
        </w:rPr>
        <w:t xml:space="preserve"> получени</w:t>
      </w:r>
      <w:r w:rsidR="00B02C1F" w:rsidRPr="0013141C">
        <w:rPr>
          <w:rFonts w:ascii="Arial" w:hAnsi="Arial" w:cs="Arial"/>
          <w:sz w:val="22"/>
        </w:rPr>
        <w:t>я</w:t>
      </w:r>
      <w:r w:rsidR="0064162B" w:rsidRPr="0013141C">
        <w:rPr>
          <w:rFonts w:ascii="Arial" w:hAnsi="Arial" w:cs="Arial"/>
          <w:sz w:val="22"/>
        </w:rPr>
        <w:t xml:space="preserve"> </w:t>
      </w:r>
      <w:r w:rsidR="007C452F" w:rsidRPr="0013141C">
        <w:rPr>
          <w:rFonts w:ascii="Arial" w:hAnsi="Arial" w:cs="Arial"/>
          <w:sz w:val="22"/>
        </w:rPr>
        <w:t>Р</w:t>
      </w:r>
      <w:r w:rsidR="0064162B" w:rsidRPr="0013141C">
        <w:rPr>
          <w:rFonts w:ascii="Arial" w:hAnsi="Arial" w:cs="Arial"/>
          <w:sz w:val="22"/>
        </w:rPr>
        <w:t>азрешени</w:t>
      </w:r>
      <w:r w:rsidR="007C452F" w:rsidRPr="0013141C">
        <w:rPr>
          <w:rFonts w:ascii="Arial" w:hAnsi="Arial" w:cs="Arial"/>
          <w:sz w:val="22"/>
        </w:rPr>
        <w:t>я</w:t>
      </w:r>
      <w:r w:rsidRPr="0013141C">
        <w:rPr>
          <w:rFonts w:ascii="Arial" w:hAnsi="Arial" w:cs="Arial"/>
          <w:sz w:val="22"/>
        </w:rPr>
        <w:t>).</w:t>
      </w:r>
    </w:p>
    <w:p w14:paraId="24048BEC" w14:textId="706C1F6A" w:rsidR="00D100B7" w:rsidRPr="0013141C" w:rsidRDefault="0047149D" w:rsidP="00D97C29">
      <w:pPr>
        <w:pStyle w:val="a7"/>
        <w:numPr>
          <w:ilvl w:val="2"/>
          <w:numId w:val="13"/>
        </w:numPr>
        <w:spacing w:before="120" w:after="120" w:line="280" w:lineRule="atLeast"/>
        <w:ind w:left="1276" w:hanging="567"/>
        <w:contextualSpacing w:val="0"/>
        <w:jc w:val="both"/>
        <w:rPr>
          <w:rFonts w:ascii="Arial" w:hAnsi="Arial" w:cs="Arial"/>
          <w:sz w:val="22"/>
        </w:rPr>
      </w:pPr>
      <w:r w:rsidRPr="0013141C">
        <w:rPr>
          <w:rFonts w:ascii="Arial" w:hAnsi="Arial" w:cs="Arial"/>
          <w:sz w:val="22"/>
        </w:rPr>
        <w:t>О</w:t>
      </w:r>
      <w:r w:rsidR="00656617" w:rsidRPr="0013141C">
        <w:rPr>
          <w:rFonts w:ascii="Arial" w:hAnsi="Arial" w:cs="Arial"/>
          <w:sz w:val="22"/>
        </w:rPr>
        <w:t xml:space="preserve">бладая ресурсами, опытом и квалификацией необходимыми для надлежащего исполнения своих обязательств по Соглашению </w:t>
      </w:r>
      <w:r w:rsidR="00D100B7" w:rsidRPr="0013141C">
        <w:rPr>
          <w:rFonts w:ascii="Arial" w:hAnsi="Arial" w:cs="Arial"/>
          <w:sz w:val="22"/>
        </w:rPr>
        <w:t xml:space="preserve">Частный Партнер </w:t>
      </w:r>
      <w:r w:rsidR="0073013E" w:rsidRPr="0013141C">
        <w:rPr>
          <w:rFonts w:ascii="Arial" w:hAnsi="Arial" w:cs="Arial"/>
          <w:sz w:val="22"/>
        </w:rPr>
        <w:t>обязуется проанализировать</w:t>
      </w:r>
      <w:r w:rsidR="00D100B7" w:rsidRPr="0013141C">
        <w:rPr>
          <w:rFonts w:ascii="Arial" w:hAnsi="Arial" w:cs="Arial"/>
          <w:sz w:val="22"/>
        </w:rPr>
        <w:t xml:space="preserve"> </w:t>
      </w:r>
      <w:r w:rsidR="00D01201" w:rsidRPr="0013141C">
        <w:rPr>
          <w:rFonts w:ascii="Arial" w:hAnsi="Arial" w:cs="Arial"/>
          <w:sz w:val="22"/>
        </w:rPr>
        <w:t xml:space="preserve">достоверность, достаточность и </w:t>
      </w:r>
      <w:r w:rsidR="00D100B7" w:rsidRPr="0013141C">
        <w:rPr>
          <w:rFonts w:ascii="Arial" w:hAnsi="Arial" w:cs="Arial"/>
          <w:sz w:val="22"/>
        </w:rPr>
        <w:t xml:space="preserve">точность любой </w:t>
      </w:r>
      <w:r w:rsidR="0058540F" w:rsidRPr="0013141C">
        <w:rPr>
          <w:rFonts w:ascii="Arial" w:hAnsi="Arial" w:cs="Arial"/>
          <w:sz w:val="22"/>
        </w:rPr>
        <w:t>информации</w:t>
      </w:r>
      <w:r w:rsidR="00D100B7" w:rsidRPr="0013141C">
        <w:rPr>
          <w:rFonts w:ascii="Arial" w:hAnsi="Arial" w:cs="Arial"/>
          <w:sz w:val="22"/>
        </w:rPr>
        <w:t>, предоставляемой Государственным Партнером (независимо от того, подготовлена ли она Государственным Партнером либо тем или иным третьим лицом)</w:t>
      </w:r>
      <w:r w:rsidR="0058540F" w:rsidRPr="0013141C">
        <w:rPr>
          <w:rFonts w:ascii="Arial" w:hAnsi="Arial" w:cs="Arial"/>
          <w:sz w:val="22"/>
        </w:rPr>
        <w:t xml:space="preserve"> в рамках настоящего Соглашения</w:t>
      </w:r>
      <w:r w:rsidRPr="0013141C">
        <w:rPr>
          <w:rFonts w:ascii="Arial" w:hAnsi="Arial" w:cs="Arial"/>
          <w:sz w:val="22"/>
        </w:rPr>
        <w:t xml:space="preserve">, </w:t>
      </w:r>
      <w:r w:rsidR="00711B68" w:rsidRPr="0013141C">
        <w:rPr>
          <w:rFonts w:ascii="Arial" w:hAnsi="Arial" w:cs="Arial"/>
          <w:sz w:val="22"/>
        </w:rPr>
        <w:t>обязуется незамедлительно сообщить</w:t>
      </w:r>
      <w:r w:rsidRPr="0013141C">
        <w:rPr>
          <w:rFonts w:ascii="Arial" w:hAnsi="Arial" w:cs="Arial"/>
          <w:sz w:val="22"/>
        </w:rPr>
        <w:t xml:space="preserve"> </w:t>
      </w:r>
      <w:r w:rsidR="00711B68" w:rsidRPr="0013141C">
        <w:rPr>
          <w:rFonts w:ascii="Arial" w:hAnsi="Arial" w:cs="Arial"/>
          <w:sz w:val="22"/>
        </w:rPr>
        <w:t xml:space="preserve">Государственному Партнеру о всех случаях обнаружения </w:t>
      </w:r>
      <w:r w:rsidR="0058540F" w:rsidRPr="0013141C">
        <w:rPr>
          <w:rFonts w:ascii="Arial" w:hAnsi="Arial" w:cs="Arial"/>
          <w:sz w:val="22"/>
        </w:rPr>
        <w:t>ее</w:t>
      </w:r>
      <w:r w:rsidR="00711B68" w:rsidRPr="0013141C">
        <w:rPr>
          <w:rFonts w:ascii="Arial" w:hAnsi="Arial" w:cs="Arial"/>
          <w:sz w:val="22"/>
        </w:rPr>
        <w:t xml:space="preserve"> </w:t>
      </w:r>
      <w:r w:rsidRPr="0013141C">
        <w:rPr>
          <w:rFonts w:ascii="Arial" w:hAnsi="Arial" w:cs="Arial"/>
          <w:sz w:val="22"/>
        </w:rPr>
        <w:t>недостоверности, недостаточности или неточности</w:t>
      </w:r>
      <w:r w:rsidR="00711B68" w:rsidRPr="0013141C">
        <w:rPr>
          <w:rFonts w:ascii="Arial" w:hAnsi="Arial" w:cs="Arial"/>
          <w:sz w:val="22"/>
        </w:rPr>
        <w:t>, а так же</w:t>
      </w:r>
      <w:r w:rsidRPr="0013141C">
        <w:rPr>
          <w:rFonts w:ascii="Arial" w:hAnsi="Arial" w:cs="Arial"/>
          <w:sz w:val="22"/>
        </w:rPr>
        <w:t xml:space="preserve"> несет все риски и ответственность вытекающих из недостоверности, недостаточности или неточности</w:t>
      </w:r>
      <w:r w:rsidR="0058540F" w:rsidRPr="0013141C">
        <w:rPr>
          <w:rFonts w:ascii="Arial" w:hAnsi="Arial" w:cs="Arial"/>
          <w:sz w:val="22"/>
        </w:rPr>
        <w:t xml:space="preserve"> указанной информации</w:t>
      </w:r>
      <w:r w:rsidR="00D100B7" w:rsidRPr="0013141C">
        <w:rPr>
          <w:rFonts w:ascii="Arial" w:hAnsi="Arial" w:cs="Arial"/>
          <w:sz w:val="22"/>
        </w:rPr>
        <w:t>.</w:t>
      </w:r>
    </w:p>
    <w:p w14:paraId="5D789F6B" w14:textId="60ECAA22" w:rsidR="00D100B7" w:rsidRPr="0013141C" w:rsidRDefault="00D100B7" w:rsidP="00D97C29">
      <w:pPr>
        <w:pStyle w:val="a7"/>
        <w:numPr>
          <w:ilvl w:val="2"/>
          <w:numId w:val="13"/>
        </w:numPr>
        <w:spacing w:before="120" w:after="120" w:line="280" w:lineRule="atLeast"/>
        <w:ind w:left="1276" w:hanging="567"/>
        <w:contextualSpacing w:val="0"/>
        <w:jc w:val="both"/>
        <w:rPr>
          <w:rFonts w:ascii="Arial" w:hAnsi="Arial" w:cs="Arial"/>
          <w:sz w:val="22"/>
        </w:rPr>
      </w:pPr>
      <w:r w:rsidRPr="0013141C">
        <w:rPr>
          <w:rFonts w:ascii="Arial" w:hAnsi="Arial" w:cs="Arial"/>
          <w:sz w:val="22"/>
        </w:rPr>
        <w:t xml:space="preserve">В случае задержки или невозможности оказания Частным Партнером Услуг полностью или частично в соответствии с </w:t>
      </w:r>
      <w:r w:rsidRPr="0013141C">
        <w:rPr>
          <w:rFonts w:ascii="Arial" w:hAnsi="Arial" w:cs="Arial"/>
          <w:sz w:val="22"/>
        </w:rPr>
        <w:fldChar w:fldCharType="begin"/>
      </w:r>
      <w:r w:rsidRPr="0013141C">
        <w:rPr>
          <w:rFonts w:ascii="Arial" w:hAnsi="Arial" w:cs="Arial"/>
          <w:sz w:val="22"/>
        </w:rPr>
        <w:instrText xml:space="preserve"> REF Услуг \h  \* MERGEFORMAT </w:instrText>
      </w:r>
      <w:r w:rsidRPr="0013141C">
        <w:rPr>
          <w:rFonts w:ascii="Arial" w:hAnsi="Arial" w:cs="Arial"/>
          <w:sz w:val="22"/>
        </w:rPr>
      </w:r>
      <w:r w:rsidRPr="0013141C">
        <w:rPr>
          <w:rFonts w:ascii="Arial" w:hAnsi="Arial" w:cs="Arial"/>
          <w:sz w:val="22"/>
        </w:rPr>
        <w:fldChar w:fldCharType="separate"/>
      </w:r>
      <w:r w:rsidR="00B21409" w:rsidRPr="0013141C">
        <w:rPr>
          <w:rStyle w:val="10"/>
          <w:rFonts w:ascii="Arial" w:eastAsiaTheme="minorHAnsi" w:hAnsi="Arial" w:cs="Arial"/>
          <w:b w:val="0"/>
          <w:sz w:val="22"/>
          <w:szCs w:val="22"/>
          <w:lang w:val="ru-RU"/>
        </w:rPr>
        <w:t>Приложение</w:t>
      </w:r>
      <w:r w:rsidR="00A67BBB" w:rsidRPr="0013141C">
        <w:rPr>
          <w:rStyle w:val="10"/>
          <w:rFonts w:ascii="Arial" w:eastAsiaTheme="minorHAnsi" w:hAnsi="Arial" w:cs="Arial"/>
          <w:b w:val="0"/>
          <w:sz w:val="22"/>
          <w:szCs w:val="22"/>
          <w:lang w:val="ru-RU"/>
        </w:rPr>
        <w:t>м</w:t>
      </w:r>
      <w:r w:rsidR="00B21409" w:rsidRPr="0013141C">
        <w:rPr>
          <w:rStyle w:val="10"/>
          <w:rFonts w:ascii="Arial" w:eastAsiaTheme="minorHAnsi" w:hAnsi="Arial" w:cs="Arial"/>
          <w:b w:val="0"/>
          <w:sz w:val="22"/>
          <w:szCs w:val="22"/>
          <w:lang w:val="ru-RU"/>
        </w:rPr>
        <w:t xml:space="preserve"> 2 </w:t>
      </w:r>
      <w:r w:rsidRPr="0013141C">
        <w:rPr>
          <w:rFonts w:ascii="Arial" w:hAnsi="Arial" w:cs="Arial"/>
          <w:sz w:val="22"/>
        </w:rPr>
        <w:fldChar w:fldCharType="end"/>
      </w:r>
      <w:r w:rsidRPr="0013141C">
        <w:rPr>
          <w:rFonts w:ascii="Arial" w:hAnsi="Arial" w:cs="Arial"/>
          <w:sz w:val="22"/>
        </w:rPr>
        <w:t>по причине действий или бездействия Государственного Партнера Частный Партнер обязан оперативно уведомить Государственного Партнера в письменной форме с указанием подробных сведений об обстоятельствах, являющихся причиной задержки или невозможности оказания Услуг, причем срок завершения соответствующей части Услуг подлежит продлению, если это необходимо для преодоления обстоятельств, указанных в уведомлении Частного Партнера, кроме случаев, когда задержка или невозможность оказания Услуг произошли по вине или частично по вине Частного Партнера.</w:t>
      </w:r>
    </w:p>
    <w:p w14:paraId="7788BF08" w14:textId="77777777" w:rsidR="00D100B7" w:rsidRPr="0013141C" w:rsidRDefault="00D100B7" w:rsidP="00D97C29">
      <w:pPr>
        <w:pStyle w:val="a7"/>
        <w:numPr>
          <w:ilvl w:val="2"/>
          <w:numId w:val="13"/>
        </w:numPr>
        <w:spacing w:before="120" w:after="120" w:line="280" w:lineRule="atLeast"/>
        <w:ind w:left="1276" w:hanging="567"/>
        <w:contextualSpacing w:val="0"/>
        <w:jc w:val="both"/>
        <w:rPr>
          <w:rFonts w:ascii="Arial" w:hAnsi="Arial" w:cs="Arial"/>
          <w:sz w:val="22"/>
        </w:rPr>
      </w:pPr>
      <w:r w:rsidRPr="0013141C">
        <w:rPr>
          <w:rFonts w:ascii="Arial" w:hAnsi="Arial" w:cs="Arial"/>
          <w:sz w:val="22"/>
        </w:rPr>
        <w:t>Частный Партнер:</w:t>
      </w:r>
    </w:p>
    <w:p w14:paraId="476201FE" w14:textId="5AA47FCD" w:rsidR="00547AC0" w:rsidRPr="0013141C" w:rsidRDefault="00FD3E12" w:rsidP="00D97C29">
      <w:pPr>
        <w:pStyle w:val="a7"/>
        <w:numPr>
          <w:ilvl w:val="3"/>
          <w:numId w:val="13"/>
        </w:numPr>
        <w:spacing w:before="120" w:after="120" w:line="280" w:lineRule="atLeast"/>
        <w:ind w:left="1985" w:hanging="709"/>
        <w:contextualSpacing w:val="0"/>
        <w:jc w:val="both"/>
        <w:rPr>
          <w:rFonts w:ascii="Arial" w:hAnsi="Arial" w:cs="Arial"/>
          <w:sz w:val="22"/>
        </w:rPr>
      </w:pPr>
      <w:r w:rsidRPr="0013141C">
        <w:rPr>
          <w:rFonts w:ascii="Arial" w:hAnsi="Arial" w:cs="Arial"/>
          <w:sz w:val="22"/>
        </w:rPr>
        <w:t xml:space="preserve">несет ответственность за любые убытки, </w:t>
      </w:r>
      <w:r w:rsidR="002E6E69" w:rsidRPr="0013141C">
        <w:rPr>
          <w:rFonts w:ascii="Arial" w:hAnsi="Arial" w:cs="Arial"/>
          <w:sz w:val="22"/>
        </w:rPr>
        <w:t xml:space="preserve">возникающие в связи или вытекающие из </w:t>
      </w:r>
      <w:r w:rsidRPr="0013141C">
        <w:rPr>
          <w:rFonts w:ascii="Arial" w:hAnsi="Arial" w:cs="Arial"/>
          <w:sz w:val="22"/>
        </w:rPr>
        <w:t>действия</w:t>
      </w:r>
      <w:r w:rsidR="002E6E69" w:rsidRPr="0013141C">
        <w:rPr>
          <w:rFonts w:ascii="Arial" w:hAnsi="Arial" w:cs="Arial"/>
          <w:sz w:val="22"/>
        </w:rPr>
        <w:t>ми</w:t>
      </w:r>
      <w:r w:rsidRPr="0013141C">
        <w:rPr>
          <w:rFonts w:ascii="Arial" w:hAnsi="Arial" w:cs="Arial"/>
          <w:sz w:val="22"/>
        </w:rPr>
        <w:t xml:space="preserve"> или бездействи</w:t>
      </w:r>
      <w:r w:rsidR="002E6E69" w:rsidRPr="0013141C">
        <w:rPr>
          <w:rFonts w:ascii="Arial" w:hAnsi="Arial" w:cs="Arial"/>
          <w:sz w:val="22"/>
        </w:rPr>
        <w:t>ем</w:t>
      </w:r>
      <w:r w:rsidRPr="0013141C">
        <w:rPr>
          <w:rFonts w:ascii="Arial" w:hAnsi="Arial" w:cs="Arial"/>
          <w:sz w:val="22"/>
        </w:rPr>
        <w:t xml:space="preserve"> </w:t>
      </w:r>
      <w:r w:rsidR="00103B0E" w:rsidRPr="0013141C">
        <w:rPr>
          <w:rFonts w:ascii="Arial" w:hAnsi="Arial" w:cs="Arial"/>
          <w:sz w:val="22"/>
        </w:rPr>
        <w:t>сво</w:t>
      </w:r>
      <w:r w:rsidR="002E6E69" w:rsidRPr="0013141C">
        <w:rPr>
          <w:rFonts w:ascii="Arial" w:hAnsi="Arial" w:cs="Arial"/>
          <w:sz w:val="22"/>
        </w:rPr>
        <w:t>его руководства, р</w:t>
      </w:r>
      <w:r w:rsidR="002C7DB4" w:rsidRPr="0013141C">
        <w:rPr>
          <w:rFonts w:ascii="Arial" w:hAnsi="Arial" w:cs="Arial"/>
          <w:sz w:val="22"/>
        </w:rPr>
        <w:t xml:space="preserve">аботников, консультантов, </w:t>
      </w:r>
      <w:r w:rsidR="00103B0E" w:rsidRPr="0013141C">
        <w:rPr>
          <w:rFonts w:ascii="Arial" w:hAnsi="Arial" w:cs="Arial"/>
          <w:sz w:val="22"/>
        </w:rPr>
        <w:t>субподрядчиков</w:t>
      </w:r>
      <w:r w:rsidR="002E6E69" w:rsidRPr="0013141C">
        <w:rPr>
          <w:rFonts w:ascii="Arial" w:hAnsi="Arial" w:cs="Arial"/>
          <w:sz w:val="22"/>
        </w:rPr>
        <w:t xml:space="preserve"> и</w:t>
      </w:r>
      <w:r w:rsidR="00E92748" w:rsidRPr="0013141C">
        <w:rPr>
          <w:rFonts w:ascii="Arial" w:hAnsi="Arial" w:cs="Arial"/>
          <w:sz w:val="22"/>
        </w:rPr>
        <w:t>ли</w:t>
      </w:r>
      <w:r w:rsidR="002E6E69" w:rsidRPr="0013141C">
        <w:rPr>
          <w:rFonts w:ascii="Arial" w:hAnsi="Arial" w:cs="Arial"/>
          <w:sz w:val="22"/>
        </w:rPr>
        <w:t xml:space="preserve"> прочих представителей</w:t>
      </w:r>
      <w:r w:rsidR="00547AC0" w:rsidRPr="0013141C">
        <w:rPr>
          <w:rFonts w:ascii="Arial" w:hAnsi="Arial" w:cs="Arial"/>
          <w:sz w:val="22"/>
        </w:rPr>
        <w:t>;</w:t>
      </w:r>
      <w:r w:rsidR="00103B0E" w:rsidRPr="0013141C">
        <w:rPr>
          <w:rFonts w:ascii="Arial" w:hAnsi="Arial" w:cs="Arial"/>
          <w:sz w:val="22"/>
        </w:rPr>
        <w:t xml:space="preserve"> </w:t>
      </w:r>
    </w:p>
    <w:p w14:paraId="5C37D5D1" w14:textId="5B89ABD9" w:rsidR="00D100B7" w:rsidRPr="0013141C" w:rsidRDefault="00D100B7" w:rsidP="00D97C29">
      <w:pPr>
        <w:pStyle w:val="a7"/>
        <w:numPr>
          <w:ilvl w:val="3"/>
          <w:numId w:val="13"/>
        </w:numPr>
        <w:spacing w:before="120" w:after="120" w:line="280" w:lineRule="atLeast"/>
        <w:ind w:left="1985" w:hanging="709"/>
        <w:contextualSpacing w:val="0"/>
        <w:jc w:val="both"/>
        <w:rPr>
          <w:rFonts w:ascii="Arial" w:hAnsi="Arial" w:cs="Arial"/>
          <w:sz w:val="22"/>
        </w:rPr>
      </w:pPr>
      <w:r w:rsidRPr="0013141C">
        <w:rPr>
          <w:rFonts w:ascii="Arial" w:hAnsi="Arial" w:cs="Arial"/>
          <w:sz w:val="22"/>
        </w:rPr>
        <w:lastRenderedPageBreak/>
        <w:t>несет ответственность за выполнение Услуг; и</w:t>
      </w:r>
    </w:p>
    <w:p w14:paraId="65128CB0" w14:textId="3AB054D8" w:rsidR="00D100B7" w:rsidRPr="0013141C" w:rsidRDefault="00D100B7" w:rsidP="00D97C29">
      <w:pPr>
        <w:pStyle w:val="a7"/>
        <w:numPr>
          <w:ilvl w:val="3"/>
          <w:numId w:val="13"/>
        </w:numPr>
        <w:spacing w:before="120" w:after="120" w:line="280" w:lineRule="atLeast"/>
        <w:ind w:left="1985" w:hanging="709"/>
        <w:contextualSpacing w:val="0"/>
        <w:jc w:val="both"/>
        <w:rPr>
          <w:rFonts w:ascii="Arial" w:hAnsi="Arial" w:cs="Arial"/>
          <w:sz w:val="22"/>
        </w:rPr>
      </w:pPr>
      <w:r w:rsidRPr="0013141C">
        <w:rPr>
          <w:rFonts w:ascii="Arial" w:hAnsi="Arial" w:cs="Arial"/>
          <w:sz w:val="22"/>
        </w:rPr>
        <w:t xml:space="preserve">никоим образом не несет ответственности за выполнение </w:t>
      </w:r>
      <w:r w:rsidR="00CE4174" w:rsidRPr="0013141C">
        <w:rPr>
          <w:rFonts w:ascii="Arial" w:hAnsi="Arial" w:cs="Arial"/>
          <w:sz w:val="22"/>
        </w:rPr>
        <w:t xml:space="preserve">каких-либо </w:t>
      </w:r>
      <w:r w:rsidRPr="0013141C">
        <w:rPr>
          <w:rFonts w:ascii="Arial" w:hAnsi="Arial" w:cs="Arial"/>
          <w:sz w:val="22"/>
        </w:rPr>
        <w:t>обяза</w:t>
      </w:r>
      <w:r w:rsidR="00CE4174" w:rsidRPr="0013141C">
        <w:rPr>
          <w:rFonts w:ascii="Arial" w:hAnsi="Arial" w:cs="Arial"/>
          <w:sz w:val="22"/>
        </w:rPr>
        <w:t>тельств</w:t>
      </w:r>
      <w:r w:rsidRPr="0013141C">
        <w:rPr>
          <w:rFonts w:ascii="Arial" w:hAnsi="Arial" w:cs="Arial"/>
          <w:sz w:val="22"/>
        </w:rPr>
        <w:t xml:space="preserve"> Государственн</w:t>
      </w:r>
      <w:r w:rsidR="000B2E8F" w:rsidRPr="0013141C">
        <w:rPr>
          <w:rFonts w:ascii="Arial" w:hAnsi="Arial" w:cs="Arial"/>
          <w:sz w:val="22"/>
        </w:rPr>
        <w:t>ым</w:t>
      </w:r>
      <w:r w:rsidRPr="0013141C">
        <w:rPr>
          <w:rFonts w:ascii="Arial" w:hAnsi="Arial" w:cs="Arial"/>
          <w:sz w:val="22"/>
        </w:rPr>
        <w:t xml:space="preserve"> Партнер</w:t>
      </w:r>
      <w:r w:rsidR="000B2E8F" w:rsidRPr="0013141C">
        <w:rPr>
          <w:rFonts w:ascii="Arial" w:hAnsi="Arial" w:cs="Arial"/>
          <w:sz w:val="22"/>
        </w:rPr>
        <w:t>ом</w:t>
      </w:r>
      <w:r w:rsidRPr="0013141C">
        <w:rPr>
          <w:rFonts w:ascii="Arial" w:hAnsi="Arial" w:cs="Arial"/>
          <w:sz w:val="22"/>
        </w:rPr>
        <w:t>.</w:t>
      </w:r>
    </w:p>
    <w:p w14:paraId="2183530A" w14:textId="77777777" w:rsidR="00CE4174" w:rsidRPr="0013141C" w:rsidRDefault="00CE4174" w:rsidP="00CE4174">
      <w:pPr>
        <w:pStyle w:val="a7"/>
        <w:spacing w:before="120" w:after="120" w:line="280" w:lineRule="atLeast"/>
        <w:ind w:left="1985"/>
        <w:contextualSpacing w:val="0"/>
        <w:jc w:val="both"/>
        <w:rPr>
          <w:rFonts w:ascii="Arial" w:hAnsi="Arial" w:cs="Arial"/>
          <w:sz w:val="22"/>
        </w:rPr>
      </w:pPr>
    </w:p>
    <w:p w14:paraId="13AC2D02" w14:textId="77777777" w:rsidR="00746AAA" w:rsidRPr="0013141C" w:rsidRDefault="00D100B7" w:rsidP="00D97C29">
      <w:pPr>
        <w:pStyle w:val="a6"/>
        <w:numPr>
          <w:ilvl w:val="0"/>
          <w:numId w:val="13"/>
        </w:numPr>
        <w:spacing w:before="120" w:after="120" w:line="276" w:lineRule="auto"/>
        <w:ind w:left="709" w:hanging="709"/>
        <w:rPr>
          <w:rFonts w:ascii="Arial" w:hAnsi="Arial" w:cs="Arial"/>
          <w:b/>
          <w:sz w:val="22"/>
          <w:szCs w:val="22"/>
        </w:rPr>
      </w:pPr>
      <w:r w:rsidRPr="0013141C">
        <w:rPr>
          <w:rFonts w:ascii="Arial" w:hAnsi="Arial" w:cs="Arial"/>
          <w:b/>
          <w:sz w:val="22"/>
          <w:szCs w:val="22"/>
        </w:rPr>
        <w:t>ПЛАТА ПО НАСТОЯЩЕМУ СОГЛАШЕНИЮ</w:t>
      </w:r>
    </w:p>
    <w:p w14:paraId="4F475CE0" w14:textId="0F0E03CE" w:rsidR="00746AAA" w:rsidRPr="0013141C" w:rsidRDefault="00746AAA" w:rsidP="00D97C29">
      <w:pPr>
        <w:pStyle w:val="a6"/>
        <w:numPr>
          <w:ilvl w:val="1"/>
          <w:numId w:val="13"/>
        </w:numPr>
        <w:spacing w:before="120" w:after="120" w:line="276" w:lineRule="auto"/>
        <w:ind w:left="1276" w:hanging="567"/>
        <w:jc w:val="both"/>
        <w:rPr>
          <w:rFonts w:ascii="Arial" w:hAnsi="Arial" w:cs="Arial"/>
          <w:b/>
          <w:sz w:val="22"/>
          <w:szCs w:val="22"/>
        </w:rPr>
      </w:pPr>
      <w:r w:rsidRPr="0013141C">
        <w:rPr>
          <w:rFonts w:ascii="Arial" w:hAnsi="Arial" w:cs="Arial"/>
          <w:sz w:val="22"/>
        </w:rPr>
        <w:t xml:space="preserve">В рамках реализации Проекта, в соответствии с ПКМ 133 Частный Партнер должен </w:t>
      </w:r>
      <w:r w:rsidR="004C4AA6" w:rsidRPr="0013141C">
        <w:rPr>
          <w:rFonts w:ascii="Arial" w:hAnsi="Arial" w:cs="Arial"/>
          <w:sz w:val="22"/>
        </w:rPr>
        <w:t xml:space="preserve">в период с 2024 года по 2026 год </w:t>
      </w:r>
      <w:r w:rsidRPr="0013141C">
        <w:rPr>
          <w:rFonts w:ascii="Arial" w:hAnsi="Arial" w:cs="Arial"/>
          <w:sz w:val="22"/>
        </w:rPr>
        <w:t>инвестировать в Парк не менее 10</w:t>
      </w:r>
      <w:r w:rsidR="00755D78" w:rsidRPr="0013141C">
        <w:rPr>
          <w:rFonts w:ascii="Arial" w:hAnsi="Arial" w:cs="Arial"/>
          <w:sz w:val="22"/>
        </w:rPr>
        <w:t xml:space="preserve"> 000 000</w:t>
      </w:r>
      <w:r w:rsidRPr="0013141C">
        <w:rPr>
          <w:rFonts w:ascii="Arial" w:hAnsi="Arial" w:cs="Arial"/>
          <w:sz w:val="22"/>
        </w:rPr>
        <w:t xml:space="preserve"> </w:t>
      </w:r>
      <w:r w:rsidR="00755D78" w:rsidRPr="0013141C">
        <w:rPr>
          <w:rFonts w:ascii="Arial" w:hAnsi="Arial" w:cs="Arial"/>
          <w:sz w:val="22"/>
        </w:rPr>
        <w:t>(</w:t>
      </w:r>
      <w:r w:rsidR="004C4AA6" w:rsidRPr="0013141C">
        <w:rPr>
          <w:rFonts w:ascii="Arial" w:hAnsi="Arial" w:cs="Arial"/>
          <w:sz w:val="22"/>
        </w:rPr>
        <w:t>десяти</w:t>
      </w:r>
      <w:r w:rsidR="00755D78" w:rsidRPr="0013141C">
        <w:rPr>
          <w:rFonts w:ascii="Arial" w:hAnsi="Arial" w:cs="Arial"/>
          <w:sz w:val="22"/>
        </w:rPr>
        <w:t xml:space="preserve"> </w:t>
      </w:r>
      <w:r w:rsidRPr="0013141C">
        <w:rPr>
          <w:rFonts w:ascii="Arial" w:hAnsi="Arial" w:cs="Arial"/>
          <w:sz w:val="22"/>
        </w:rPr>
        <w:t>миллионов</w:t>
      </w:r>
      <w:r w:rsidR="00755D78" w:rsidRPr="0013141C">
        <w:rPr>
          <w:rFonts w:ascii="Arial" w:hAnsi="Arial" w:cs="Arial"/>
          <w:sz w:val="22"/>
        </w:rPr>
        <w:t>)</w:t>
      </w:r>
      <w:r w:rsidRPr="0013141C">
        <w:rPr>
          <w:rFonts w:ascii="Arial" w:hAnsi="Arial" w:cs="Arial"/>
          <w:sz w:val="22"/>
        </w:rPr>
        <w:t xml:space="preserve"> долларов США</w:t>
      </w:r>
      <w:r w:rsidR="004C4AA6" w:rsidRPr="0013141C">
        <w:rPr>
          <w:rFonts w:ascii="Arial" w:hAnsi="Arial" w:cs="Arial"/>
          <w:sz w:val="22"/>
        </w:rPr>
        <w:t xml:space="preserve"> на модернизацию и реконструкцию Согласованных Объектов</w:t>
      </w:r>
      <w:r w:rsidRPr="0013141C">
        <w:rPr>
          <w:rFonts w:ascii="Arial" w:hAnsi="Arial" w:cs="Arial"/>
          <w:sz w:val="22"/>
        </w:rPr>
        <w:t xml:space="preserve">, </w:t>
      </w:r>
      <w:r w:rsidR="00CC0D0C" w:rsidRPr="0013141C">
        <w:rPr>
          <w:rFonts w:ascii="Arial" w:hAnsi="Arial" w:cs="Arial"/>
          <w:sz w:val="22"/>
        </w:rPr>
        <w:t xml:space="preserve">а также </w:t>
      </w:r>
      <w:r w:rsidR="00A67BBB" w:rsidRPr="0013141C">
        <w:rPr>
          <w:rFonts w:ascii="Arial" w:hAnsi="Arial" w:cs="Arial"/>
          <w:sz w:val="22"/>
        </w:rPr>
        <w:t>дополнительно</w:t>
      </w:r>
      <w:r w:rsidR="00CC0D0C" w:rsidRPr="0013141C">
        <w:rPr>
          <w:rFonts w:ascii="Arial" w:hAnsi="Arial" w:cs="Arial"/>
          <w:sz w:val="22"/>
        </w:rPr>
        <w:t xml:space="preserve"> </w:t>
      </w:r>
      <w:r w:rsidR="00F3661D" w:rsidRPr="0013141C">
        <w:rPr>
          <w:rFonts w:ascii="Arial" w:hAnsi="Arial" w:cs="Arial"/>
          <w:sz w:val="22"/>
        </w:rPr>
        <w:t xml:space="preserve">в </w:t>
      </w:r>
      <w:r w:rsidR="00CC0D0C" w:rsidRPr="0013141C">
        <w:rPr>
          <w:rFonts w:ascii="Arial" w:hAnsi="Arial" w:cs="Arial"/>
          <w:sz w:val="22"/>
        </w:rPr>
        <w:t xml:space="preserve">дополнительно </w:t>
      </w:r>
      <w:r w:rsidR="00A67BBB" w:rsidRPr="0013141C">
        <w:rPr>
          <w:rFonts w:ascii="Arial" w:hAnsi="Arial" w:cs="Arial"/>
          <w:sz w:val="22"/>
        </w:rPr>
        <w:t xml:space="preserve">2 </w:t>
      </w:r>
      <w:r w:rsidR="00F3661D" w:rsidRPr="0013141C">
        <w:rPr>
          <w:rFonts w:ascii="Arial" w:hAnsi="Arial" w:cs="Arial"/>
          <w:sz w:val="22"/>
        </w:rPr>
        <w:t xml:space="preserve">000 000 (два </w:t>
      </w:r>
      <w:r w:rsidR="00A67BBB" w:rsidRPr="0013141C">
        <w:rPr>
          <w:rFonts w:ascii="Arial" w:hAnsi="Arial" w:cs="Arial"/>
          <w:sz w:val="22"/>
        </w:rPr>
        <w:t>миллиона</w:t>
      </w:r>
      <w:r w:rsidR="00F3661D" w:rsidRPr="0013141C">
        <w:rPr>
          <w:rFonts w:ascii="Arial" w:hAnsi="Arial" w:cs="Arial"/>
          <w:sz w:val="22"/>
        </w:rPr>
        <w:t>)</w:t>
      </w:r>
      <w:r w:rsidR="00A67BBB" w:rsidRPr="0013141C">
        <w:rPr>
          <w:rFonts w:ascii="Arial" w:hAnsi="Arial" w:cs="Arial"/>
          <w:sz w:val="22"/>
        </w:rPr>
        <w:t xml:space="preserve"> долларов США</w:t>
      </w:r>
      <w:r w:rsidR="00CC0D0C" w:rsidRPr="0013141C">
        <w:rPr>
          <w:rFonts w:ascii="Arial" w:hAnsi="Arial" w:cs="Arial"/>
          <w:sz w:val="22"/>
        </w:rPr>
        <w:t xml:space="preserve"> на содержание, в том числе техническое обслуживание и текущий ремонт Согласованных Объектов</w:t>
      </w:r>
      <w:r w:rsidR="00A67BBB" w:rsidRPr="0013141C">
        <w:rPr>
          <w:rFonts w:ascii="Arial" w:hAnsi="Arial" w:cs="Arial"/>
          <w:sz w:val="22"/>
        </w:rPr>
        <w:t xml:space="preserve">, </w:t>
      </w:r>
      <w:r w:rsidRPr="0013141C">
        <w:rPr>
          <w:rFonts w:ascii="Arial" w:hAnsi="Arial" w:cs="Arial"/>
          <w:sz w:val="22"/>
        </w:rPr>
        <w:t xml:space="preserve">а также </w:t>
      </w:r>
      <w:r w:rsidR="00703483" w:rsidRPr="0013141C">
        <w:rPr>
          <w:rFonts w:ascii="Arial" w:hAnsi="Arial" w:cs="Arial"/>
          <w:sz w:val="22"/>
        </w:rPr>
        <w:t>оказать/оказыва</w:t>
      </w:r>
      <w:r w:rsidRPr="0013141C">
        <w:rPr>
          <w:rFonts w:ascii="Arial" w:hAnsi="Arial" w:cs="Arial"/>
          <w:sz w:val="22"/>
        </w:rPr>
        <w:t>ть Услуги, описанные в</w:t>
      </w:r>
      <w:r w:rsidRPr="0013141C">
        <w:rPr>
          <w:rFonts w:ascii="Arial" w:hAnsi="Arial" w:cs="Arial"/>
          <w:b/>
          <w:sz w:val="22"/>
        </w:rPr>
        <w:t xml:space="preserve"> </w:t>
      </w:r>
      <w:r w:rsidR="00D100B7" w:rsidRPr="0013141C">
        <w:rPr>
          <w:rFonts w:ascii="Arial" w:hAnsi="Arial" w:cs="Arial"/>
          <w:b/>
          <w:sz w:val="22"/>
        </w:rPr>
        <w:fldChar w:fldCharType="begin"/>
      </w:r>
      <w:r w:rsidR="00D100B7" w:rsidRPr="0013141C">
        <w:rPr>
          <w:rFonts w:ascii="Arial" w:hAnsi="Arial" w:cs="Arial"/>
          <w:b/>
          <w:sz w:val="22"/>
        </w:rPr>
        <w:instrText xml:space="preserve"> REF Услуг \h  \* MERGEFORMAT </w:instrText>
      </w:r>
      <w:r w:rsidR="00D100B7" w:rsidRPr="0013141C">
        <w:rPr>
          <w:rFonts w:ascii="Arial" w:hAnsi="Arial" w:cs="Arial"/>
          <w:b/>
          <w:sz w:val="22"/>
        </w:rPr>
      </w:r>
      <w:r w:rsidR="00D100B7" w:rsidRPr="0013141C">
        <w:rPr>
          <w:rFonts w:ascii="Arial" w:hAnsi="Arial" w:cs="Arial"/>
          <w:b/>
          <w:sz w:val="22"/>
        </w:rPr>
        <w:fldChar w:fldCharType="separate"/>
      </w:r>
      <w:r w:rsidR="00B21409" w:rsidRPr="0013141C">
        <w:rPr>
          <w:rStyle w:val="10"/>
          <w:rFonts w:ascii="Arial" w:eastAsiaTheme="minorHAnsi" w:hAnsi="Arial" w:cs="Arial"/>
          <w:b w:val="0"/>
          <w:sz w:val="22"/>
          <w:szCs w:val="22"/>
          <w:lang w:val="ru-RU"/>
        </w:rPr>
        <w:t>Приложение 2</w:t>
      </w:r>
      <w:r w:rsidR="00D100B7" w:rsidRPr="0013141C">
        <w:rPr>
          <w:rFonts w:ascii="Arial" w:hAnsi="Arial" w:cs="Arial"/>
          <w:b/>
          <w:sz w:val="22"/>
        </w:rPr>
        <w:fldChar w:fldCharType="end"/>
      </w:r>
      <w:r w:rsidRPr="0013141C">
        <w:rPr>
          <w:rFonts w:ascii="Arial" w:hAnsi="Arial" w:cs="Arial"/>
          <w:b/>
          <w:sz w:val="22"/>
        </w:rPr>
        <w:t>.</w:t>
      </w:r>
    </w:p>
    <w:p w14:paraId="7FC2CB39" w14:textId="3C0BD979" w:rsidR="00746AAA" w:rsidRPr="0013141C" w:rsidRDefault="00746AAA" w:rsidP="00D97C29">
      <w:pPr>
        <w:pStyle w:val="a6"/>
        <w:numPr>
          <w:ilvl w:val="1"/>
          <w:numId w:val="13"/>
        </w:numPr>
        <w:spacing w:before="120" w:after="120" w:line="276" w:lineRule="auto"/>
        <w:ind w:left="1276" w:hanging="567"/>
        <w:jc w:val="both"/>
        <w:rPr>
          <w:rFonts w:ascii="Arial" w:hAnsi="Arial" w:cs="Arial"/>
          <w:sz w:val="22"/>
        </w:rPr>
      </w:pPr>
      <w:r w:rsidRPr="0013141C">
        <w:rPr>
          <w:rFonts w:ascii="Arial" w:hAnsi="Arial" w:cs="Arial"/>
          <w:sz w:val="22"/>
        </w:rPr>
        <w:t xml:space="preserve">Частный Партнер </w:t>
      </w:r>
      <w:r w:rsidR="00E4544A" w:rsidRPr="0013141C">
        <w:rPr>
          <w:rFonts w:ascii="Arial" w:hAnsi="Arial" w:cs="Arial"/>
          <w:sz w:val="22"/>
        </w:rPr>
        <w:t xml:space="preserve">при условии </w:t>
      </w:r>
      <w:r w:rsidR="00703483" w:rsidRPr="0013141C">
        <w:rPr>
          <w:rFonts w:ascii="Arial" w:hAnsi="Arial" w:cs="Arial"/>
          <w:sz w:val="22"/>
        </w:rPr>
        <w:t>надлежаще</w:t>
      </w:r>
      <w:r w:rsidR="00E4544A" w:rsidRPr="0013141C">
        <w:rPr>
          <w:rFonts w:ascii="Arial" w:hAnsi="Arial" w:cs="Arial"/>
          <w:sz w:val="22"/>
        </w:rPr>
        <w:t>го</w:t>
      </w:r>
      <w:r w:rsidR="00703483" w:rsidRPr="0013141C">
        <w:rPr>
          <w:rFonts w:ascii="Arial" w:hAnsi="Arial" w:cs="Arial"/>
          <w:sz w:val="22"/>
        </w:rPr>
        <w:t xml:space="preserve"> испо</w:t>
      </w:r>
      <w:r w:rsidR="00E4544A" w:rsidRPr="0013141C">
        <w:rPr>
          <w:rFonts w:ascii="Arial" w:hAnsi="Arial" w:cs="Arial"/>
          <w:sz w:val="22"/>
        </w:rPr>
        <w:t xml:space="preserve">лнения обязательств по Соглашению </w:t>
      </w:r>
      <w:r w:rsidRPr="0013141C">
        <w:rPr>
          <w:rFonts w:ascii="Arial" w:hAnsi="Arial" w:cs="Arial"/>
          <w:sz w:val="22"/>
        </w:rPr>
        <w:t xml:space="preserve">получает право на получение прибыли в результате осуществления Услуг. </w:t>
      </w:r>
    </w:p>
    <w:p w14:paraId="6EFB3F58" w14:textId="77777777" w:rsidR="00D400BE" w:rsidRPr="0013141C" w:rsidRDefault="00D400BE" w:rsidP="00D400BE">
      <w:pPr>
        <w:rPr>
          <w:lang w:eastAsia="ru-RU"/>
        </w:rPr>
      </w:pPr>
    </w:p>
    <w:p w14:paraId="37B9F3B4" w14:textId="77777777" w:rsidR="00881163" w:rsidRPr="0013141C" w:rsidRDefault="001F2E52" w:rsidP="00D97C29">
      <w:pPr>
        <w:pStyle w:val="a7"/>
        <w:numPr>
          <w:ilvl w:val="0"/>
          <w:numId w:val="13"/>
        </w:numPr>
        <w:spacing w:before="120" w:after="120" w:line="280" w:lineRule="atLeast"/>
        <w:ind w:left="709" w:hanging="709"/>
        <w:contextualSpacing w:val="0"/>
        <w:rPr>
          <w:rFonts w:ascii="Arial" w:hAnsi="Arial" w:cs="Arial"/>
          <w:b/>
          <w:sz w:val="22"/>
        </w:rPr>
      </w:pPr>
      <w:r w:rsidRPr="0013141C">
        <w:rPr>
          <w:rFonts w:ascii="Arial" w:hAnsi="Arial" w:cs="Arial"/>
          <w:b/>
          <w:sz w:val="22"/>
        </w:rPr>
        <w:t>ПАРК</w:t>
      </w:r>
    </w:p>
    <w:p w14:paraId="336249FC" w14:textId="02D4C7EB" w:rsidR="00881163" w:rsidRPr="0013141C" w:rsidRDefault="00640870" w:rsidP="00D97C29">
      <w:pPr>
        <w:pStyle w:val="a7"/>
        <w:numPr>
          <w:ilvl w:val="1"/>
          <w:numId w:val="13"/>
        </w:numPr>
        <w:spacing w:before="120" w:after="120" w:line="280" w:lineRule="atLeast"/>
        <w:ind w:left="0" w:firstLine="0"/>
        <w:contextualSpacing w:val="0"/>
        <w:rPr>
          <w:rFonts w:ascii="Arial" w:hAnsi="Arial" w:cs="Arial"/>
          <w:b/>
          <w:sz w:val="22"/>
        </w:rPr>
      </w:pPr>
      <w:r w:rsidRPr="0013141C">
        <w:rPr>
          <w:rFonts w:ascii="Arial" w:hAnsi="Arial" w:cs="Arial"/>
          <w:b/>
          <w:sz w:val="22"/>
        </w:rPr>
        <w:t>Степень ответственности на территории Парка</w:t>
      </w:r>
    </w:p>
    <w:p w14:paraId="5CBD0F34" w14:textId="24780F83" w:rsidR="001F2E52" w:rsidRPr="0013141C" w:rsidRDefault="00640870" w:rsidP="007D355B">
      <w:pPr>
        <w:pStyle w:val="a7"/>
        <w:spacing w:before="120" w:after="120" w:line="280" w:lineRule="atLeast"/>
        <w:ind w:left="708"/>
        <w:contextualSpacing w:val="0"/>
        <w:jc w:val="both"/>
        <w:rPr>
          <w:rFonts w:ascii="Arial" w:hAnsi="Arial" w:cs="Arial"/>
          <w:sz w:val="22"/>
        </w:rPr>
      </w:pPr>
      <w:r w:rsidRPr="0013141C">
        <w:rPr>
          <w:rFonts w:ascii="Arial" w:hAnsi="Arial" w:cs="Arial"/>
          <w:sz w:val="22"/>
        </w:rPr>
        <w:t xml:space="preserve">Обязательства и ответственность Частного Партнера </w:t>
      </w:r>
      <w:r w:rsidR="00CE730D" w:rsidRPr="0013141C">
        <w:rPr>
          <w:rFonts w:ascii="Arial" w:hAnsi="Arial" w:cs="Arial"/>
          <w:sz w:val="22"/>
          <w:lang w:val="uz-Cyrl-UZ"/>
        </w:rPr>
        <w:t xml:space="preserve">по вопросу реализации Проекта и оказанию </w:t>
      </w:r>
      <w:r w:rsidRPr="0013141C">
        <w:rPr>
          <w:rFonts w:ascii="Arial" w:hAnsi="Arial" w:cs="Arial"/>
          <w:sz w:val="22"/>
        </w:rPr>
        <w:t>Услуг распространяются</w:t>
      </w:r>
      <w:r w:rsidR="002E44DF" w:rsidRPr="0013141C">
        <w:rPr>
          <w:rFonts w:ascii="Arial" w:hAnsi="Arial" w:cs="Arial"/>
          <w:sz w:val="22"/>
        </w:rPr>
        <w:t xml:space="preserve"> исключительно</w:t>
      </w:r>
      <w:r w:rsidRPr="0013141C">
        <w:rPr>
          <w:rFonts w:ascii="Arial" w:hAnsi="Arial" w:cs="Arial"/>
          <w:sz w:val="22"/>
        </w:rPr>
        <w:t xml:space="preserve"> на территории, которые включены в состав территории Парка</w:t>
      </w:r>
      <w:r w:rsidR="00C1297E" w:rsidRPr="0013141C">
        <w:rPr>
          <w:rFonts w:ascii="Arial" w:hAnsi="Arial" w:cs="Arial"/>
          <w:sz w:val="22"/>
        </w:rPr>
        <w:t>, а также</w:t>
      </w:r>
      <w:r w:rsidR="002F3755" w:rsidRPr="0013141C">
        <w:rPr>
          <w:rFonts w:ascii="Arial" w:hAnsi="Arial" w:cs="Arial"/>
          <w:sz w:val="22"/>
        </w:rPr>
        <w:t xml:space="preserve"> </w:t>
      </w:r>
      <w:proofErr w:type="gramStart"/>
      <w:r w:rsidR="006E09E4" w:rsidRPr="0013141C">
        <w:rPr>
          <w:rFonts w:ascii="Arial" w:hAnsi="Arial" w:cs="Arial"/>
          <w:sz w:val="22"/>
        </w:rPr>
        <w:t>части</w:t>
      </w:r>
      <w:proofErr w:type="gramEnd"/>
      <w:r w:rsidR="006E09E4" w:rsidRPr="0013141C">
        <w:rPr>
          <w:rFonts w:ascii="Arial" w:hAnsi="Arial" w:cs="Arial"/>
          <w:sz w:val="22"/>
        </w:rPr>
        <w:t xml:space="preserve"> прилегающей к территории Парка улицы Братислава</w:t>
      </w:r>
      <w:r w:rsidRPr="0013141C">
        <w:rPr>
          <w:rFonts w:ascii="Arial" w:hAnsi="Arial" w:cs="Arial"/>
          <w:sz w:val="22"/>
        </w:rPr>
        <w:t>.</w:t>
      </w:r>
    </w:p>
    <w:p w14:paraId="5BFD22BE" w14:textId="3B77C6AE" w:rsidR="00881163" w:rsidRPr="0013141C" w:rsidRDefault="002C7DB4" w:rsidP="00D97C29">
      <w:pPr>
        <w:pStyle w:val="a7"/>
        <w:numPr>
          <w:ilvl w:val="1"/>
          <w:numId w:val="13"/>
        </w:numPr>
        <w:spacing w:before="120" w:after="120" w:line="280" w:lineRule="atLeast"/>
        <w:ind w:left="0" w:firstLine="0"/>
        <w:contextualSpacing w:val="0"/>
        <w:rPr>
          <w:rFonts w:ascii="Arial" w:hAnsi="Arial" w:cs="Arial"/>
          <w:b/>
          <w:sz w:val="22"/>
        </w:rPr>
      </w:pPr>
      <w:r w:rsidRPr="0013141C">
        <w:rPr>
          <w:rFonts w:ascii="Arial" w:hAnsi="Arial" w:cs="Arial"/>
          <w:b/>
          <w:sz w:val="22"/>
        </w:rPr>
        <w:t>Детальный п</w:t>
      </w:r>
      <w:r w:rsidR="00863670" w:rsidRPr="0013141C">
        <w:rPr>
          <w:rFonts w:ascii="Arial" w:hAnsi="Arial" w:cs="Arial"/>
          <w:b/>
          <w:sz w:val="22"/>
        </w:rPr>
        <w:t>роект Парка</w:t>
      </w:r>
    </w:p>
    <w:p w14:paraId="0FA103DE" w14:textId="1191ADE9" w:rsidR="00CE730D" w:rsidRPr="0013141C" w:rsidRDefault="00863670" w:rsidP="00370BD8">
      <w:pPr>
        <w:pStyle w:val="a7"/>
        <w:numPr>
          <w:ilvl w:val="0"/>
          <w:numId w:val="16"/>
        </w:numPr>
        <w:spacing w:before="120" w:after="120" w:line="280" w:lineRule="atLeast"/>
        <w:ind w:left="1276" w:hanging="567"/>
        <w:contextualSpacing w:val="0"/>
        <w:jc w:val="both"/>
        <w:rPr>
          <w:rFonts w:ascii="Arial" w:hAnsi="Arial" w:cs="Arial"/>
          <w:sz w:val="22"/>
        </w:rPr>
      </w:pPr>
      <w:r w:rsidRPr="0013141C">
        <w:rPr>
          <w:rFonts w:ascii="Arial" w:hAnsi="Arial" w:cs="Arial"/>
          <w:sz w:val="22"/>
          <w:lang w:val="uz-Cyrl-UZ"/>
        </w:rPr>
        <w:t>Стороны</w:t>
      </w:r>
      <w:r w:rsidRPr="0013141C">
        <w:rPr>
          <w:rFonts w:ascii="Arial" w:hAnsi="Arial" w:cs="Arial"/>
          <w:sz w:val="22"/>
        </w:rPr>
        <w:t xml:space="preserve"> подтверждают и соглашают</w:t>
      </w:r>
      <w:r w:rsidR="002E44DF" w:rsidRPr="0013141C">
        <w:rPr>
          <w:rFonts w:ascii="Arial" w:hAnsi="Arial" w:cs="Arial"/>
          <w:sz w:val="22"/>
        </w:rPr>
        <w:t>ся</w:t>
      </w:r>
      <w:r w:rsidRPr="0013141C">
        <w:rPr>
          <w:rFonts w:ascii="Arial" w:hAnsi="Arial" w:cs="Arial"/>
          <w:sz w:val="22"/>
        </w:rPr>
        <w:t xml:space="preserve">, что Частный Партнер совместно с </w:t>
      </w:r>
      <w:r w:rsidR="00CE730D" w:rsidRPr="0013141C">
        <w:rPr>
          <w:rFonts w:ascii="Arial" w:hAnsi="Arial" w:cs="Arial"/>
          <w:sz w:val="22"/>
        </w:rPr>
        <w:t>ГУП «</w:t>
      </w:r>
      <w:proofErr w:type="spellStart"/>
      <w:r w:rsidR="00CE730D" w:rsidRPr="0013141C">
        <w:rPr>
          <w:rFonts w:ascii="Arial" w:hAnsi="Arial" w:cs="Arial"/>
          <w:sz w:val="22"/>
        </w:rPr>
        <w:t>ТошкентбошпланЛИТИ</w:t>
      </w:r>
      <w:proofErr w:type="spellEnd"/>
      <w:r w:rsidR="00CE730D" w:rsidRPr="0013141C">
        <w:rPr>
          <w:rFonts w:ascii="Arial" w:hAnsi="Arial" w:cs="Arial"/>
          <w:sz w:val="22"/>
        </w:rPr>
        <w:t>»</w:t>
      </w:r>
      <w:r w:rsidR="001F2E52" w:rsidRPr="0013141C">
        <w:rPr>
          <w:rFonts w:ascii="Arial" w:hAnsi="Arial" w:cs="Arial"/>
          <w:sz w:val="22"/>
        </w:rPr>
        <w:t xml:space="preserve"> </w:t>
      </w:r>
      <w:r w:rsidR="00CE730D" w:rsidRPr="0013141C">
        <w:rPr>
          <w:rFonts w:ascii="Arial" w:hAnsi="Arial" w:cs="Arial"/>
          <w:sz w:val="22"/>
          <w:lang w:val="uz-Cyrl-UZ"/>
        </w:rPr>
        <w:t xml:space="preserve">за свой счёт </w:t>
      </w:r>
      <w:r w:rsidR="00CE730D" w:rsidRPr="0013141C">
        <w:rPr>
          <w:rFonts w:ascii="Arial" w:hAnsi="Arial" w:cs="Arial"/>
          <w:sz w:val="22"/>
        </w:rPr>
        <w:t xml:space="preserve">на основании методологии создания парков отдыха и зелёной зоны, а также  генплана города Ташкента </w:t>
      </w:r>
      <w:proofErr w:type="spellStart"/>
      <w:r w:rsidR="00CE730D" w:rsidRPr="0013141C">
        <w:rPr>
          <w:rFonts w:ascii="Arial" w:hAnsi="Arial" w:cs="Arial"/>
          <w:sz w:val="22"/>
        </w:rPr>
        <w:t>разработа</w:t>
      </w:r>
      <w:proofErr w:type="spellEnd"/>
      <w:r w:rsidR="00CE730D" w:rsidRPr="0013141C">
        <w:rPr>
          <w:rFonts w:ascii="Arial" w:hAnsi="Arial" w:cs="Arial"/>
          <w:sz w:val="22"/>
          <w:lang w:val="uz-Cyrl-UZ"/>
        </w:rPr>
        <w:t>ет</w:t>
      </w:r>
      <w:r w:rsidR="00CE730D" w:rsidRPr="0013141C">
        <w:rPr>
          <w:rFonts w:ascii="Arial" w:hAnsi="Arial" w:cs="Arial"/>
          <w:sz w:val="22"/>
        </w:rPr>
        <w:t xml:space="preserve"> детальн</w:t>
      </w:r>
      <w:r w:rsidR="002C7DB4" w:rsidRPr="0013141C">
        <w:rPr>
          <w:rFonts w:ascii="Arial" w:hAnsi="Arial" w:cs="Arial"/>
          <w:sz w:val="22"/>
        </w:rPr>
        <w:t>ый</w:t>
      </w:r>
      <w:r w:rsidR="00CE730D" w:rsidRPr="0013141C">
        <w:rPr>
          <w:rFonts w:ascii="Arial" w:hAnsi="Arial" w:cs="Arial"/>
          <w:sz w:val="22"/>
        </w:rPr>
        <w:t xml:space="preserve"> проект</w:t>
      </w:r>
      <w:r w:rsidR="00370BD8" w:rsidRPr="0013141C">
        <w:rPr>
          <w:rFonts w:ascii="Arial" w:hAnsi="Arial" w:cs="Arial"/>
          <w:sz w:val="22"/>
        </w:rPr>
        <w:t xml:space="preserve"> Парка</w:t>
      </w:r>
      <w:r w:rsidR="00CE730D" w:rsidRPr="0013141C">
        <w:rPr>
          <w:rFonts w:ascii="Arial" w:hAnsi="Arial" w:cs="Arial"/>
          <w:sz w:val="22"/>
        </w:rPr>
        <w:t>, предусматривающ</w:t>
      </w:r>
      <w:r w:rsidR="002C7DB4" w:rsidRPr="0013141C">
        <w:rPr>
          <w:rFonts w:ascii="Arial" w:hAnsi="Arial" w:cs="Arial"/>
          <w:sz w:val="22"/>
        </w:rPr>
        <w:t>ий</w:t>
      </w:r>
      <w:r w:rsidR="00CE730D" w:rsidRPr="0013141C">
        <w:rPr>
          <w:rFonts w:ascii="Arial" w:hAnsi="Arial" w:cs="Arial"/>
          <w:sz w:val="22"/>
        </w:rPr>
        <w:t xml:space="preserve"> возможное строительство </w:t>
      </w:r>
      <w:r w:rsidR="002C7DB4" w:rsidRPr="0013141C">
        <w:rPr>
          <w:rFonts w:ascii="Arial" w:hAnsi="Arial" w:cs="Arial"/>
          <w:sz w:val="22"/>
        </w:rPr>
        <w:t xml:space="preserve">новых </w:t>
      </w:r>
      <w:r w:rsidR="00CE730D" w:rsidRPr="0013141C">
        <w:rPr>
          <w:rFonts w:ascii="Arial" w:hAnsi="Arial" w:cs="Arial"/>
          <w:sz w:val="22"/>
        </w:rPr>
        <w:t>здани</w:t>
      </w:r>
      <w:r w:rsidR="002C7DB4" w:rsidRPr="0013141C">
        <w:rPr>
          <w:rFonts w:ascii="Arial" w:hAnsi="Arial" w:cs="Arial"/>
          <w:sz w:val="22"/>
        </w:rPr>
        <w:t>й</w:t>
      </w:r>
      <w:r w:rsidR="00CE730D" w:rsidRPr="0013141C">
        <w:rPr>
          <w:rFonts w:ascii="Arial" w:hAnsi="Arial" w:cs="Arial"/>
          <w:sz w:val="22"/>
        </w:rPr>
        <w:t xml:space="preserve"> и сооружений и установку ат</w:t>
      </w:r>
      <w:r w:rsidR="00200AAB" w:rsidRPr="0013141C">
        <w:rPr>
          <w:rFonts w:ascii="Arial" w:hAnsi="Arial" w:cs="Arial"/>
          <w:sz w:val="22"/>
        </w:rPr>
        <w:t>т</w:t>
      </w:r>
      <w:r w:rsidR="00CE730D" w:rsidRPr="0013141C">
        <w:rPr>
          <w:rFonts w:ascii="Arial" w:hAnsi="Arial" w:cs="Arial"/>
          <w:sz w:val="22"/>
        </w:rPr>
        <w:t>ракционов с учётом части прилегающей к территории Парка улиц</w:t>
      </w:r>
      <w:r w:rsidR="00200AAB" w:rsidRPr="0013141C">
        <w:rPr>
          <w:rFonts w:ascii="Arial" w:hAnsi="Arial" w:cs="Arial"/>
          <w:sz w:val="22"/>
        </w:rPr>
        <w:t>ы</w:t>
      </w:r>
      <w:r w:rsidR="00CE730D" w:rsidRPr="0013141C">
        <w:rPr>
          <w:rFonts w:ascii="Arial" w:hAnsi="Arial" w:cs="Arial"/>
          <w:sz w:val="22"/>
        </w:rPr>
        <w:t xml:space="preserve"> Братислава;</w:t>
      </w:r>
    </w:p>
    <w:p w14:paraId="192ABF99" w14:textId="6E391B12" w:rsidR="00863670" w:rsidRPr="0013141C" w:rsidRDefault="00CE730D" w:rsidP="00D97C29">
      <w:pPr>
        <w:pStyle w:val="a7"/>
        <w:numPr>
          <w:ilvl w:val="0"/>
          <w:numId w:val="16"/>
        </w:numPr>
        <w:spacing w:before="120" w:after="120" w:line="280" w:lineRule="atLeast"/>
        <w:ind w:left="1276" w:hanging="567"/>
        <w:contextualSpacing w:val="0"/>
        <w:jc w:val="both"/>
        <w:rPr>
          <w:rFonts w:ascii="Arial" w:hAnsi="Arial" w:cs="Arial"/>
          <w:sz w:val="22"/>
        </w:rPr>
      </w:pPr>
      <w:r w:rsidRPr="0013141C">
        <w:rPr>
          <w:rFonts w:ascii="Arial" w:hAnsi="Arial" w:cs="Arial"/>
          <w:sz w:val="22"/>
          <w:lang w:val="uz-Cyrl-UZ"/>
        </w:rPr>
        <w:t>детальн</w:t>
      </w:r>
      <w:r w:rsidR="002C7DB4" w:rsidRPr="0013141C">
        <w:rPr>
          <w:rFonts w:ascii="Arial" w:hAnsi="Arial" w:cs="Arial"/>
          <w:sz w:val="22"/>
          <w:lang w:val="uz-Cyrl-UZ"/>
        </w:rPr>
        <w:t>ый</w:t>
      </w:r>
      <w:r w:rsidRPr="0013141C">
        <w:rPr>
          <w:rFonts w:ascii="Arial" w:hAnsi="Arial" w:cs="Arial"/>
          <w:sz w:val="22"/>
          <w:lang w:val="uz-Cyrl-UZ"/>
        </w:rPr>
        <w:t xml:space="preserve"> проект</w:t>
      </w:r>
      <w:r w:rsidR="00863670" w:rsidRPr="0013141C">
        <w:rPr>
          <w:rFonts w:ascii="Arial" w:hAnsi="Arial" w:cs="Arial"/>
          <w:sz w:val="22"/>
        </w:rPr>
        <w:t xml:space="preserve"> Парка для целей </w:t>
      </w:r>
      <w:r w:rsidRPr="0013141C">
        <w:rPr>
          <w:rFonts w:ascii="Arial" w:hAnsi="Arial" w:cs="Arial"/>
          <w:sz w:val="22"/>
          <w:lang w:val="uz-Cyrl-UZ"/>
        </w:rPr>
        <w:t xml:space="preserve">реализации Проекта и </w:t>
      </w:r>
      <w:r w:rsidR="00863670" w:rsidRPr="0013141C">
        <w:rPr>
          <w:rFonts w:ascii="Arial" w:hAnsi="Arial" w:cs="Arial"/>
          <w:sz w:val="22"/>
        </w:rPr>
        <w:t xml:space="preserve">оказания Услуг </w:t>
      </w:r>
      <w:r w:rsidR="002C7DB4" w:rsidRPr="0013141C">
        <w:rPr>
          <w:rFonts w:ascii="Arial" w:hAnsi="Arial" w:cs="Arial"/>
          <w:sz w:val="22"/>
        </w:rPr>
        <w:t xml:space="preserve">будет </w:t>
      </w:r>
      <w:r w:rsidR="00863670" w:rsidRPr="0013141C">
        <w:rPr>
          <w:rFonts w:ascii="Arial" w:hAnsi="Arial" w:cs="Arial"/>
          <w:sz w:val="22"/>
        </w:rPr>
        <w:t>представ</w:t>
      </w:r>
      <w:r w:rsidR="002C7DB4" w:rsidRPr="0013141C">
        <w:rPr>
          <w:rFonts w:ascii="Arial" w:hAnsi="Arial" w:cs="Arial"/>
          <w:sz w:val="22"/>
        </w:rPr>
        <w:t>лен</w:t>
      </w:r>
      <w:r w:rsidR="00863670" w:rsidRPr="0013141C">
        <w:rPr>
          <w:rFonts w:ascii="Arial" w:hAnsi="Arial" w:cs="Arial"/>
          <w:sz w:val="22"/>
        </w:rPr>
        <w:t xml:space="preserve"> Государственному Партнеру на </w:t>
      </w:r>
      <w:r w:rsidR="002C7DB4" w:rsidRPr="0013141C">
        <w:rPr>
          <w:rFonts w:ascii="Arial" w:hAnsi="Arial" w:cs="Arial"/>
          <w:sz w:val="22"/>
        </w:rPr>
        <w:t>рассмотрение и утверждение</w:t>
      </w:r>
      <w:r w:rsidR="00863670" w:rsidRPr="0013141C">
        <w:rPr>
          <w:rFonts w:ascii="Arial" w:hAnsi="Arial" w:cs="Arial"/>
          <w:sz w:val="22"/>
        </w:rPr>
        <w:t>.</w:t>
      </w:r>
    </w:p>
    <w:p w14:paraId="18050BA1" w14:textId="3AC3FA93" w:rsidR="00863670" w:rsidRPr="0013141C" w:rsidRDefault="00863670" w:rsidP="00D97C29">
      <w:pPr>
        <w:pStyle w:val="a7"/>
        <w:numPr>
          <w:ilvl w:val="0"/>
          <w:numId w:val="16"/>
        </w:numPr>
        <w:spacing w:before="120" w:after="120" w:line="280" w:lineRule="atLeast"/>
        <w:ind w:left="1276" w:hanging="567"/>
        <w:contextualSpacing w:val="0"/>
        <w:jc w:val="both"/>
        <w:rPr>
          <w:rFonts w:ascii="Arial" w:hAnsi="Arial" w:cs="Arial"/>
          <w:sz w:val="22"/>
        </w:rPr>
      </w:pPr>
      <w:r w:rsidRPr="0013141C">
        <w:rPr>
          <w:rFonts w:ascii="Arial" w:hAnsi="Arial" w:cs="Arial"/>
          <w:sz w:val="22"/>
        </w:rPr>
        <w:t xml:space="preserve">Государственный </w:t>
      </w:r>
      <w:r w:rsidR="007F1701" w:rsidRPr="0013141C">
        <w:rPr>
          <w:rFonts w:ascii="Arial" w:hAnsi="Arial" w:cs="Arial"/>
          <w:sz w:val="22"/>
        </w:rPr>
        <w:t xml:space="preserve">Партнер </w:t>
      </w:r>
      <w:r w:rsidRPr="0013141C">
        <w:rPr>
          <w:rFonts w:ascii="Arial" w:hAnsi="Arial" w:cs="Arial"/>
          <w:sz w:val="22"/>
        </w:rPr>
        <w:t xml:space="preserve">обязуется </w:t>
      </w:r>
      <w:r w:rsidR="003A248B" w:rsidRPr="0013141C">
        <w:rPr>
          <w:rFonts w:ascii="Arial" w:hAnsi="Arial" w:cs="Arial"/>
          <w:sz w:val="22"/>
        </w:rPr>
        <w:t xml:space="preserve">рассмотреть </w:t>
      </w:r>
      <w:r w:rsidRPr="0013141C">
        <w:rPr>
          <w:rFonts w:ascii="Arial" w:hAnsi="Arial" w:cs="Arial"/>
          <w:sz w:val="22"/>
        </w:rPr>
        <w:t xml:space="preserve">и прокомментировать </w:t>
      </w:r>
      <w:r w:rsidR="00CE730D" w:rsidRPr="0013141C">
        <w:rPr>
          <w:rFonts w:ascii="Arial" w:hAnsi="Arial" w:cs="Arial"/>
          <w:sz w:val="22"/>
          <w:lang w:val="uz-Cyrl-UZ"/>
        </w:rPr>
        <w:t>детальн</w:t>
      </w:r>
      <w:r w:rsidR="003A248B" w:rsidRPr="0013141C">
        <w:rPr>
          <w:rFonts w:ascii="Arial" w:hAnsi="Arial" w:cs="Arial"/>
          <w:sz w:val="22"/>
          <w:lang w:val="uz-Cyrl-UZ"/>
        </w:rPr>
        <w:t>ый</w:t>
      </w:r>
      <w:r w:rsidR="00CE730D" w:rsidRPr="0013141C">
        <w:rPr>
          <w:rFonts w:ascii="Arial" w:hAnsi="Arial" w:cs="Arial"/>
          <w:sz w:val="22"/>
          <w:lang w:val="uz-Cyrl-UZ"/>
        </w:rPr>
        <w:t xml:space="preserve"> </w:t>
      </w:r>
      <w:proofErr w:type="gramStart"/>
      <w:r w:rsidR="00CE730D" w:rsidRPr="0013141C">
        <w:rPr>
          <w:rFonts w:ascii="Arial" w:hAnsi="Arial" w:cs="Arial"/>
          <w:sz w:val="22"/>
          <w:lang w:val="uz-Cyrl-UZ"/>
        </w:rPr>
        <w:t xml:space="preserve">проект </w:t>
      </w:r>
      <w:r w:rsidRPr="0013141C">
        <w:rPr>
          <w:rFonts w:ascii="Arial" w:hAnsi="Arial" w:cs="Arial"/>
          <w:sz w:val="22"/>
        </w:rPr>
        <w:t xml:space="preserve"> Парка</w:t>
      </w:r>
      <w:proofErr w:type="gramEnd"/>
      <w:r w:rsidRPr="0013141C">
        <w:rPr>
          <w:rFonts w:ascii="Arial" w:hAnsi="Arial" w:cs="Arial"/>
          <w:sz w:val="22"/>
        </w:rPr>
        <w:t xml:space="preserve">, подготовленный Частным </w:t>
      </w:r>
      <w:r w:rsidR="00435C9B" w:rsidRPr="0013141C">
        <w:rPr>
          <w:rFonts w:ascii="Arial" w:hAnsi="Arial" w:cs="Arial"/>
          <w:sz w:val="22"/>
        </w:rPr>
        <w:t>Партнером</w:t>
      </w:r>
      <w:r w:rsidRPr="0013141C">
        <w:rPr>
          <w:rFonts w:ascii="Arial" w:hAnsi="Arial" w:cs="Arial"/>
          <w:sz w:val="22"/>
        </w:rPr>
        <w:t>, в течение [</w:t>
      </w:r>
      <w:r w:rsidR="00D100B7" w:rsidRPr="0013141C">
        <w:rPr>
          <w:rFonts w:ascii="Arial" w:hAnsi="Arial" w:cs="Arial"/>
          <w:sz w:val="22"/>
        </w:rPr>
        <w:t>10</w:t>
      </w:r>
      <w:r w:rsidRPr="0013141C">
        <w:rPr>
          <w:rFonts w:ascii="Arial" w:hAnsi="Arial" w:cs="Arial"/>
          <w:sz w:val="22"/>
        </w:rPr>
        <w:t>] ([</w:t>
      </w:r>
      <w:r w:rsidR="00D100B7" w:rsidRPr="0013141C">
        <w:rPr>
          <w:rFonts w:ascii="Arial" w:hAnsi="Arial" w:cs="Arial"/>
          <w:sz w:val="22"/>
        </w:rPr>
        <w:t>десяти</w:t>
      </w:r>
      <w:r w:rsidRPr="0013141C">
        <w:rPr>
          <w:rFonts w:ascii="Arial" w:hAnsi="Arial" w:cs="Arial"/>
          <w:sz w:val="22"/>
        </w:rPr>
        <w:t xml:space="preserve">]) </w:t>
      </w:r>
      <w:r w:rsidR="00435C9B" w:rsidRPr="0013141C">
        <w:rPr>
          <w:rFonts w:ascii="Arial" w:hAnsi="Arial" w:cs="Arial"/>
          <w:sz w:val="22"/>
        </w:rPr>
        <w:t xml:space="preserve">Рабочих Дней </w:t>
      </w:r>
      <w:r w:rsidRPr="0013141C">
        <w:rPr>
          <w:rFonts w:ascii="Arial" w:hAnsi="Arial" w:cs="Arial"/>
          <w:sz w:val="22"/>
        </w:rPr>
        <w:t xml:space="preserve">после </w:t>
      </w:r>
      <w:r w:rsidR="00CE730D" w:rsidRPr="0013141C">
        <w:rPr>
          <w:rFonts w:ascii="Arial" w:hAnsi="Arial" w:cs="Arial"/>
          <w:sz w:val="22"/>
          <w:lang w:val="uz-Cyrl-UZ"/>
        </w:rPr>
        <w:t xml:space="preserve">его </w:t>
      </w:r>
      <w:r w:rsidRPr="0013141C">
        <w:rPr>
          <w:rFonts w:ascii="Arial" w:hAnsi="Arial" w:cs="Arial"/>
          <w:sz w:val="22"/>
        </w:rPr>
        <w:t>получения.</w:t>
      </w:r>
    </w:p>
    <w:p w14:paraId="149BD810" w14:textId="057F635D" w:rsidR="00863670" w:rsidRPr="0013141C" w:rsidRDefault="00863670" w:rsidP="00D97C29">
      <w:pPr>
        <w:pStyle w:val="a7"/>
        <w:numPr>
          <w:ilvl w:val="0"/>
          <w:numId w:val="16"/>
        </w:numPr>
        <w:spacing w:before="120" w:after="120" w:line="280" w:lineRule="atLeast"/>
        <w:ind w:left="1276" w:hanging="567"/>
        <w:contextualSpacing w:val="0"/>
        <w:jc w:val="both"/>
        <w:rPr>
          <w:rFonts w:ascii="Arial" w:hAnsi="Arial" w:cs="Arial"/>
          <w:sz w:val="22"/>
        </w:rPr>
      </w:pPr>
      <w:r w:rsidRPr="0013141C">
        <w:rPr>
          <w:rFonts w:ascii="Arial" w:hAnsi="Arial" w:cs="Arial"/>
          <w:sz w:val="22"/>
        </w:rPr>
        <w:t xml:space="preserve">После согласования </w:t>
      </w:r>
      <w:r w:rsidR="00CE730D" w:rsidRPr="0013141C">
        <w:rPr>
          <w:rFonts w:ascii="Arial" w:hAnsi="Arial" w:cs="Arial"/>
          <w:sz w:val="22"/>
          <w:lang w:val="uz-Cyrl-UZ"/>
        </w:rPr>
        <w:t>и утверждения в установленном порядке детальн</w:t>
      </w:r>
      <w:r w:rsidR="003A248B" w:rsidRPr="0013141C">
        <w:rPr>
          <w:rFonts w:ascii="Arial" w:hAnsi="Arial" w:cs="Arial"/>
          <w:sz w:val="22"/>
          <w:lang w:val="uz-Cyrl-UZ"/>
        </w:rPr>
        <w:t>ого</w:t>
      </w:r>
      <w:r w:rsidR="00CE730D" w:rsidRPr="0013141C">
        <w:rPr>
          <w:rFonts w:ascii="Arial" w:hAnsi="Arial" w:cs="Arial"/>
          <w:sz w:val="22"/>
          <w:lang w:val="uz-Cyrl-UZ"/>
        </w:rPr>
        <w:t xml:space="preserve"> проект</w:t>
      </w:r>
      <w:r w:rsidR="003A248B" w:rsidRPr="0013141C">
        <w:rPr>
          <w:rFonts w:ascii="Arial" w:hAnsi="Arial" w:cs="Arial"/>
          <w:sz w:val="22"/>
          <w:lang w:val="uz-Cyrl-UZ"/>
        </w:rPr>
        <w:t xml:space="preserve">а </w:t>
      </w:r>
      <w:r w:rsidRPr="0013141C">
        <w:rPr>
          <w:rFonts w:ascii="Arial" w:hAnsi="Arial" w:cs="Arial"/>
          <w:sz w:val="22"/>
        </w:rPr>
        <w:t>Парка,</w:t>
      </w:r>
      <w:r w:rsidR="00370BD8" w:rsidRPr="0013141C">
        <w:rPr>
          <w:rFonts w:ascii="Arial" w:hAnsi="Arial" w:cs="Arial"/>
          <w:sz w:val="22"/>
        </w:rPr>
        <w:t xml:space="preserve"> он считается </w:t>
      </w:r>
      <w:proofErr w:type="gramStart"/>
      <w:r w:rsidR="00370BD8" w:rsidRPr="0013141C">
        <w:rPr>
          <w:rFonts w:ascii="Arial" w:hAnsi="Arial" w:cs="Arial"/>
          <w:sz w:val="22"/>
        </w:rPr>
        <w:t>Приложением Соглашения</w:t>
      </w:r>
      <w:proofErr w:type="gramEnd"/>
      <w:r w:rsidR="00370BD8" w:rsidRPr="0013141C">
        <w:rPr>
          <w:rFonts w:ascii="Arial" w:hAnsi="Arial" w:cs="Arial"/>
          <w:sz w:val="22"/>
        </w:rPr>
        <w:t xml:space="preserve"> и</w:t>
      </w:r>
      <w:r w:rsidRPr="0013141C">
        <w:rPr>
          <w:rFonts w:ascii="Arial" w:hAnsi="Arial" w:cs="Arial"/>
          <w:sz w:val="22"/>
        </w:rPr>
        <w:t xml:space="preserve"> Частный Партнер обязуется руководствоваться </w:t>
      </w:r>
      <w:r w:rsidR="003A248B" w:rsidRPr="0013141C">
        <w:rPr>
          <w:rFonts w:ascii="Arial" w:hAnsi="Arial" w:cs="Arial"/>
          <w:sz w:val="22"/>
        </w:rPr>
        <w:t>утвержде</w:t>
      </w:r>
      <w:r w:rsidRPr="0013141C">
        <w:rPr>
          <w:rFonts w:ascii="Arial" w:hAnsi="Arial" w:cs="Arial"/>
          <w:sz w:val="22"/>
        </w:rPr>
        <w:t xml:space="preserve">нным проектом при </w:t>
      </w:r>
      <w:r w:rsidR="00CE730D" w:rsidRPr="0013141C">
        <w:rPr>
          <w:rFonts w:ascii="Arial" w:hAnsi="Arial" w:cs="Arial"/>
          <w:sz w:val="22"/>
          <w:lang w:val="uz-Cyrl-UZ"/>
        </w:rPr>
        <w:t>реализации Проекта</w:t>
      </w:r>
      <w:r w:rsidR="0053373F" w:rsidRPr="0013141C">
        <w:rPr>
          <w:rFonts w:ascii="Arial" w:hAnsi="Arial" w:cs="Arial"/>
          <w:sz w:val="22"/>
          <w:lang w:val="uz-Cyrl-UZ"/>
        </w:rPr>
        <w:t xml:space="preserve">, </w:t>
      </w:r>
      <w:r w:rsidR="004114D4" w:rsidRPr="0013141C">
        <w:rPr>
          <w:rFonts w:ascii="Arial" w:hAnsi="Arial" w:cs="Arial"/>
          <w:sz w:val="22"/>
          <w:lang w:val="uz-Cyrl-UZ"/>
        </w:rPr>
        <w:t>в частност</w:t>
      </w:r>
      <w:r w:rsidR="00CE730D" w:rsidRPr="0013141C">
        <w:rPr>
          <w:rFonts w:ascii="Arial" w:hAnsi="Arial" w:cs="Arial"/>
          <w:sz w:val="22"/>
          <w:lang w:val="uz-Cyrl-UZ"/>
        </w:rPr>
        <w:t>и</w:t>
      </w:r>
      <w:r w:rsidR="004114D4" w:rsidRPr="0013141C">
        <w:rPr>
          <w:rFonts w:ascii="Arial" w:hAnsi="Arial" w:cs="Arial"/>
          <w:sz w:val="22"/>
          <w:lang w:val="uz-Cyrl-UZ"/>
        </w:rPr>
        <w:t xml:space="preserve"> при</w:t>
      </w:r>
      <w:r w:rsidR="00CE730D" w:rsidRPr="0013141C">
        <w:rPr>
          <w:rFonts w:ascii="Arial" w:hAnsi="Arial" w:cs="Arial"/>
          <w:sz w:val="22"/>
          <w:lang w:val="uz-Cyrl-UZ"/>
        </w:rPr>
        <w:t xml:space="preserve"> </w:t>
      </w:r>
      <w:proofErr w:type="spellStart"/>
      <w:r w:rsidRPr="0013141C">
        <w:rPr>
          <w:rFonts w:ascii="Arial" w:hAnsi="Arial" w:cs="Arial"/>
          <w:sz w:val="22"/>
        </w:rPr>
        <w:t>оказани</w:t>
      </w:r>
      <w:proofErr w:type="spellEnd"/>
      <w:r w:rsidR="003A16C9" w:rsidRPr="0013141C">
        <w:rPr>
          <w:rFonts w:ascii="Arial" w:hAnsi="Arial" w:cs="Arial"/>
          <w:sz w:val="22"/>
          <w:lang w:val="uz-Cyrl-UZ"/>
        </w:rPr>
        <w:t>и</w:t>
      </w:r>
      <w:r w:rsidRPr="0013141C">
        <w:rPr>
          <w:rFonts w:ascii="Arial" w:hAnsi="Arial" w:cs="Arial"/>
          <w:sz w:val="22"/>
        </w:rPr>
        <w:t xml:space="preserve"> Услуг.</w:t>
      </w:r>
    </w:p>
    <w:p w14:paraId="0FBDBCDF" w14:textId="289B611A" w:rsidR="005F5778" w:rsidRPr="0013141C" w:rsidRDefault="005F5778" w:rsidP="005F5778">
      <w:pPr>
        <w:pStyle w:val="a7"/>
        <w:numPr>
          <w:ilvl w:val="1"/>
          <w:numId w:val="13"/>
        </w:numPr>
        <w:spacing w:before="120" w:after="120" w:line="280" w:lineRule="atLeast"/>
        <w:ind w:left="0" w:firstLine="0"/>
        <w:contextualSpacing w:val="0"/>
        <w:rPr>
          <w:rFonts w:ascii="Arial" w:hAnsi="Arial" w:cs="Arial"/>
          <w:b/>
          <w:sz w:val="22"/>
        </w:rPr>
      </w:pPr>
      <w:r w:rsidRPr="0013141C">
        <w:rPr>
          <w:rFonts w:ascii="Arial" w:hAnsi="Arial" w:cs="Arial"/>
          <w:b/>
          <w:sz w:val="22"/>
        </w:rPr>
        <w:t>Градостроительная документация</w:t>
      </w:r>
    </w:p>
    <w:p w14:paraId="6898471B" w14:textId="0A87FEE3" w:rsidR="003A6C11" w:rsidRPr="0013141C" w:rsidRDefault="002D63F3" w:rsidP="0024605E">
      <w:pPr>
        <w:pStyle w:val="a7"/>
        <w:numPr>
          <w:ilvl w:val="0"/>
          <w:numId w:val="33"/>
        </w:numPr>
        <w:spacing w:before="120" w:after="120" w:line="280" w:lineRule="atLeast"/>
        <w:ind w:left="1260" w:hanging="540"/>
        <w:contextualSpacing w:val="0"/>
        <w:jc w:val="both"/>
        <w:rPr>
          <w:rFonts w:ascii="Arial" w:hAnsi="Arial" w:cs="Arial"/>
          <w:sz w:val="22"/>
        </w:rPr>
      </w:pPr>
      <w:r w:rsidRPr="0013141C">
        <w:rPr>
          <w:rFonts w:ascii="Arial" w:hAnsi="Arial" w:cs="Arial"/>
          <w:sz w:val="22"/>
        </w:rPr>
        <w:t xml:space="preserve">Частный Партнер обязуется за свой счёт обеспечить разработку градостроительной документации </w:t>
      </w:r>
      <w:r w:rsidR="0024605E" w:rsidRPr="0013141C">
        <w:rPr>
          <w:rFonts w:ascii="Arial" w:hAnsi="Arial" w:cs="Arial"/>
          <w:sz w:val="22"/>
        </w:rPr>
        <w:t>в рамках</w:t>
      </w:r>
      <w:r w:rsidRPr="0013141C">
        <w:rPr>
          <w:rFonts w:ascii="Arial" w:hAnsi="Arial" w:cs="Arial"/>
          <w:sz w:val="22"/>
        </w:rPr>
        <w:t xml:space="preserve"> реализации Проекта</w:t>
      </w:r>
      <w:r w:rsidR="00764D97" w:rsidRPr="0013141C">
        <w:rPr>
          <w:rFonts w:ascii="Arial" w:hAnsi="Arial" w:cs="Arial"/>
          <w:sz w:val="22"/>
        </w:rPr>
        <w:t xml:space="preserve"> с соблюдением Законодательства о градостроительстве, а также градостроительных норм и правил</w:t>
      </w:r>
      <w:r w:rsidRPr="0013141C">
        <w:rPr>
          <w:rFonts w:ascii="Arial" w:hAnsi="Arial" w:cs="Arial"/>
          <w:sz w:val="22"/>
        </w:rPr>
        <w:t xml:space="preserve">. </w:t>
      </w:r>
    </w:p>
    <w:p w14:paraId="1172BBBD" w14:textId="6AD682DE" w:rsidR="005F5778" w:rsidRPr="0013141C" w:rsidRDefault="0024605E" w:rsidP="0024605E">
      <w:pPr>
        <w:pStyle w:val="a7"/>
        <w:numPr>
          <w:ilvl w:val="0"/>
          <w:numId w:val="33"/>
        </w:numPr>
        <w:spacing w:before="120" w:after="120" w:line="280" w:lineRule="atLeast"/>
        <w:ind w:left="1260" w:hanging="540"/>
        <w:contextualSpacing w:val="0"/>
        <w:jc w:val="both"/>
        <w:rPr>
          <w:rFonts w:ascii="Arial" w:hAnsi="Arial" w:cs="Arial"/>
          <w:sz w:val="22"/>
        </w:rPr>
      </w:pPr>
      <w:r w:rsidRPr="0013141C">
        <w:rPr>
          <w:rFonts w:ascii="Arial" w:hAnsi="Arial" w:cs="Arial"/>
          <w:sz w:val="22"/>
        </w:rPr>
        <w:lastRenderedPageBreak/>
        <w:t>Градостроительная документация в рамках реализации Проекта будет представлена Государственному Партнеру на рассмотрение и утверждение.</w:t>
      </w:r>
    </w:p>
    <w:p w14:paraId="399C3851" w14:textId="0B7CF914" w:rsidR="0024605E" w:rsidRPr="0013141C" w:rsidRDefault="0024605E" w:rsidP="0024605E">
      <w:pPr>
        <w:pStyle w:val="a7"/>
        <w:numPr>
          <w:ilvl w:val="0"/>
          <w:numId w:val="33"/>
        </w:numPr>
        <w:spacing w:before="120" w:after="120" w:line="280" w:lineRule="atLeast"/>
        <w:ind w:left="1260" w:hanging="540"/>
        <w:contextualSpacing w:val="0"/>
        <w:jc w:val="both"/>
        <w:rPr>
          <w:rFonts w:ascii="Arial" w:hAnsi="Arial" w:cs="Arial"/>
          <w:sz w:val="22"/>
        </w:rPr>
      </w:pPr>
      <w:r w:rsidRPr="0013141C">
        <w:rPr>
          <w:rFonts w:ascii="Arial" w:hAnsi="Arial" w:cs="Arial"/>
          <w:sz w:val="22"/>
        </w:rPr>
        <w:t xml:space="preserve">После согласования </w:t>
      </w:r>
      <w:r w:rsidRPr="0013141C">
        <w:rPr>
          <w:rFonts w:ascii="Arial" w:hAnsi="Arial" w:cs="Arial"/>
          <w:sz w:val="22"/>
          <w:lang w:val="uz-Cyrl-UZ"/>
        </w:rPr>
        <w:t xml:space="preserve">и утверждения в установленном порядке </w:t>
      </w:r>
      <w:r w:rsidRPr="0013141C">
        <w:rPr>
          <w:rFonts w:ascii="Arial" w:hAnsi="Arial" w:cs="Arial"/>
          <w:sz w:val="22"/>
        </w:rPr>
        <w:t xml:space="preserve">градостроительной документации, Частный Партнер обязуется руководствоваться утвержденной документацией при </w:t>
      </w:r>
      <w:r w:rsidRPr="0013141C">
        <w:rPr>
          <w:rFonts w:ascii="Arial" w:hAnsi="Arial" w:cs="Arial"/>
          <w:sz w:val="22"/>
          <w:lang w:val="uz-Cyrl-UZ"/>
        </w:rPr>
        <w:t>реализации Проекта</w:t>
      </w:r>
      <w:r w:rsidRPr="0013141C">
        <w:rPr>
          <w:rFonts w:ascii="Arial" w:hAnsi="Arial" w:cs="Arial"/>
          <w:sz w:val="22"/>
        </w:rPr>
        <w:t>.</w:t>
      </w:r>
    </w:p>
    <w:p w14:paraId="3BA16205" w14:textId="77777777" w:rsidR="0024605E" w:rsidRPr="0013141C" w:rsidRDefault="0024605E" w:rsidP="0024605E">
      <w:pPr>
        <w:pStyle w:val="a7"/>
        <w:spacing w:before="120" w:after="120" w:line="280" w:lineRule="atLeast"/>
        <w:ind w:left="1260"/>
        <w:contextualSpacing w:val="0"/>
        <w:jc w:val="both"/>
        <w:rPr>
          <w:rFonts w:ascii="Arial" w:hAnsi="Arial" w:cs="Arial"/>
          <w:sz w:val="22"/>
        </w:rPr>
      </w:pPr>
    </w:p>
    <w:p w14:paraId="39BC969C" w14:textId="77777777" w:rsidR="00881163" w:rsidRPr="0013141C" w:rsidRDefault="00863670" w:rsidP="00D97C29">
      <w:pPr>
        <w:pStyle w:val="a7"/>
        <w:numPr>
          <w:ilvl w:val="0"/>
          <w:numId w:val="13"/>
        </w:numPr>
        <w:spacing w:before="120" w:after="120" w:line="280" w:lineRule="atLeast"/>
        <w:ind w:left="709" w:hanging="709"/>
        <w:contextualSpacing w:val="0"/>
        <w:rPr>
          <w:rFonts w:ascii="Arial" w:hAnsi="Arial" w:cs="Arial"/>
          <w:b/>
          <w:sz w:val="22"/>
        </w:rPr>
      </w:pPr>
      <w:r w:rsidRPr="0013141C">
        <w:rPr>
          <w:rFonts w:ascii="Arial" w:hAnsi="Arial" w:cs="Arial"/>
          <w:b/>
          <w:sz w:val="22"/>
        </w:rPr>
        <w:t>ЗЕМЕЛЬНЫЙ УЧАСТОК И СОГЛАСОВАННЫЕ ОБЪЕКТЫ</w:t>
      </w:r>
    </w:p>
    <w:p w14:paraId="12EAAC60" w14:textId="77777777" w:rsidR="00863670" w:rsidRPr="0013141C" w:rsidRDefault="004B4A1C" w:rsidP="00D97C29">
      <w:pPr>
        <w:pStyle w:val="a7"/>
        <w:numPr>
          <w:ilvl w:val="1"/>
          <w:numId w:val="13"/>
        </w:numPr>
        <w:spacing w:before="120" w:after="120" w:line="280" w:lineRule="atLeast"/>
        <w:ind w:left="709" w:hanging="709"/>
        <w:contextualSpacing w:val="0"/>
        <w:rPr>
          <w:rFonts w:ascii="Arial" w:hAnsi="Arial" w:cs="Arial"/>
          <w:b/>
          <w:sz w:val="22"/>
        </w:rPr>
      </w:pPr>
      <w:bookmarkStart w:id="20" w:name="_Ref167118271"/>
      <w:r w:rsidRPr="0013141C">
        <w:rPr>
          <w:rFonts w:ascii="Arial" w:hAnsi="Arial" w:cs="Arial"/>
          <w:b/>
          <w:sz w:val="22"/>
        </w:rPr>
        <w:t>Общие положения</w:t>
      </w:r>
      <w:bookmarkEnd w:id="20"/>
    </w:p>
    <w:p w14:paraId="4FE3A036" w14:textId="3A485C6A" w:rsidR="00DA6D77" w:rsidRPr="0013141C" w:rsidRDefault="00DA6D77" w:rsidP="00D97C29">
      <w:pPr>
        <w:pStyle w:val="a7"/>
        <w:numPr>
          <w:ilvl w:val="2"/>
          <w:numId w:val="13"/>
        </w:numPr>
        <w:spacing w:before="120" w:after="120" w:line="280" w:lineRule="atLeast"/>
        <w:ind w:left="1276" w:hanging="567"/>
        <w:contextualSpacing w:val="0"/>
        <w:jc w:val="both"/>
        <w:rPr>
          <w:rFonts w:ascii="Arial" w:hAnsi="Arial" w:cs="Arial"/>
          <w:sz w:val="22"/>
        </w:rPr>
      </w:pPr>
      <w:r w:rsidRPr="0013141C">
        <w:rPr>
          <w:rFonts w:ascii="Arial" w:hAnsi="Arial" w:cs="Arial"/>
          <w:sz w:val="22"/>
        </w:rPr>
        <w:t>До Даты</w:t>
      </w:r>
      <w:r w:rsidR="00DD5096" w:rsidRPr="0013141C">
        <w:rPr>
          <w:rFonts w:ascii="Arial" w:hAnsi="Arial" w:cs="Arial"/>
          <w:sz w:val="22"/>
        </w:rPr>
        <w:t xml:space="preserve"> Вступления в Силу</w:t>
      </w:r>
      <w:r w:rsidR="00435C9B" w:rsidRPr="0013141C">
        <w:rPr>
          <w:rFonts w:ascii="Arial" w:hAnsi="Arial" w:cs="Arial"/>
          <w:sz w:val="22"/>
        </w:rPr>
        <w:t xml:space="preserve"> </w:t>
      </w:r>
      <w:r w:rsidRPr="0013141C">
        <w:rPr>
          <w:rFonts w:ascii="Arial" w:hAnsi="Arial" w:cs="Arial"/>
          <w:sz w:val="22"/>
        </w:rPr>
        <w:t xml:space="preserve">Государственный Партнер предоставляет Частному Партнеру все </w:t>
      </w:r>
      <w:r w:rsidR="003A248B" w:rsidRPr="0013141C">
        <w:rPr>
          <w:rFonts w:ascii="Arial" w:hAnsi="Arial" w:cs="Arial"/>
          <w:sz w:val="22"/>
        </w:rPr>
        <w:t xml:space="preserve">имеющиеся </w:t>
      </w:r>
      <w:r w:rsidR="00AA672A" w:rsidRPr="0013141C">
        <w:rPr>
          <w:rFonts w:ascii="Arial" w:hAnsi="Arial" w:cs="Arial"/>
          <w:sz w:val="22"/>
          <w:lang w:val="uz-Cyrl-UZ"/>
        </w:rPr>
        <w:t>правоустанавливаю</w:t>
      </w:r>
      <w:r w:rsidR="00AA672A" w:rsidRPr="0013141C">
        <w:rPr>
          <w:rFonts w:ascii="Arial" w:hAnsi="Arial" w:cs="Arial"/>
          <w:sz w:val="22"/>
        </w:rPr>
        <w:t>щ</w:t>
      </w:r>
      <w:r w:rsidR="00AA672A" w:rsidRPr="0013141C">
        <w:rPr>
          <w:rFonts w:ascii="Arial" w:hAnsi="Arial" w:cs="Arial"/>
          <w:sz w:val="22"/>
          <w:lang w:val="uz-Cyrl-UZ"/>
        </w:rPr>
        <w:t xml:space="preserve">ие </w:t>
      </w:r>
      <w:r w:rsidRPr="0013141C">
        <w:rPr>
          <w:rFonts w:ascii="Arial" w:hAnsi="Arial" w:cs="Arial"/>
          <w:sz w:val="22"/>
        </w:rPr>
        <w:t xml:space="preserve">документы на Земельный </w:t>
      </w:r>
      <w:r w:rsidR="002E44DF" w:rsidRPr="0013141C">
        <w:rPr>
          <w:rFonts w:ascii="Arial" w:hAnsi="Arial" w:cs="Arial"/>
          <w:sz w:val="22"/>
        </w:rPr>
        <w:t>У</w:t>
      </w:r>
      <w:r w:rsidRPr="0013141C">
        <w:rPr>
          <w:rFonts w:ascii="Arial" w:hAnsi="Arial" w:cs="Arial"/>
          <w:sz w:val="22"/>
        </w:rPr>
        <w:t xml:space="preserve">часток. </w:t>
      </w:r>
    </w:p>
    <w:p w14:paraId="6A862071" w14:textId="0545A734" w:rsidR="00591E24" w:rsidRPr="0013141C" w:rsidRDefault="00591E24" w:rsidP="00D97C29">
      <w:pPr>
        <w:pStyle w:val="a7"/>
        <w:numPr>
          <w:ilvl w:val="2"/>
          <w:numId w:val="13"/>
        </w:numPr>
        <w:spacing w:before="120" w:after="120" w:line="280" w:lineRule="atLeast"/>
        <w:ind w:left="1276" w:hanging="567"/>
        <w:contextualSpacing w:val="0"/>
        <w:jc w:val="both"/>
        <w:rPr>
          <w:rFonts w:ascii="Arial" w:hAnsi="Arial" w:cs="Arial"/>
          <w:sz w:val="22"/>
        </w:rPr>
      </w:pPr>
      <w:r w:rsidRPr="0013141C">
        <w:rPr>
          <w:rFonts w:ascii="Arial" w:hAnsi="Arial" w:cs="Arial"/>
          <w:sz w:val="22"/>
        </w:rPr>
        <w:t xml:space="preserve">Государственный </w:t>
      </w:r>
      <w:r w:rsidR="00B77F66" w:rsidRPr="0013141C">
        <w:rPr>
          <w:rFonts w:ascii="Arial" w:hAnsi="Arial" w:cs="Arial"/>
          <w:sz w:val="22"/>
        </w:rPr>
        <w:t>П</w:t>
      </w:r>
      <w:r w:rsidRPr="0013141C">
        <w:rPr>
          <w:rFonts w:ascii="Arial" w:hAnsi="Arial" w:cs="Arial"/>
          <w:sz w:val="22"/>
        </w:rPr>
        <w:t xml:space="preserve">артнер гарантирует Частному Партнеру, что Земельный Участок является свободными от </w:t>
      </w:r>
      <w:r w:rsidR="00704E62" w:rsidRPr="0013141C">
        <w:rPr>
          <w:rFonts w:ascii="Arial" w:hAnsi="Arial" w:cs="Arial"/>
          <w:sz w:val="22"/>
        </w:rPr>
        <w:t xml:space="preserve">нераскрытых </w:t>
      </w:r>
      <w:r w:rsidRPr="0013141C">
        <w:rPr>
          <w:rFonts w:ascii="Arial" w:hAnsi="Arial" w:cs="Arial"/>
          <w:sz w:val="22"/>
        </w:rPr>
        <w:t xml:space="preserve">прав третьих лиц и иных </w:t>
      </w:r>
      <w:r w:rsidR="00E13F2E" w:rsidRPr="0013141C">
        <w:rPr>
          <w:rFonts w:ascii="Arial" w:hAnsi="Arial" w:cs="Arial"/>
          <w:sz w:val="22"/>
        </w:rPr>
        <w:t>Обременений</w:t>
      </w:r>
      <w:r w:rsidRPr="0013141C">
        <w:rPr>
          <w:rFonts w:ascii="Arial" w:hAnsi="Arial" w:cs="Arial"/>
          <w:sz w:val="22"/>
        </w:rPr>
        <w:t>.</w:t>
      </w:r>
    </w:p>
    <w:p w14:paraId="36976D50" w14:textId="3C32A7AC" w:rsidR="0012144A" w:rsidRPr="0013141C" w:rsidRDefault="004B4A1C" w:rsidP="00D97C29">
      <w:pPr>
        <w:pStyle w:val="a7"/>
        <w:numPr>
          <w:ilvl w:val="2"/>
          <w:numId w:val="13"/>
        </w:numPr>
        <w:spacing w:before="120" w:after="120" w:line="280" w:lineRule="atLeast"/>
        <w:ind w:left="1276" w:hanging="567"/>
        <w:contextualSpacing w:val="0"/>
        <w:jc w:val="both"/>
        <w:rPr>
          <w:rFonts w:ascii="Arial" w:hAnsi="Arial" w:cs="Arial"/>
          <w:sz w:val="22"/>
        </w:rPr>
      </w:pPr>
      <w:r w:rsidRPr="0013141C">
        <w:rPr>
          <w:rFonts w:ascii="Arial" w:hAnsi="Arial" w:cs="Arial"/>
          <w:sz w:val="22"/>
        </w:rPr>
        <w:t xml:space="preserve">До Даты </w:t>
      </w:r>
      <w:r w:rsidR="00DD5096" w:rsidRPr="0013141C">
        <w:rPr>
          <w:rFonts w:ascii="Arial" w:hAnsi="Arial" w:cs="Arial"/>
          <w:sz w:val="22"/>
        </w:rPr>
        <w:t>Вступления в Силу</w:t>
      </w:r>
      <w:r w:rsidR="00435C9B" w:rsidRPr="0013141C">
        <w:rPr>
          <w:rFonts w:ascii="Arial" w:hAnsi="Arial" w:cs="Arial"/>
          <w:sz w:val="22"/>
        </w:rPr>
        <w:t xml:space="preserve"> </w:t>
      </w:r>
      <w:r w:rsidRPr="0013141C">
        <w:rPr>
          <w:rFonts w:ascii="Arial" w:hAnsi="Arial" w:cs="Arial"/>
          <w:sz w:val="22"/>
        </w:rPr>
        <w:t>Частный Партнер должен провести визуальный осмотр Согласованных Объектов. По окончани</w:t>
      </w:r>
      <w:r w:rsidR="00E13F2E" w:rsidRPr="0013141C">
        <w:rPr>
          <w:rFonts w:ascii="Arial" w:hAnsi="Arial" w:cs="Arial"/>
          <w:sz w:val="22"/>
        </w:rPr>
        <w:t>и</w:t>
      </w:r>
      <w:r w:rsidRPr="0013141C">
        <w:rPr>
          <w:rFonts w:ascii="Arial" w:hAnsi="Arial" w:cs="Arial"/>
          <w:sz w:val="22"/>
        </w:rPr>
        <w:t xml:space="preserve"> осмотра </w:t>
      </w:r>
      <w:r w:rsidR="00AA672A" w:rsidRPr="0013141C">
        <w:rPr>
          <w:rFonts w:ascii="Arial" w:hAnsi="Arial" w:cs="Arial"/>
          <w:sz w:val="22"/>
        </w:rPr>
        <w:t>Стороны</w:t>
      </w:r>
      <w:r w:rsidRPr="0013141C">
        <w:rPr>
          <w:rFonts w:ascii="Arial" w:hAnsi="Arial" w:cs="Arial"/>
          <w:sz w:val="22"/>
        </w:rPr>
        <w:t xml:space="preserve"> подписывают документ с описанием передаваемых Согласованных Объектов. Такой документ за подписью Сторон будет считаться </w:t>
      </w:r>
      <w:r w:rsidR="00CE4174" w:rsidRPr="0013141C">
        <w:rPr>
          <w:rFonts w:ascii="Arial" w:hAnsi="Arial" w:cs="Arial"/>
          <w:sz w:val="22"/>
        </w:rPr>
        <w:t xml:space="preserve">обновленным </w:t>
      </w:r>
      <w:r w:rsidR="00CE4174" w:rsidRPr="0013141C">
        <w:rPr>
          <w:rFonts w:ascii="Arial" w:hAnsi="Arial" w:cs="Arial"/>
          <w:b/>
          <w:sz w:val="22"/>
        </w:rPr>
        <w:fldChar w:fldCharType="begin"/>
      </w:r>
      <w:r w:rsidR="00CE4174" w:rsidRPr="0013141C">
        <w:rPr>
          <w:rFonts w:ascii="Arial" w:hAnsi="Arial" w:cs="Arial"/>
          <w:b/>
          <w:sz w:val="22"/>
        </w:rPr>
        <w:instrText xml:space="preserve"> REF Объекты \h  \* MERGEFORMAT </w:instrText>
      </w:r>
      <w:r w:rsidR="00CE4174" w:rsidRPr="0013141C">
        <w:rPr>
          <w:rFonts w:ascii="Arial" w:hAnsi="Arial" w:cs="Arial"/>
          <w:b/>
          <w:sz w:val="22"/>
        </w:rPr>
      </w:r>
      <w:r w:rsidR="00CE4174" w:rsidRPr="0013141C">
        <w:rPr>
          <w:rFonts w:ascii="Arial" w:hAnsi="Arial" w:cs="Arial"/>
          <w:b/>
          <w:sz w:val="22"/>
        </w:rPr>
        <w:fldChar w:fldCharType="separate"/>
      </w:r>
      <w:r w:rsidR="00CE4174" w:rsidRPr="0013141C">
        <w:rPr>
          <w:rStyle w:val="10"/>
          <w:rFonts w:ascii="Arial" w:eastAsiaTheme="minorHAnsi" w:hAnsi="Arial" w:cs="Arial"/>
          <w:b w:val="0"/>
          <w:sz w:val="22"/>
          <w:szCs w:val="22"/>
          <w:lang w:val="ru-RU"/>
        </w:rPr>
        <w:t>Приложением 1</w:t>
      </w:r>
      <w:r w:rsidR="00CE4174" w:rsidRPr="0013141C">
        <w:rPr>
          <w:rFonts w:ascii="Arial" w:hAnsi="Arial" w:cs="Arial"/>
          <w:b/>
          <w:sz w:val="22"/>
        </w:rPr>
        <w:fldChar w:fldCharType="end"/>
      </w:r>
      <w:r w:rsidR="00CE4174" w:rsidRPr="0013141C">
        <w:rPr>
          <w:rFonts w:ascii="Arial" w:hAnsi="Arial" w:cs="Arial"/>
          <w:b/>
          <w:sz w:val="22"/>
        </w:rPr>
        <w:t xml:space="preserve"> </w:t>
      </w:r>
      <w:r w:rsidRPr="0013141C">
        <w:rPr>
          <w:rFonts w:ascii="Arial" w:hAnsi="Arial" w:cs="Arial"/>
          <w:sz w:val="22"/>
        </w:rPr>
        <w:t xml:space="preserve">по состоянию на Дату </w:t>
      </w:r>
      <w:r w:rsidR="00DD5096" w:rsidRPr="0013141C">
        <w:rPr>
          <w:rFonts w:ascii="Arial" w:hAnsi="Arial" w:cs="Arial"/>
          <w:sz w:val="22"/>
        </w:rPr>
        <w:t>Вступления в Силу</w:t>
      </w:r>
      <w:r w:rsidRPr="0013141C">
        <w:rPr>
          <w:rFonts w:ascii="Arial" w:hAnsi="Arial" w:cs="Arial"/>
          <w:sz w:val="22"/>
        </w:rPr>
        <w:t>.</w:t>
      </w:r>
    </w:p>
    <w:p w14:paraId="6A495CDE" w14:textId="77777777" w:rsidR="0012144A" w:rsidRPr="0013141C" w:rsidRDefault="0012144A" w:rsidP="00D97C29">
      <w:pPr>
        <w:pStyle w:val="a7"/>
        <w:numPr>
          <w:ilvl w:val="2"/>
          <w:numId w:val="13"/>
        </w:numPr>
        <w:spacing w:before="120" w:after="120" w:line="280" w:lineRule="atLeast"/>
        <w:ind w:left="1276" w:hanging="567"/>
        <w:contextualSpacing w:val="0"/>
        <w:jc w:val="both"/>
        <w:rPr>
          <w:rFonts w:ascii="Arial" w:hAnsi="Arial" w:cs="Arial"/>
          <w:sz w:val="22"/>
        </w:rPr>
      </w:pPr>
      <w:bookmarkStart w:id="21" w:name="_Ref167118273"/>
      <w:r w:rsidRPr="0013141C">
        <w:rPr>
          <w:rFonts w:ascii="Arial" w:hAnsi="Arial" w:cs="Arial"/>
          <w:sz w:val="22"/>
        </w:rPr>
        <w:t>Стороны подтверждают и соглашаются с тем, что:</w:t>
      </w:r>
      <w:bookmarkEnd w:id="21"/>
    </w:p>
    <w:p w14:paraId="1B7CA371" w14:textId="08A46BFF" w:rsidR="0012144A" w:rsidRPr="0013141C" w:rsidRDefault="0012144A" w:rsidP="00D97C29">
      <w:pPr>
        <w:pStyle w:val="a7"/>
        <w:numPr>
          <w:ilvl w:val="3"/>
          <w:numId w:val="13"/>
        </w:numPr>
        <w:spacing w:before="120" w:after="120" w:line="280" w:lineRule="atLeast"/>
        <w:ind w:left="1843" w:hanging="567"/>
        <w:contextualSpacing w:val="0"/>
        <w:jc w:val="both"/>
        <w:rPr>
          <w:rFonts w:ascii="Arial" w:hAnsi="Arial" w:cs="Arial"/>
          <w:sz w:val="22"/>
        </w:rPr>
      </w:pPr>
      <w:r w:rsidRPr="0013141C">
        <w:rPr>
          <w:rFonts w:ascii="Arial" w:hAnsi="Arial" w:cs="Arial"/>
          <w:sz w:val="22"/>
        </w:rPr>
        <w:t xml:space="preserve">Согласованные Объекты передаются Частному Партнеру </w:t>
      </w:r>
      <w:r w:rsidR="00AA672A" w:rsidRPr="0013141C">
        <w:rPr>
          <w:rFonts w:ascii="Arial" w:hAnsi="Arial" w:cs="Arial"/>
          <w:sz w:val="22"/>
        </w:rPr>
        <w:t xml:space="preserve">по рыночной стоимости </w:t>
      </w:r>
      <w:r w:rsidRPr="0013141C">
        <w:rPr>
          <w:rFonts w:ascii="Arial" w:hAnsi="Arial" w:cs="Arial"/>
          <w:sz w:val="22"/>
        </w:rPr>
        <w:t xml:space="preserve">в </w:t>
      </w:r>
      <w:r w:rsidR="00EB50DC" w:rsidRPr="0013141C">
        <w:rPr>
          <w:rFonts w:ascii="Arial" w:hAnsi="Arial" w:cs="Arial"/>
          <w:sz w:val="22"/>
        </w:rPr>
        <w:t xml:space="preserve">текущем </w:t>
      </w:r>
      <w:r w:rsidRPr="0013141C">
        <w:rPr>
          <w:rFonts w:ascii="Arial" w:hAnsi="Arial" w:cs="Arial"/>
          <w:sz w:val="22"/>
        </w:rPr>
        <w:t>состоянии</w:t>
      </w:r>
      <w:r w:rsidR="00EB50DC" w:rsidRPr="0013141C">
        <w:rPr>
          <w:rFonts w:ascii="Arial" w:hAnsi="Arial" w:cs="Arial"/>
          <w:sz w:val="22"/>
        </w:rPr>
        <w:t>, т.е.</w:t>
      </w:r>
      <w:r w:rsidRPr="0013141C">
        <w:rPr>
          <w:rFonts w:ascii="Arial" w:hAnsi="Arial" w:cs="Arial"/>
          <w:sz w:val="22"/>
        </w:rPr>
        <w:t xml:space="preserve"> "как есть, где есть", и </w:t>
      </w:r>
      <w:bookmarkStart w:id="22" w:name="_Hlk166684358"/>
      <w:r w:rsidR="007778C2" w:rsidRPr="0013141C">
        <w:rPr>
          <w:rFonts w:ascii="Arial" w:hAnsi="Arial" w:cs="Arial"/>
          <w:sz w:val="22"/>
        </w:rPr>
        <w:t xml:space="preserve">Государственный </w:t>
      </w:r>
      <w:r w:rsidRPr="0013141C">
        <w:rPr>
          <w:rFonts w:ascii="Arial" w:hAnsi="Arial" w:cs="Arial"/>
          <w:sz w:val="22"/>
        </w:rPr>
        <w:t xml:space="preserve">Партнер не </w:t>
      </w:r>
      <w:r w:rsidR="00D268E8" w:rsidRPr="0013141C">
        <w:rPr>
          <w:rFonts w:ascii="Arial" w:hAnsi="Arial" w:cs="Arial"/>
          <w:sz w:val="22"/>
        </w:rPr>
        <w:t>несет</w:t>
      </w:r>
      <w:r w:rsidRPr="0013141C">
        <w:rPr>
          <w:rFonts w:ascii="Arial" w:hAnsi="Arial" w:cs="Arial"/>
          <w:sz w:val="22"/>
        </w:rPr>
        <w:t xml:space="preserve"> какой-либо ответственности за </w:t>
      </w:r>
      <w:r w:rsidR="003B1395" w:rsidRPr="0013141C">
        <w:rPr>
          <w:rFonts w:ascii="Arial" w:hAnsi="Arial" w:cs="Arial"/>
          <w:sz w:val="22"/>
        </w:rPr>
        <w:t xml:space="preserve">то </w:t>
      </w:r>
      <w:r w:rsidRPr="0013141C">
        <w:rPr>
          <w:rFonts w:ascii="Arial" w:hAnsi="Arial" w:cs="Arial"/>
          <w:sz w:val="22"/>
        </w:rPr>
        <w:t>состояние Согласованных Объектов</w:t>
      </w:r>
      <w:r w:rsidR="00D268E8" w:rsidRPr="0013141C">
        <w:rPr>
          <w:rFonts w:ascii="Arial" w:hAnsi="Arial" w:cs="Arial"/>
          <w:sz w:val="22"/>
        </w:rPr>
        <w:t>,</w:t>
      </w:r>
      <w:r w:rsidR="003B1395" w:rsidRPr="0013141C">
        <w:rPr>
          <w:rFonts w:ascii="Arial" w:hAnsi="Arial" w:cs="Arial"/>
          <w:sz w:val="22"/>
        </w:rPr>
        <w:t xml:space="preserve"> в котором они переданы. Частный партнёр несёт ответственность за состояние </w:t>
      </w:r>
      <w:proofErr w:type="gramStart"/>
      <w:r w:rsidR="007778C2" w:rsidRPr="0013141C">
        <w:rPr>
          <w:rFonts w:ascii="Arial" w:hAnsi="Arial" w:cs="Arial"/>
          <w:sz w:val="22"/>
        </w:rPr>
        <w:t xml:space="preserve">Согласованных </w:t>
      </w:r>
      <w:r w:rsidR="003B1395" w:rsidRPr="0013141C">
        <w:rPr>
          <w:rFonts w:ascii="Arial" w:hAnsi="Arial" w:cs="Arial"/>
          <w:sz w:val="22"/>
        </w:rPr>
        <w:t>Объектов</w:t>
      </w:r>
      <w:proofErr w:type="gramEnd"/>
      <w:r w:rsidR="00D268E8" w:rsidRPr="0013141C">
        <w:rPr>
          <w:rFonts w:ascii="Arial" w:hAnsi="Arial" w:cs="Arial"/>
          <w:sz w:val="22"/>
        </w:rPr>
        <w:t xml:space="preserve"> переданных ему Государственным Партнером</w:t>
      </w:r>
      <w:r w:rsidR="00EB50DC" w:rsidRPr="0013141C">
        <w:rPr>
          <w:rFonts w:ascii="Arial" w:hAnsi="Arial" w:cs="Arial"/>
          <w:sz w:val="22"/>
        </w:rPr>
        <w:t>, или возможность их эксплуатации для целей</w:t>
      </w:r>
      <w:bookmarkEnd w:id="22"/>
      <w:r w:rsidR="007778C2" w:rsidRPr="0013141C">
        <w:rPr>
          <w:rFonts w:ascii="Arial" w:hAnsi="Arial" w:cs="Arial"/>
          <w:sz w:val="22"/>
        </w:rPr>
        <w:t xml:space="preserve"> Соглашения</w:t>
      </w:r>
      <w:r w:rsidR="003B1395" w:rsidRPr="0013141C">
        <w:rPr>
          <w:rFonts w:ascii="Arial" w:hAnsi="Arial" w:cs="Arial"/>
          <w:sz w:val="22"/>
        </w:rPr>
        <w:t xml:space="preserve"> в </w:t>
      </w:r>
      <w:r w:rsidR="007778C2" w:rsidRPr="0013141C">
        <w:rPr>
          <w:rFonts w:ascii="Arial" w:hAnsi="Arial" w:cs="Arial"/>
          <w:sz w:val="22"/>
        </w:rPr>
        <w:t>течение всего Срока</w:t>
      </w:r>
      <w:r w:rsidR="003B1395" w:rsidRPr="0013141C">
        <w:rPr>
          <w:rFonts w:ascii="Arial" w:hAnsi="Arial" w:cs="Arial"/>
          <w:sz w:val="22"/>
        </w:rPr>
        <w:t xml:space="preserve"> </w:t>
      </w:r>
      <w:r w:rsidR="007778C2" w:rsidRPr="0013141C">
        <w:rPr>
          <w:rFonts w:ascii="Arial" w:hAnsi="Arial" w:cs="Arial"/>
          <w:sz w:val="22"/>
        </w:rPr>
        <w:t>Д</w:t>
      </w:r>
      <w:r w:rsidR="003B1395" w:rsidRPr="0013141C">
        <w:rPr>
          <w:rFonts w:ascii="Arial" w:hAnsi="Arial" w:cs="Arial"/>
          <w:sz w:val="22"/>
        </w:rPr>
        <w:t>ействия</w:t>
      </w:r>
      <w:r w:rsidRPr="0013141C">
        <w:rPr>
          <w:rFonts w:ascii="Arial" w:hAnsi="Arial" w:cs="Arial"/>
          <w:sz w:val="22"/>
        </w:rPr>
        <w:t xml:space="preserve">; </w:t>
      </w:r>
    </w:p>
    <w:p w14:paraId="7A79FB57" w14:textId="2A76E4F3" w:rsidR="00AA672A" w:rsidRPr="0013141C" w:rsidRDefault="00AA672A" w:rsidP="00D400BE">
      <w:pPr>
        <w:pStyle w:val="a7"/>
        <w:numPr>
          <w:ilvl w:val="3"/>
          <w:numId w:val="13"/>
        </w:numPr>
        <w:spacing w:before="120" w:after="120" w:line="280" w:lineRule="atLeast"/>
        <w:ind w:left="1843" w:hanging="567"/>
        <w:contextualSpacing w:val="0"/>
        <w:jc w:val="both"/>
        <w:rPr>
          <w:rFonts w:ascii="Arial" w:hAnsi="Arial" w:cs="Arial"/>
          <w:sz w:val="22"/>
        </w:rPr>
      </w:pPr>
      <w:r w:rsidRPr="0013141C">
        <w:rPr>
          <w:rFonts w:ascii="Arial" w:hAnsi="Arial" w:cs="Arial"/>
          <w:sz w:val="22"/>
        </w:rPr>
        <w:t>Частный Партнер обеспечивает содержание Согласованных Объектов</w:t>
      </w:r>
      <w:r w:rsidR="00CD29C7" w:rsidRPr="0013141C">
        <w:rPr>
          <w:rFonts w:ascii="Arial" w:hAnsi="Arial" w:cs="Arial"/>
          <w:sz w:val="22"/>
        </w:rPr>
        <w:t>,</w:t>
      </w:r>
      <w:r w:rsidR="008B6385" w:rsidRPr="0013141C">
        <w:rPr>
          <w:rFonts w:ascii="Arial" w:hAnsi="Arial" w:cs="Arial"/>
          <w:sz w:val="22"/>
        </w:rPr>
        <w:t xml:space="preserve"> а также вновь возведенные в рамках Проекта здания, сооружения и аттракционы</w:t>
      </w:r>
      <w:r w:rsidR="00000782" w:rsidRPr="0013141C">
        <w:rPr>
          <w:rFonts w:ascii="Arial" w:hAnsi="Arial" w:cs="Arial"/>
          <w:sz w:val="22"/>
        </w:rPr>
        <w:t>,</w:t>
      </w:r>
      <w:r w:rsidRPr="0013141C">
        <w:rPr>
          <w:rFonts w:ascii="Arial" w:hAnsi="Arial" w:cs="Arial"/>
          <w:sz w:val="22"/>
        </w:rPr>
        <w:t xml:space="preserve"> в надлежащем состоянии и управление </w:t>
      </w:r>
      <w:r w:rsidR="00071854" w:rsidRPr="0013141C">
        <w:rPr>
          <w:rFonts w:ascii="Arial" w:hAnsi="Arial" w:cs="Arial"/>
          <w:sz w:val="22"/>
        </w:rPr>
        <w:t xml:space="preserve">в соответствии с передовым опытом и наилучшими практиками </w:t>
      </w:r>
      <w:r w:rsidRPr="0013141C">
        <w:rPr>
          <w:rFonts w:ascii="Arial" w:hAnsi="Arial" w:cs="Arial"/>
          <w:sz w:val="22"/>
        </w:rPr>
        <w:t xml:space="preserve">Парком в рамках утверждённой Концепции, а также несёт ответственность за любой ущерб и утрату </w:t>
      </w:r>
      <w:r w:rsidR="00757019" w:rsidRPr="0013141C">
        <w:rPr>
          <w:rFonts w:ascii="Arial" w:hAnsi="Arial" w:cs="Arial"/>
          <w:sz w:val="22"/>
        </w:rPr>
        <w:t xml:space="preserve">Согласованных Объектов </w:t>
      </w:r>
      <w:r w:rsidRPr="0013141C">
        <w:rPr>
          <w:rFonts w:ascii="Arial" w:hAnsi="Arial" w:cs="Arial"/>
          <w:sz w:val="22"/>
        </w:rPr>
        <w:t xml:space="preserve">в период управления Парком согласно Соглашению и действующему </w:t>
      </w:r>
      <w:r w:rsidR="00547AC0" w:rsidRPr="0013141C">
        <w:rPr>
          <w:rFonts w:ascii="Arial" w:hAnsi="Arial" w:cs="Arial"/>
          <w:sz w:val="22"/>
        </w:rPr>
        <w:t>З</w:t>
      </w:r>
      <w:r w:rsidRPr="0013141C">
        <w:rPr>
          <w:rFonts w:ascii="Arial" w:hAnsi="Arial" w:cs="Arial"/>
          <w:sz w:val="22"/>
        </w:rPr>
        <w:t>аконодательству</w:t>
      </w:r>
      <w:r w:rsidR="00EB50DC" w:rsidRPr="0013141C">
        <w:rPr>
          <w:rFonts w:ascii="Arial" w:hAnsi="Arial" w:cs="Arial"/>
          <w:sz w:val="22"/>
        </w:rPr>
        <w:t>;</w:t>
      </w:r>
    </w:p>
    <w:p w14:paraId="3327B481" w14:textId="268A8C16" w:rsidR="00EB50DC" w:rsidRPr="0013141C" w:rsidRDefault="00EB50DC" w:rsidP="00EB50DC">
      <w:pPr>
        <w:pStyle w:val="a7"/>
        <w:numPr>
          <w:ilvl w:val="3"/>
          <w:numId w:val="13"/>
        </w:numPr>
        <w:spacing w:before="120" w:after="120" w:line="280" w:lineRule="atLeast"/>
        <w:ind w:left="1843" w:hanging="567"/>
        <w:contextualSpacing w:val="0"/>
        <w:jc w:val="both"/>
        <w:rPr>
          <w:rFonts w:ascii="Arial" w:hAnsi="Arial" w:cs="Arial"/>
          <w:sz w:val="22"/>
        </w:rPr>
      </w:pPr>
      <w:r w:rsidRPr="0013141C">
        <w:rPr>
          <w:rFonts w:ascii="Arial" w:hAnsi="Arial" w:cs="Arial"/>
          <w:sz w:val="22"/>
        </w:rPr>
        <w:t xml:space="preserve">По </w:t>
      </w:r>
      <w:r w:rsidR="0012144A" w:rsidRPr="0013141C">
        <w:rPr>
          <w:rFonts w:ascii="Arial" w:hAnsi="Arial" w:cs="Arial"/>
          <w:sz w:val="22"/>
        </w:rPr>
        <w:t xml:space="preserve">окончании Срока </w:t>
      </w:r>
      <w:r w:rsidR="00DD13B1" w:rsidRPr="0013141C">
        <w:rPr>
          <w:rFonts w:ascii="Arial" w:hAnsi="Arial" w:cs="Arial"/>
          <w:sz w:val="22"/>
        </w:rPr>
        <w:t>Д</w:t>
      </w:r>
      <w:r w:rsidR="0012144A" w:rsidRPr="0013141C">
        <w:rPr>
          <w:rFonts w:ascii="Arial" w:hAnsi="Arial" w:cs="Arial"/>
          <w:sz w:val="22"/>
        </w:rPr>
        <w:t xml:space="preserve">ействия </w:t>
      </w:r>
      <w:r w:rsidR="00C63402" w:rsidRPr="0013141C">
        <w:rPr>
          <w:rFonts w:ascii="Arial" w:hAnsi="Arial" w:cs="Arial"/>
          <w:sz w:val="22"/>
        </w:rPr>
        <w:t xml:space="preserve">или </w:t>
      </w:r>
      <w:r w:rsidR="00A4309D" w:rsidRPr="0013141C">
        <w:rPr>
          <w:rFonts w:ascii="Arial" w:hAnsi="Arial" w:cs="Arial"/>
          <w:sz w:val="22"/>
        </w:rPr>
        <w:t xml:space="preserve">расторжения Соглашения </w:t>
      </w:r>
      <w:r w:rsidR="0012144A" w:rsidRPr="0013141C">
        <w:rPr>
          <w:rFonts w:ascii="Arial" w:hAnsi="Arial" w:cs="Arial"/>
          <w:sz w:val="22"/>
        </w:rPr>
        <w:t>Частный Партнер обязуется вернуть Согласованные Объекты Государственному Партнер</w:t>
      </w:r>
      <w:r w:rsidR="00E13F2E" w:rsidRPr="0013141C">
        <w:rPr>
          <w:rFonts w:ascii="Arial" w:hAnsi="Arial" w:cs="Arial"/>
          <w:sz w:val="22"/>
        </w:rPr>
        <w:t>у</w:t>
      </w:r>
      <w:r w:rsidR="003B21A1" w:rsidRPr="0013141C">
        <w:rPr>
          <w:rFonts w:ascii="Arial" w:hAnsi="Arial" w:cs="Arial"/>
          <w:sz w:val="22"/>
        </w:rPr>
        <w:t xml:space="preserve">, </w:t>
      </w:r>
      <w:r w:rsidR="00AA672A" w:rsidRPr="0013141C">
        <w:rPr>
          <w:rFonts w:ascii="Arial" w:hAnsi="Arial" w:cs="Arial"/>
          <w:sz w:val="22"/>
        </w:rPr>
        <w:t>с учётом изменений в рамках Концепции по Проекту</w:t>
      </w:r>
      <w:r w:rsidR="00E44401" w:rsidRPr="0013141C">
        <w:rPr>
          <w:rFonts w:ascii="Arial" w:hAnsi="Arial" w:cs="Arial"/>
          <w:sz w:val="22"/>
        </w:rPr>
        <w:t>,</w:t>
      </w:r>
      <w:r w:rsidR="007C04EB" w:rsidRPr="0013141C">
        <w:rPr>
          <w:rFonts w:ascii="Arial" w:hAnsi="Arial" w:cs="Arial"/>
          <w:sz w:val="22"/>
        </w:rPr>
        <w:t xml:space="preserve"> </w:t>
      </w:r>
      <w:r w:rsidR="00E44401" w:rsidRPr="0013141C">
        <w:rPr>
          <w:rFonts w:ascii="Arial" w:hAnsi="Arial" w:cs="Arial"/>
          <w:sz w:val="22"/>
        </w:rPr>
        <w:t xml:space="preserve">а также </w:t>
      </w:r>
      <w:r w:rsidR="007778C2" w:rsidRPr="0013141C">
        <w:rPr>
          <w:rFonts w:ascii="Arial" w:hAnsi="Arial" w:cs="Arial"/>
          <w:sz w:val="22"/>
        </w:rPr>
        <w:t xml:space="preserve">передать в полное распоряжение Государственного Партнера </w:t>
      </w:r>
      <w:r w:rsidR="00E44401" w:rsidRPr="0013141C">
        <w:rPr>
          <w:rFonts w:ascii="Arial" w:hAnsi="Arial" w:cs="Arial"/>
          <w:sz w:val="22"/>
        </w:rPr>
        <w:t xml:space="preserve">вновь возведенные в рамках Проекта здания, сооружения и аттракционы </w:t>
      </w:r>
      <w:r w:rsidR="007C04EB" w:rsidRPr="0013141C">
        <w:rPr>
          <w:rFonts w:ascii="Arial" w:hAnsi="Arial" w:cs="Arial"/>
          <w:sz w:val="22"/>
        </w:rPr>
        <w:t xml:space="preserve">в </w:t>
      </w:r>
      <w:r w:rsidR="007343B5" w:rsidRPr="0013141C">
        <w:rPr>
          <w:rFonts w:ascii="Arial" w:hAnsi="Arial" w:cs="Arial"/>
          <w:sz w:val="22"/>
        </w:rPr>
        <w:t xml:space="preserve">рабочем </w:t>
      </w:r>
      <w:r w:rsidR="007C04EB" w:rsidRPr="0013141C">
        <w:rPr>
          <w:rFonts w:ascii="Arial" w:hAnsi="Arial" w:cs="Arial"/>
          <w:sz w:val="22"/>
        </w:rPr>
        <w:t>состоянии</w:t>
      </w:r>
      <w:r w:rsidR="00E44401" w:rsidRPr="0013141C">
        <w:rPr>
          <w:rFonts w:ascii="Arial" w:hAnsi="Arial" w:cs="Arial"/>
          <w:sz w:val="22"/>
        </w:rPr>
        <w:t>,</w:t>
      </w:r>
      <w:r w:rsidR="007C04EB" w:rsidRPr="0013141C">
        <w:rPr>
          <w:rFonts w:ascii="Arial" w:hAnsi="Arial" w:cs="Arial"/>
          <w:sz w:val="22"/>
        </w:rPr>
        <w:t xml:space="preserve"> пригодном для дальнейше</w:t>
      </w:r>
      <w:r w:rsidR="007343B5" w:rsidRPr="0013141C">
        <w:rPr>
          <w:rFonts w:ascii="Arial" w:hAnsi="Arial" w:cs="Arial"/>
          <w:sz w:val="22"/>
        </w:rPr>
        <w:t>й</w:t>
      </w:r>
      <w:r w:rsidR="007C04EB" w:rsidRPr="0013141C">
        <w:rPr>
          <w:rFonts w:ascii="Arial" w:hAnsi="Arial" w:cs="Arial"/>
          <w:sz w:val="22"/>
        </w:rPr>
        <w:t xml:space="preserve"> </w:t>
      </w:r>
      <w:r w:rsidR="007343B5" w:rsidRPr="0013141C">
        <w:rPr>
          <w:rFonts w:ascii="Arial" w:hAnsi="Arial" w:cs="Arial"/>
          <w:sz w:val="22"/>
        </w:rPr>
        <w:t>эксплуатации</w:t>
      </w:r>
      <w:r w:rsidR="007C04EB" w:rsidRPr="0013141C">
        <w:rPr>
          <w:rFonts w:ascii="Arial" w:hAnsi="Arial" w:cs="Arial"/>
          <w:sz w:val="22"/>
        </w:rPr>
        <w:t xml:space="preserve"> по назначению</w:t>
      </w:r>
      <w:r w:rsidR="00D400BE" w:rsidRPr="0013141C">
        <w:rPr>
          <w:rFonts w:ascii="Arial" w:hAnsi="Arial" w:cs="Arial"/>
          <w:sz w:val="22"/>
        </w:rPr>
        <w:t xml:space="preserve">. </w:t>
      </w:r>
      <w:r w:rsidR="009D7CAE" w:rsidRPr="0013141C">
        <w:rPr>
          <w:rFonts w:ascii="Arial" w:hAnsi="Arial" w:cs="Arial"/>
          <w:sz w:val="22"/>
        </w:rPr>
        <w:t>При этом</w:t>
      </w:r>
      <w:r w:rsidR="0067434C" w:rsidRPr="0013141C">
        <w:rPr>
          <w:rFonts w:ascii="Arial" w:hAnsi="Arial" w:cs="Arial"/>
          <w:sz w:val="22"/>
        </w:rPr>
        <w:t xml:space="preserve"> Государственных Партнер по своему единоличному усмотрению вправе требовать о Частного Партнера</w:t>
      </w:r>
      <w:r w:rsidR="006B39BE" w:rsidRPr="0013141C">
        <w:rPr>
          <w:rFonts w:ascii="Arial" w:hAnsi="Arial" w:cs="Arial"/>
          <w:sz w:val="22"/>
        </w:rPr>
        <w:t xml:space="preserve"> </w:t>
      </w:r>
      <w:r w:rsidR="00C7301F" w:rsidRPr="0013141C">
        <w:rPr>
          <w:rFonts w:ascii="Arial" w:hAnsi="Arial" w:cs="Arial"/>
          <w:sz w:val="22"/>
        </w:rPr>
        <w:t xml:space="preserve">за свой счет </w:t>
      </w:r>
      <w:r w:rsidR="00323A18" w:rsidRPr="0013141C">
        <w:rPr>
          <w:rFonts w:ascii="Arial" w:hAnsi="Arial" w:cs="Arial"/>
          <w:sz w:val="22"/>
        </w:rPr>
        <w:t>сн</w:t>
      </w:r>
      <w:r w:rsidR="00C7301F" w:rsidRPr="0013141C">
        <w:rPr>
          <w:rFonts w:ascii="Arial" w:hAnsi="Arial" w:cs="Arial"/>
          <w:sz w:val="22"/>
        </w:rPr>
        <w:t>е</w:t>
      </w:r>
      <w:r w:rsidR="00323A18" w:rsidRPr="0013141C">
        <w:rPr>
          <w:rFonts w:ascii="Arial" w:hAnsi="Arial" w:cs="Arial"/>
          <w:sz w:val="22"/>
        </w:rPr>
        <w:t>с</w:t>
      </w:r>
      <w:r w:rsidR="00C7301F" w:rsidRPr="0013141C">
        <w:rPr>
          <w:rFonts w:ascii="Arial" w:hAnsi="Arial" w:cs="Arial"/>
          <w:sz w:val="22"/>
        </w:rPr>
        <w:t>ти</w:t>
      </w:r>
      <w:r w:rsidR="00323A18" w:rsidRPr="0013141C">
        <w:rPr>
          <w:rFonts w:ascii="Arial" w:hAnsi="Arial" w:cs="Arial"/>
          <w:sz w:val="22"/>
        </w:rPr>
        <w:t xml:space="preserve"> (</w:t>
      </w:r>
      <w:r w:rsidR="006B39BE" w:rsidRPr="0013141C">
        <w:rPr>
          <w:rFonts w:ascii="Arial" w:hAnsi="Arial" w:cs="Arial"/>
          <w:sz w:val="22"/>
        </w:rPr>
        <w:t>демонт</w:t>
      </w:r>
      <w:r w:rsidR="00C7301F" w:rsidRPr="0013141C">
        <w:rPr>
          <w:rFonts w:ascii="Arial" w:hAnsi="Arial" w:cs="Arial"/>
          <w:sz w:val="22"/>
        </w:rPr>
        <w:t>ировать</w:t>
      </w:r>
      <w:r w:rsidR="00323A18" w:rsidRPr="0013141C">
        <w:rPr>
          <w:rFonts w:ascii="Arial" w:hAnsi="Arial" w:cs="Arial"/>
          <w:sz w:val="22"/>
        </w:rPr>
        <w:t>)</w:t>
      </w:r>
      <w:r w:rsidR="00E12BD2" w:rsidRPr="0013141C">
        <w:rPr>
          <w:rFonts w:ascii="Arial" w:hAnsi="Arial" w:cs="Arial"/>
          <w:sz w:val="22"/>
        </w:rPr>
        <w:t xml:space="preserve"> вновь возведенны</w:t>
      </w:r>
      <w:r w:rsidR="00C7301F" w:rsidRPr="0013141C">
        <w:rPr>
          <w:rFonts w:ascii="Arial" w:hAnsi="Arial" w:cs="Arial"/>
          <w:sz w:val="22"/>
        </w:rPr>
        <w:t>е</w:t>
      </w:r>
      <w:r w:rsidR="00E12BD2" w:rsidRPr="0013141C">
        <w:rPr>
          <w:rFonts w:ascii="Arial" w:hAnsi="Arial" w:cs="Arial"/>
          <w:sz w:val="22"/>
        </w:rPr>
        <w:t xml:space="preserve"> в рамках Проекта здани</w:t>
      </w:r>
      <w:r w:rsidR="00C7301F" w:rsidRPr="0013141C">
        <w:rPr>
          <w:rFonts w:ascii="Arial" w:hAnsi="Arial" w:cs="Arial"/>
          <w:sz w:val="22"/>
        </w:rPr>
        <w:t>я</w:t>
      </w:r>
      <w:r w:rsidR="00E12BD2" w:rsidRPr="0013141C">
        <w:rPr>
          <w:rFonts w:ascii="Arial" w:hAnsi="Arial" w:cs="Arial"/>
          <w:sz w:val="22"/>
        </w:rPr>
        <w:t>, сооружени</w:t>
      </w:r>
      <w:r w:rsidR="00C7301F" w:rsidRPr="0013141C">
        <w:rPr>
          <w:rFonts w:ascii="Arial" w:hAnsi="Arial" w:cs="Arial"/>
          <w:sz w:val="22"/>
        </w:rPr>
        <w:t>я</w:t>
      </w:r>
      <w:r w:rsidR="00E12BD2" w:rsidRPr="0013141C">
        <w:rPr>
          <w:rFonts w:ascii="Arial" w:hAnsi="Arial" w:cs="Arial"/>
          <w:sz w:val="22"/>
        </w:rPr>
        <w:t xml:space="preserve"> и аттракцион</w:t>
      </w:r>
      <w:r w:rsidR="00C7301F" w:rsidRPr="0013141C">
        <w:rPr>
          <w:rFonts w:ascii="Arial" w:hAnsi="Arial" w:cs="Arial"/>
          <w:sz w:val="22"/>
        </w:rPr>
        <w:t>ы</w:t>
      </w:r>
      <w:r w:rsidR="00E12BD2" w:rsidRPr="0013141C">
        <w:rPr>
          <w:rFonts w:ascii="Arial" w:hAnsi="Arial" w:cs="Arial"/>
          <w:sz w:val="22"/>
        </w:rPr>
        <w:t xml:space="preserve"> с </w:t>
      </w:r>
      <w:r w:rsidR="007778C2" w:rsidRPr="0013141C">
        <w:rPr>
          <w:rFonts w:ascii="Arial" w:hAnsi="Arial" w:cs="Arial"/>
          <w:sz w:val="22"/>
        </w:rPr>
        <w:t xml:space="preserve">возвращением </w:t>
      </w:r>
      <w:r w:rsidR="00E12BD2" w:rsidRPr="0013141C">
        <w:rPr>
          <w:rFonts w:ascii="Arial" w:hAnsi="Arial" w:cs="Arial"/>
          <w:sz w:val="22"/>
        </w:rPr>
        <w:t xml:space="preserve">Земельного участка </w:t>
      </w:r>
      <w:r w:rsidR="007778C2" w:rsidRPr="0013141C">
        <w:rPr>
          <w:rFonts w:ascii="Arial" w:hAnsi="Arial" w:cs="Arial"/>
          <w:sz w:val="22"/>
        </w:rPr>
        <w:t xml:space="preserve">Государственному Партнеру </w:t>
      </w:r>
      <w:r w:rsidR="0082623B" w:rsidRPr="0013141C">
        <w:rPr>
          <w:rFonts w:ascii="Arial" w:hAnsi="Arial" w:cs="Arial"/>
          <w:sz w:val="22"/>
        </w:rPr>
        <w:t>в исходном состоянии</w:t>
      </w:r>
      <w:r w:rsidRPr="0013141C">
        <w:rPr>
          <w:rFonts w:ascii="Arial" w:hAnsi="Arial" w:cs="Arial"/>
          <w:sz w:val="22"/>
        </w:rPr>
        <w:t>; и</w:t>
      </w:r>
    </w:p>
    <w:p w14:paraId="5D10884C" w14:textId="40679931" w:rsidR="00EB50DC" w:rsidRPr="0013141C" w:rsidRDefault="00EB50DC" w:rsidP="00EB50DC">
      <w:pPr>
        <w:pStyle w:val="a7"/>
        <w:numPr>
          <w:ilvl w:val="3"/>
          <w:numId w:val="13"/>
        </w:numPr>
        <w:spacing w:before="120" w:after="120" w:line="280" w:lineRule="atLeast"/>
        <w:ind w:left="1843" w:hanging="567"/>
        <w:contextualSpacing w:val="0"/>
        <w:jc w:val="both"/>
        <w:rPr>
          <w:rFonts w:ascii="Arial" w:hAnsi="Arial" w:cs="Arial"/>
          <w:sz w:val="22"/>
        </w:rPr>
      </w:pPr>
      <w:r w:rsidRPr="0013141C">
        <w:rPr>
          <w:rFonts w:ascii="Arial" w:hAnsi="Arial" w:cs="Arial"/>
          <w:sz w:val="22"/>
        </w:rPr>
        <w:lastRenderedPageBreak/>
        <w:t>Вновь возведенные Частным Партнером в рамках Проекта здания, сооружения и аттракционы считаются объектами совместной собственности Сторон и Частный Партнер вправе сдавать в аренду или иным образом пользоваться подобными объектами совместной собственности</w:t>
      </w:r>
      <w:r w:rsidR="00C778EC" w:rsidRPr="0013141C">
        <w:rPr>
          <w:rFonts w:ascii="Arial" w:hAnsi="Arial" w:cs="Arial"/>
          <w:sz w:val="22"/>
        </w:rPr>
        <w:t xml:space="preserve"> согласно Закон</w:t>
      </w:r>
      <w:r w:rsidR="007778C2" w:rsidRPr="0013141C">
        <w:rPr>
          <w:rFonts w:ascii="Arial" w:hAnsi="Arial" w:cs="Arial"/>
          <w:sz w:val="22"/>
        </w:rPr>
        <w:t>о</w:t>
      </w:r>
      <w:r w:rsidR="00C778EC" w:rsidRPr="0013141C">
        <w:rPr>
          <w:rFonts w:ascii="Arial" w:hAnsi="Arial" w:cs="Arial"/>
          <w:sz w:val="22"/>
        </w:rPr>
        <w:t>дательству</w:t>
      </w:r>
      <w:r w:rsidRPr="0013141C">
        <w:rPr>
          <w:rFonts w:ascii="Arial" w:hAnsi="Arial" w:cs="Arial"/>
          <w:sz w:val="22"/>
        </w:rPr>
        <w:t xml:space="preserve"> без права распоряжения.</w:t>
      </w:r>
    </w:p>
    <w:p w14:paraId="12B64F9D" w14:textId="77777777" w:rsidR="00302E10" w:rsidRPr="0013141C" w:rsidRDefault="00302E10" w:rsidP="00D97C29">
      <w:pPr>
        <w:pStyle w:val="a7"/>
        <w:numPr>
          <w:ilvl w:val="1"/>
          <w:numId w:val="13"/>
        </w:numPr>
        <w:spacing w:before="120" w:after="120" w:line="280" w:lineRule="atLeast"/>
        <w:ind w:left="709" w:hanging="709"/>
        <w:contextualSpacing w:val="0"/>
        <w:rPr>
          <w:rFonts w:ascii="Arial" w:hAnsi="Arial" w:cs="Arial"/>
          <w:b/>
          <w:sz w:val="22"/>
        </w:rPr>
      </w:pPr>
      <w:r w:rsidRPr="0013141C">
        <w:rPr>
          <w:rFonts w:ascii="Arial" w:hAnsi="Arial" w:cs="Arial"/>
          <w:b/>
          <w:sz w:val="22"/>
        </w:rPr>
        <w:t>Передача Согласованных Объектов</w:t>
      </w:r>
    </w:p>
    <w:p w14:paraId="7718EB8F" w14:textId="6D9A2C9A" w:rsidR="00302E10" w:rsidRPr="0013141C" w:rsidRDefault="00D773DF" w:rsidP="00D97C29">
      <w:pPr>
        <w:pStyle w:val="a7"/>
        <w:numPr>
          <w:ilvl w:val="0"/>
          <w:numId w:val="25"/>
        </w:numPr>
        <w:spacing w:before="120" w:after="120" w:line="280" w:lineRule="atLeast"/>
        <w:ind w:left="1276" w:hanging="567"/>
        <w:contextualSpacing w:val="0"/>
        <w:jc w:val="both"/>
        <w:rPr>
          <w:rFonts w:ascii="Arial" w:hAnsi="Arial" w:cs="Arial"/>
          <w:sz w:val="22"/>
        </w:rPr>
      </w:pPr>
      <w:r w:rsidRPr="0013141C">
        <w:rPr>
          <w:rFonts w:ascii="Arial" w:hAnsi="Arial" w:cs="Arial"/>
          <w:sz w:val="22"/>
        </w:rPr>
        <w:t>После Даты Подписания</w:t>
      </w:r>
      <w:r w:rsidR="00302E10" w:rsidRPr="0013141C">
        <w:rPr>
          <w:rFonts w:ascii="Arial" w:hAnsi="Arial" w:cs="Arial"/>
          <w:sz w:val="22"/>
        </w:rPr>
        <w:t xml:space="preserve"> Государственный Партнер передает Частному Партнеру Согласованные Объекты вместе со всей технической, экономической информацией, данными, техническими планами и картами, которые </w:t>
      </w:r>
      <w:r w:rsidR="003A248B" w:rsidRPr="0013141C">
        <w:rPr>
          <w:rFonts w:ascii="Arial" w:hAnsi="Arial" w:cs="Arial"/>
          <w:sz w:val="22"/>
        </w:rPr>
        <w:t xml:space="preserve">имеются </w:t>
      </w:r>
      <w:r w:rsidR="00302E10" w:rsidRPr="0013141C">
        <w:rPr>
          <w:rFonts w:ascii="Arial" w:hAnsi="Arial" w:cs="Arial"/>
          <w:sz w:val="22"/>
        </w:rPr>
        <w:t>в распоряжении Государственного Партнера и которые обоснованно необходимы Частному Партнеру для выполнения Услуг (с учетом применимых ограничений по конфиденциальности</w:t>
      </w:r>
      <w:r w:rsidR="006065E2" w:rsidRPr="0013141C">
        <w:rPr>
          <w:rFonts w:ascii="Arial" w:hAnsi="Arial" w:cs="Arial"/>
          <w:sz w:val="22"/>
        </w:rPr>
        <w:t>)</w:t>
      </w:r>
      <w:r w:rsidR="00302E10" w:rsidRPr="0013141C">
        <w:rPr>
          <w:rFonts w:ascii="Arial" w:hAnsi="Arial" w:cs="Arial"/>
          <w:sz w:val="22"/>
        </w:rPr>
        <w:t>.</w:t>
      </w:r>
    </w:p>
    <w:p w14:paraId="1211CFA1" w14:textId="38AC15F2" w:rsidR="00D773DF" w:rsidRPr="0013141C" w:rsidRDefault="00D773DF" w:rsidP="00D97C29">
      <w:pPr>
        <w:pStyle w:val="a7"/>
        <w:numPr>
          <w:ilvl w:val="0"/>
          <w:numId w:val="25"/>
        </w:numPr>
        <w:spacing w:before="120" w:after="120" w:line="280" w:lineRule="atLeast"/>
        <w:ind w:left="1276" w:hanging="567"/>
        <w:contextualSpacing w:val="0"/>
        <w:jc w:val="both"/>
        <w:rPr>
          <w:rFonts w:ascii="Arial" w:hAnsi="Arial" w:cs="Arial"/>
          <w:sz w:val="22"/>
        </w:rPr>
      </w:pPr>
      <w:r w:rsidRPr="0013141C">
        <w:rPr>
          <w:rFonts w:ascii="Arial" w:hAnsi="Arial" w:cs="Arial"/>
          <w:sz w:val="22"/>
        </w:rPr>
        <w:t xml:space="preserve">Обязанность Государственного Партнера по передаче Согласованных Объектов считается исполненной после регистрации </w:t>
      </w:r>
      <w:r w:rsidR="00DE0DAE" w:rsidRPr="0013141C">
        <w:rPr>
          <w:rFonts w:ascii="Arial" w:hAnsi="Arial" w:cs="Arial"/>
          <w:sz w:val="22"/>
        </w:rPr>
        <w:t xml:space="preserve">в установленном порядке </w:t>
      </w:r>
      <w:r w:rsidRPr="0013141C">
        <w:rPr>
          <w:rFonts w:ascii="Arial" w:hAnsi="Arial" w:cs="Arial"/>
          <w:sz w:val="22"/>
        </w:rPr>
        <w:t xml:space="preserve">права Частного Партнера на Согласованные Объекты в Государственном </w:t>
      </w:r>
      <w:r w:rsidR="00C42C5C" w:rsidRPr="0013141C">
        <w:rPr>
          <w:rFonts w:ascii="Arial" w:hAnsi="Arial" w:cs="Arial"/>
          <w:sz w:val="22"/>
        </w:rPr>
        <w:t>Р</w:t>
      </w:r>
      <w:r w:rsidRPr="0013141C">
        <w:rPr>
          <w:rFonts w:ascii="Arial" w:hAnsi="Arial" w:cs="Arial"/>
          <w:sz w:val="22"/>
        </w:rPr>
        <w:t>еестре.</w:t>
      </w:r>
    </w:p>
    <w:p w14:paraId="3CD2B2C4" w14:textId="77777777" w:rsidR="0002795A" w:rsidRPr="0013141C" w:rsidRDefault="0002795A" w:rsidP="0002795A">
      <w:pPr>
        <w:pStyle w:val="a7"/>
        <w:spacing w:before="120" w:after="120" w:line="280" w:lineRule="atLeast"/>
        <w:ind w:left="1276"/>
        <w:contextualSpacing w:val="0"/>
        <w:jc w:val="both"/>
        <w:rPr>
          <w:rFonts w:ascii="Arial" w:hAnsi="Arial" w:cs="Arial"/>
          <w:sz w:val="22"/>
        </w:rPr>
      </w:pPr>
    </w:p>
    <w:p w14:paraId="5056FE92" w14:textId="77777777" w:rsidR="00D35810" w:rsidRPr="0013141C" w:rsidRDefault="004E306F" w:rsidP="00D97C29">
      <w:pPr>
        <w:pStyle w:val="a7"/>
        <w:numPr>
          <w:ilvl w:val="0"/>
          <w:numId w:val="13"/>
        </w:numPr>
        <w:spacing w:before="120" w:after="120" w:line="280" w:lineRule="atLeast"/>
        <w:ind w:left="709" w:hanging="709"/>
        <w:contextualSpacing w:val="0"/>
        <w:jc w:val="both"/>
        <w:rPr>
          <w:rFonts w:ascii="Arial" w:hAnsi="Arial" w:cs="Arial"/>
          <w:b/>
          <w:sz w:val="22"/>
        </w:rPr>
      </w:pPr>
      <w:r w:rsidRPr="0013141C">
        <w:rPr>
          <w:rFonts w:ascii="Arial" w:hAnsi="Arial" w:cs="Arial"/>
          <w:b/>
          <w:sz w:val="22"/>
        </w:rPr>
        <w:t xml:space="preserve">СУЩЕСТВЕННОЕ ИЗМЕНЕНИЕ </w:t>
      </w:r>
      <w:r w:rsidR="00BB22AE" w:rsidRPr="0013141C">
        <w:rPr>
          <w:rFonts w:ascii="Arial" w:hAnsi="Arial" w:cs="Arial"/>
          <w:b/>
          <w:sz w:val="22"/>
        </w:rPr>
        <w:t>ЗА</w:t>
      </w:r>
      <w:r w:rsidRPr="0013141C">
        <w:rPr>
          <w:rFonts w:ascii="Arial" w:hAnsi="Arial" w:cs="Arial"/>
          <w:b/>
          <w:sz w:val="22"/>
        </w:rPr>
        <w:t xml:space="preserve">КОНОДАТЕЛЬСТВО </w:t>
      </w:r>
    </w:p>
    <w:p w14:paraId="347111E3" w14:textId="77777777" w:rsidR="00A21A06" w:rsidRPr="0013141C" w:rsidRDefault="00A21A06" w:rsidP="00D97C29">
      <w:pPr>
        <w:pStyle w:val="a7"/>
        <w:numPr>
          <w:ilvl w:val="1"/>
          <w:numId w:val="13"/>
        </w:numPr>
        <w:spacing w:before="120" w:after="120" w:line="280" w:lineRule="atLeast"/>
        <w:ind w:left="709" w:hanging="709"/>
        <w:contextualSpacing w:val="0"/>
        <w:jc w:val="both"/>
        <w:rPr>
          <w:rFonts w:ascii="Arial" w:hAnsi="Arial" w:cs="Arial"/>
          <w:b/>
          <w:sz w:val="22"/>
        </w:rPr>
      </w:pPr>
      <w:bookmarkStart w:id="23" w:name="_Ref165111704"/>
      <w:r w:rsidRPr="0013141C">
        <w:rPr>
          <w:rFonts w:ascii="Arial" w:hAnsi="Arial" w:cs="Arial"/>
          <w:b/>
          <w:sz w:val="22"/>
        </w:rPr>
        <w:t xml:space="preserve">Последствия </w:t>
      </w:r>
      <w:r w:rsidR="00EA249C" w:rsidRPr="0013141C">
        <w:rPr>
          <w:rFonts w:ascii="Arial" w:hAnsi="Arial" w:cs="Arial"/>
          <w:b/>
          <w:sz w:val="22"/>
        </w:rPr>
        <w:t>Существенного Изменения</w:t>
      </w:r>
      <w:r w:rsidR="00CA4494" w:rsidRPr="0013141C">
        <w:rPr>
          <w:rFonts w:ascii="Arial" w:hAnsi="Arial" w:cs="Arial"/>
          <w:b/>
          <w:sz w:val="22"/>
        </w:rPr>
        <w:t xml:space="preserve"> Законодательств</w:t>
      </w:r>
      <w:r w:rsidR="00BB22AE" w:rsidRPr="0013141C">
        <w:rPr>
          <w:rFonts w:ascii="Arial" w:hAnsi="Arial" w:cs="Arial"/>
          <w:b/>
          <w:sz w:val="22"/>
        </w:rPr>
        <w:t>а</w:t>
      </w:r>
      <w:r w:rsidR="00CA4494" w:rsidRPr="0013141C">
        <w:rPr>
          <w:rFonts w:ascii="Arial" w:hAnsi="Arial" w:cs="Arial"/>
          <w:b/>
          <w:sz w:val="22"/>
        </w:rPr>
        <w:t>, напрямую влияющее на реализацию Проекта</w:t>
      </w:r>
      <w:bookmarkEnd w:id="23"/>
      <w:r w:rsidR="00CA4494" w:rsidRPr="0013141C">
        <w:rPr>
          <w:rFonts w:ascii="Arial" w:hAnsi="Arial" w:cs="Arial"/>
          <w:b/>
          <w:sz w:val="22"/>
        </w:rPr>
        <w:t xml:space="preserve"> </w:t>
      </w:r>
    </w:p>
    <w:p w14:paraId="70C80C0D" w14:textId="0BEB3197" w:rsidR="00A21A06" w:rsidRPr="0013141C" w:rsidRDefault="00E13F2E" w:rsidP="00D97C29">
      <w:pPr>
        <w:pStyle w:val="a7"/>
        <w:numPr>
          <w:ilvl w:val="2"/>
          <w:numId w:val="13"/>
        </w:numPr>
        <w:spacing w:before="120" w:after="120" w:line="280" w:lineRule="atLeast"/>
        <w:ind w:left="1276" w:hanging="567"/>
        <w:contextualSpacing w:val="0"/>
        <w:jc w:val="both"/>
        <w:rPr>
          <w:rFonts w:ascii="Arial" w:hAnsi="Arial" w:cs="Arial"/>
          <w:sz w:val="22"/>
        </w:rPr>
      </w:pPr>
      <w:r w:rsidRPr="0013141C">
        <w:rPr>
          <w:rFonts w:ascii="Arial" w:hAnsi="Arial" w:cs="Arial"/>
          <w:sz w:val="22"/>
        </w:rPr>
        <w:t>В разумный срок после того</w:t>
      </w:r>
      <w:r w:rsidR="003A6C11" w:rsidRPr="0013141C">
        <w:rPr>
          <w:rFonts w:ascii="Arial" w:hAnsi="Arial" w:cs="Arial"/>
          <w:sz w:val="22"/>
        </w:rPr>
        <w:t>,</w:t>
      </w:r>
      <w:r w:rsidRPr="0013141C">
        <w:rPr>
          <w:rFonts w:ascii="Arial" w:hAnsi="Arial" w:cs="Arial"/>
          <w:sz w:val="22"/>
        </w:rPr>
        <w:t xml:space="preserve"> как</w:t>
      </w:r>
      <w:r w:rsidR="00A21A06" w:rsidRPr="0013141C">
        <w:rPr>
          <w:rFonts w:ascii="Arial" w:hAnsi="Arial" w:cs="Arial"/>
          <w:sz w:val="22"/>
        </w:rPr>
        <w:t xml:space="preserve"> </w:t>
      </w:r>
      <w:r w:rsidR="00CA4494" w:rsidRPr="0013141C">
        <w:rPr>
          <w:rFonts w:ascii="Arial" w:hAnsi="Arial" w:cs="Arial"/>
          <w:sz w:val="22"/>
        </w:rPr>
        <w:t>Частному Партнеру</w:t>
      </w:r>
      <w:r w:rsidR="00A21A06" w:rsidRPr="0013141C">
        <w:rPr>
          <w:rFonts w:ascii="Arial" w:hAnsi="Arial" w:cs="Arial"/>
          <w:sz w:val="22"/>
        </w:rPr>
        <w:t xml:space="preserve"> становиться известно о возникновении </w:t>
      </w:r>
      <w:r w:rsidR="00FF02BC" w:rsidRPr="0013141C">
        <w:rPr>
          <w:rFonts w:ascii="Arial" w:hAnsi="Arial" w:cs="Arial"/>
          <w:sz w:val="22"/>
        </w:rPr>
        <w:t xml:space="preserve">Существенного Изменения </w:t>
      </w:r>
      <w:r w:rsidR="00CA4494" w:rsidRPr="0013141C">
        <w:rPr>
          <w:rFonts w:ascii="Arial" w:hAnsi="Arial" w:cs="Arial"/>
          <w:sz w:val="22"/>
        </w:rPr>
        <w:t>Законодательств</w:t>
      </w:r>
      <w:r w:rsidR="00BB22AE" w:rsidRPr="0013141C">
        <w:rPr>
          <w:rFonts w:ascii="Arial" w:hAnsi="Arial" w:cs="Arial"/>
          <w:sz w:val="22"/>
        </w:rPr>
        <w:t>а</w:t>
      </w:r>
      <w:r w:rsidR="00CA4494" w:rsidRPr="0013141C">
        <w:rPr>
          <w:rFonts w:ascii="Arial" w:hAnsi="Arial" w:cs="Arial"/>
          <w:sz w:val="22"/>
        </w:rPr>
        <w:t>, напрямую влияющее на реализацию Проекта</w:t>
      </w:r>
      <w:r w:rsidR="00A21A06" w:rsidRPr="0013141C">
        <w:rPr>
          <w:rFonts w:ascii="Arial" w:hAnsi="Arial" w:cs="Arial"/>
          <w:sz w:val="22"/>
        </w:rPr>
        <w:t xml:space="preserve">, Частный </w:t>
      </w:r>
      <w:r w:rsidR="000165B5" w:rsidRPr="0013141C">
        <w:rPr>
          <w:rFonts w:ascii="Arial" w:hAnsi="Arial" w:cs="Arial"/>
          <w:sz w:val="22"/>
        </w:rPr>
        <w:t>П</w:t>
      </w:r>
      <w:r w:rsidR="00A21A06" w:rsidRPr="0013141C">
        <w:rPr>
          <w:rFonts w:ascii="Arial" w:hAnsi="Arial" w:cs="Arial"/>
          <w:sz w:val="22"/>
        </w:rPr>
        <w:t xml:space="preserve">артнер обязан направить Государственному </w:t>
      </w:r>
      <w:r w:rsidR="000165B5" w:rsidRPr="0013141C">
        <w:rPr>
          <w:rFonts w:ascii="Arial" w:hAnsi="Arial" w:cs="Arial"/>
          <w:sz w:val="22"/>
        </w:rPr>
        <w:t>П</w:t>
      </w:r>
      <w:r w:rsidR="00A21A06" w:rsidRPr="0013141C">
        <w:rPr>
          <w:rFonts w:ascii="Arial" w:hAnsi="Arial" w:cs="Arial"/>
          <w:sz w:val="22"/>
        </w:rPr>
        <w:t xml:space="preserve">артнеру подробное уведомление о возникновении </w:t>
      </w:r>
      <w:r w:rsidR="00CA4494" w:rsidRPr="0013141C">
        <w:rPr>
          <w:rFonts w:ascii="Arial" w:hAnsi="Arial" w:cs="Arial"/>
          <w:sz w:val="22"/>
        </w:rPr>
        <w:t>такого изменения</w:t>
      </w:r>
      <w:r w:rsidR="00A21A06" w:rsidRPr="0013141C">
        <w:rPr>
          <w:rFonts w:ascii="Arial" w:hAnsi="Arial" w:cs="Arial"/>
          <w:sz w:val="22"/>
        </w:rPr>
        <w:t xml:space="preserve"> с указанием следующих сведений:</w:t>
      </w:r>
    </w:p>
    <w:p w14:paraId="45833FB7" w14:textId="77777777" w:rsidR="000165B5" w:rsidRPr="0013141C" w:rsidRDefault="000165B5" w:rsidP="00D97C29">
      <w:pPr>
        <w:pStyle w:val="a7"/>
        <w:numPr>
          <w:ilvl w:val="3"/>
          <w:numId w:val="13"/>
        </w:numPr>
        <w:spacing w:before="120" w:after="120" w:line="280" w:lineRule="atLeast"/>
        <w:ind w:left="1985" w:hanging="709"/>
        <w:contextualSpacing w:val="0"/>
        <w:jc w:val="both"/>
        <w:rPr>
          <w:rFonts w:ascii="Arial" w:hAnsi="Arial" w:cs="Arial"/>
          <w:sz w:val="22"/>
        </w:rPr>
      </w:pPr>
      <w:r w:rsidRPr="0013141C">
        <w:rPr>
          <w:rFonts w:ascii="Arial" w:hAnsi="Arial" w:cs="Arial"/>
          <w:sz w:val="22"/>
        </w:rPr>
        <w:t xml:space="preserve">описание </w:t>
      </w:r>
      <w:r w:rsidR="004E306F" w:rsidRPr="0013141C">
        <w:rPr>
          <w:rFonts w:ascii="Arial" w:hAnsi="Arial" w:cs="Arial"/>
          <w:sz w:val="22"/>
        </w:rPr>
        <w:t xml:space="preserve">Существенного Изменения </w:t>
      </w:r>
      <w:r w:rsidR="00CA4494" w:rsidRPr="0013141C">
        <w:rPr>
          <w:rFonts w:ascii="Arial" w:hAnsi="Arial" w:cs="Arial"/>
          <w:sz w:val="22"/>
        </w:rPr>
        <w:t>Законодательств</w:t>
      </w:r>
      <w:r w:rsidR="00BB22AE" w:rsidRPr="0013141C">
        <w:rPr>
          <w:rFonts w:ascii="Arial" w:hAnsi="Arial" w:cs="Arial"/>
          <w:sz w:val="22"/>
        </w:rPr>
        <w:t>а</w:t>
      </w:r>
      <w:r w:rsidRPr="0013141C">
        <w:rPr>
          <w:rFonts w:ascii="Arial" w:hAnsi="Arial" w:cs="Arial"/>
          <w:sz w:val="22"/>
        </w:rPr>
        <w:t>, а также его последствий для способности Частного Партнера оказывать Услуги и иным образом исполнять свои обязанности по настоящему Соглашению;</w:t>
      </w:r>
    </w:p>
    <w:p w14:paraId="57302606" w14:textId="3CB258B6" w:rsidR="000165B5" w:rsidRPr="0013141C" w:rsidRDefault="000165B5" w:rsidP="00D97C29">
      <w:pPr>
        <w:pStyle w:val="a7"/>
        <w:numPr>
          <w:ilvl w:val="3"/>
          <w:numId w:val="13"/>
        </w:numPr>
        <w:spacing w:before="120" w:after="120" w:line="280" w:lineRule="atLeast"/>
        <w:ind w:left="1985" w:hanging="709"/>
        <w:contextualSpacing w:val="0"/>
        <w:jc w:val="both"/>
        <w:rPr>
          <w:rFonts w:ascii="Arial" w:hAnsi="Arial" w:cs="Arial"/>
          <w:sz w:val="22"/>
        </w:rPr>
      </w:pPr>
      <w:r w:rsidRPr="0013141C">
        <w:rPr>
          <w:rFonts w:ascii="Arial" w:hAnsi="Arial" w:cs="Arial"/>
          <w:sz w:val="22"/>
        </w:rPr>
        <w:t xml:space="preserve">расчет (дополнительных) затрат, которые возникли или вероятно возникнут у Частного Партнера вследствие </w:t>
      </w:r>
      <w:r w:rsidR="00FF02BC" w:rsidRPr="0013141C">
        <w:rPr>
          <w:rFonts w:ascii="Arial" w:hAnsi="Arial" w:cs="Arial"/>
          <w:sz w:val="22"/>
        </w:rPr>
        <w:t>Существенного Изменения</w:t>
      </w:r>
      <w:r w:rsidR="00CA4494" w:rsidRPr="0013141C">
        <w:rPr>
          <w:rFonts w:ascii="Arial" w:hAnsi="Arial" w:cs="Arial"/>
          <w:sz w:val="22"/>
        </w:rPr>
        <w:t xml:space="preserve"> Законодательств</w:t>
      </w:r>
      <w:r w:rsidR="00632E8E" w:rsidRPr="0013141C">
        <w:rPr>
          <w:rFonts w:ascii="Arial" w:hAnsi="Arial" w:cs="Arial"/>
          <w:sz w:val="22"/>
        </w:rPr>
        <w:t>а</w:t>
      </w:r>
      <w:r w:rsidRPr="0013141C">
        <w:rPr>
          <w:rFonts w:ascii="Arial" w:hAnsi="Arial" w:cs="Arial"/>
          <w:sz w:val="22"/>
        </w:rPr>
        <w:t xml:space="preserve"> с приложением всей имеющейся документации, подтверждающей такой расчет;</w:t>
      </w:r>
    </w:p>
    <w:p w14:paraId="6D2F8626" w14:textId="77777777" w:rsidR="000165B5" w:rsidRPr="0013141C" w:rsidRDefault="000165B5" w:rsidP="00D97C29">
      <w:pPr>
        <w:pStyle w:val="a7"/>
        <w:numPr>
          <w:ilvl w:val="3"/>
          <w:numId w:val="13"/>
        </w:numPr>
        <w:spacing w:before="120" w:after="120" w:line="280" w:lineRule="atLeast"/>
        <w:ind w:left="1985" w:hanging="709"/>
        <w:contextualSpacing w:val="0"/>
        <w:jc w:val="both"/>
        <w:rPr>
          <w:rFonts w:ascii="Arial" w:hAnsi="Arial" w:cs="Arial"/>
          <w:sz w:val="22"/>
        </w:rPr>
      </w:pPr>
      <w:r w:rsidRPr="0013141C">
        <w:rPr>
          <w:rFonts w:ascii="Arial" w:hAnsi="Arial" w:cs="Arial"/>
          <w:sz w:val="22"/>
        </w:rPr>
        <w:t xml:space="preserve">описание действий, предпринятых или которые будут предприняты Частным Партнером в рамках исполнения обязательств по минимизации последствий </w:t>
      </w:r>
      <w:r w:rsidR="00FF02BC" w:rsidRPr="0013141C">
        <w:rPr>
          <w:rFonts w:ascii="Arial" w:hAnsi="Arial" w:cs="Arial"/>
          <w:sz w:val="22"/>
        </w:rPr>
        <w:t xml:space="preserve">Существенного Изменения </w:t>
      </w:r>
      <w:r w:rsidR="00CA4494" w:rsidRPr="0013141C">
        <w:rPr>
          <w:rFonts w:ascii="Arial" w:hAnsi="Arial" w:cs="Arial"/>
          <w:sz w:val="22"/>
        </w:rPr>
        <w:t>Законодательств</w:t>
      </w:r>
      <w:r w:rsidR="00BB22AE" w:rsidRPr="0013141C">
        <w:rPr>
          <w:rFonts w:ascii="Arial" w:hAnsi="Arial" w:cs="Arial"/>
          <w:sz w:val="22"/>
        </w:rPr>
        <w:t>а</w:t>
      </w:r>
      <w:r w:rsidRPr="0013141C">
        <w:rPr>
          <w:rFonts w:ascii="Arial" w:hAnsi="Arial" w:cs="Arial"/>
          <w:sz w:val="22"/>
        </w:rPr>
        <w:t>;</w:t>
      </w:r>
    </w:p>
    <w:p w14:paraId="533A5511" w14:textId="77777777" w:rsidR="000165B5" w:rsidRPr="0013141C" w:rsidRDefault="000165B5" w:rsidP="00D97C29">
      <w:pPr>
        <w:pStyle w:val="a7"/>
        <w:numPr>
          <w:ilvl w:val="3"/>
          <w:numId w:val="13"/>
        </w:numPr>
        <w:spacing w:before="120" w:after="120" w:line="280" w:lineRule="atLeast"/>
        <w:ind w:left="1985" w:hanging="709"/>
        <w:contextualSpacing w:val="0"/>
        <w:jc w:val="both"/>
        <w:rPr>
          <w:rFonts w:ascii="Arial" w:hAnsi="Arial" w:cs="Arial"/>
          <w:sz w:val="22"/>
        </w:rPr>
      </w:pPr>
      <w:r w:rsidRPr="0013141C">
        <w:rPr>
          <w:rFonts w:ascii="Arial" w:hAnsi="Arial" w:cs="Arial"/>
          <w:sz w:val="22"/>
        </w:rPr>
        <w:t xml:space="preserve">оценка дополнительного времени, необходимого Частному Партнеру для исполнения обязательств по настоящему Соглашению, задержка в исполнении и/или неполное исполнение которых явились следствием </w:t>
      </w:r>
      <w:r w:rsidR="00FF02BC" w:rsidRPr="0013141C">
        <w:rPr>
          <w:rFonts w:ascii="Arial" w:hAnsi="Arial" w:cs="Arial"/>
          <w:sz w:val="22"/>
        </w:rPr>
        <w:t xml:space="preserve">Существенного Изменения </w:t>
      </w:r>
      <w:r w:rsidR="00CA4494" w:rsidRPr="0013141C">
        <w:rPr>
          <w:rFonts w:ascii="Arial" w:hAnsi="Arial" w:cs="Arial"/>
          <w:sz w:val="22"/>
        </w:rPr>
        <w:t>Законодательств</w:t>
      </w:r>
      <w:r w:rsidR="00BB22AE" w:rsidRPr="0013141C">
        <w:rPr>
          <w:rFonts w:ascii="Arial" w:hAnsi="Arial" w:cs="Arial"/>
          <w:sz w:val="22"/>
        </w:rPr>
        <w:t>а</w:t>
      </w:r>
      <w:r w:rsidRPr="0013141C">
        <w:rPr>
          <w:rFonts w:ascii="Arial" w:hAnsi="Arial" w:cs="Arial"/>
          <w:sz w:val="22"/>
        </w:rPr>
        <w:t>;</w:t>
      </w:r>
    </w:p>
    <w:p w14:paraId="7FDE515A" w14:textId="77777777" w:rsidR="000165B5" w:rsidRPr="0013141C" w:rsidRDefault="000165B5" w:rsidP="00D97C29">
      <w:pPr>
        <w:pStyle w:val="a7"/>
        <w:numPr>
          <w:ilvl w:val="3"/>
          <w:numId w:val="13"/>
        </w:numPr>
        <w:spacing w:before="120" w:after="120" w:line="280" w:lineRule="atLeast"/>
        <w:ind w:left="1985" w:hanging="709"/>
        <w:contextualSpacing w:val="0"/>
        <w:jc w:val="both"/>
        <w:rPr>
          <w:rFonts w:ascii="Arial" w:hAnsi="Arial" w:cs="Arial"/>
          <w:sz w:val="22"/>
        </w:rPr>
      </w:pPr>
      <w:r w:rsidRPr="0013141C">
        <w:rPr>
          <w:rFonts w:ascii="Arial" w:hAnsi="Arial" w:cs="Arial"/>
          <w:sz w:val="22"/>
        </w:rPr>
        <w:t>изменения, предлагаемые Частным Партнером в настоящее Соглашение, необходимые для продолжения исполнения Частным Партнером его обязательств по настоящему Соглашению; и</w:t>
      </w:r>
    </w:p>
    <w:p w14:paraId="0EE3E448" w14:textId="77777777" w:rsidR="000165B5" w:rsidRPr="0013141C" w:rsidRDefault="00CA4494" w:rsidP="00D97C29">
      <w:pPr>
        <w:pStyle w:val="a7"/>
        <w:numPr>
          <w:ilvl w:val="2"/>
          <w:numId w:val="13"/>
        </w:numPr>
        <w:spacing w:before="120" w:after="120" w:line="280" w:lineRule="atLeast"/>
        <w:ind w:left="1276" w:hanging="567"/>
        <w:contextualSpacing w:val="0"/>
        <w:jc w:val="both"/>
        <w:rPr>
          <w:rFonts w:ascii="Arial" w:hAnsi="Arial" w:cs="Arial"/>
          <w:sz w:val="22"/>
        </w:rPr>
      </w:pPr>
      <w:r w:rsidRPr="0013141C">
        <w:rPr>
          <w:rFonts w:ascii="Arial" w:hAnsi="Arial" w:cs="Arial"/>
          <w:sz w:val="22"/>
        </w:rPr>
        <w:t>Е</w:t>
      </w:r>
      <w:r w:rsidR="000165B5" w:rsidRPr="0013141C">
        <w:rPr>
          <w:rFonts w:ascii="Arial" w:hAnsi="Arial" w:cs="Arial"/>
          <w:sz w:val="22"/>
        </w:rPr>
        <w:t xml:space="preserve">сли возникает </w:t>
      </w:r>
      <w:r w:rsidR="00FF02BC" w:rsidRPr="0013141C">
        <w:rPr>
          <w:rFonts w:ascii="Arial" w:hAnsi="Arial" w:cs="Arial"/>
          <w:sz w:val="22"/>
        </w:rPr>
        <w:t xml:space="preserve">Существенное Изменение </w:t>
      </w:r>
      <w:r w:rsidRPr="0013141C">
        <w:rPr>
          <w:rFonts w:ascii="Arial" w:hAnsi="Arial" w:cs="Arial"/>
          <w:sz w:val="22"/>
        </w:rPr>
        <w:t>Законодательств</w:t>
      </w:r>
      <w:r w:rsidR="00BB22AE" w:rsidRPr="0013141C">
        <w:rPr>
          <w:rFonts w:ascii="Arial" w:hAnsi="Arial" w:cs="Arial"/>
          <w:sz w:val="22"/>
        </w:rPr>
        <w:t>а</w:t>
      </w:r>
      <w:r w:rsidR="000165B5" w:rsidRPr="0013141C">
        <w:rPr>
          <w:rFonts w:ascii="Arial" w:hAnsi="Arial" w:cs="Arial"/>
          <w:sz w:val="22"/>
        </w:rPr>
        <w:t>:</w:t>
      </w:r>
    </w:p>
    <w:p w14:paraId="57B957ED" w14:textId="2102193B" w:rsidR="000165B5" w:rsidRPr="0013141C" w:rsidRDefault="000165B5" w:rsidP="00D97C29">
      <w:pPr>
        <w:pStyle w:val="a7"/>
        <w:numPr>
          <w:ilvl w:val="3"/>
          <w:numId w:val="13"/>
        </w:numPr>
        <w:spacing w:before="120" w:after="120" w:line="280" w:lineRule="atLeast"/>
        <w:ind w:left="1985" w:hanging="709"/>
        <w:contextualSpacing w:val="0"/>
        <w:jc w:val="both"/>
        <w:rPr>
          <w:rFonts w:ascii="Arial" w:hAnsi="Arial" w:cs="Arial"/>
          <w:sz w:val="22"/>
        </w:rPr>
      </w:pPr>
      <w:r w:rsidRPr="0013141C">
        <w:rPr>
          <w:rFonts w:ascii="Arial" w:hAnsi="Arial" w:cs="Arial"/>
          <w:sz w:val="22"/>
        </w:rPr>
        <w:t xml:space="preserve">обязательства Частного Партнера по настоящему Соглашению приостанавливаются в том объеме, в котором это необходимо на период </w:t>
      </w:r>
      <w:r w:rsidRPr="0013141C">
        <w:rPr>
          <w:rFonts w:ascii="Arial" w:hAnsi="Arial" w:cs="Arial"/>
          <w:sz w:val="22"/>
        </w:rPr>
        <w:lastRenderedPageBreak/>
        <w:t xml:space="preserve">существования </w:t>
      </w:r>
      <w:r w:rsidR="00CA4494" w:rsidRPr="0013141C">
        <w:rPr>
          <w:rFonts w:ascii="Arial" w:hAnsi="Arial" w:cs="Arial"/>
          <w:sz w:val="22"/>
        </w:rPr>
        <w:t xml:space="preserve">такого </w:t>
      </w:r>
      <w:r w:rsidR="00FF02BC" w:rsidRPr="0013141C">
        <w:rPr>
          <w:rFonts w:ascii="Arial" w:hAnsi="Arial" w:cs="Arial"/>
          <w:sz w:val="22"/>
        </w:rPr>
        <w:t xml:space="preserve">Существенного Изменения </w:t>
      </w:r>
      <w:r w:rsidR="00CA4494" w:rsidRPr="0013141C">
        <w:rPr>
          <w:rFonts w:ascii="Arial" w:hAnsi="Arial" w:cs="Arial"/>
          <w:sz w:val="22"/>
        </w:rPr>
        <w:t>Законодательств</w:t>
      </w:r>
      <w:r w:rsidR="00BB22AE" w:rsidRPr="0013141C">
        <w:rPr>
          <w:rFonts w:ascii="Arial" w:hAnsi="Arial" w:cs="Arial"/>
          <w:sz w:val="22"/>
        </w:rPr>
        <w:t>а</w:t>
      </w:r>
      <w:r w:rsidR="00DE0DAE" w:rsidRPr="0013141C">
        <w:rPr>
          <w:rFonts w:ascii="Arial" w:hAnsi="Arial" w:cs="Arial"/>
          <w:sz w:val="22"/>
        </w:rPr>
        <w:t xml:space="preserve"> в случае, если Частный Партнёр докажет, что </w:t>
      </w:r>
      <w:r w:rsidR="00844754" w:rsidRPr="0013141C">
        <w:rPr>
          <w:rFonts w:ascii="Arial" w:hAnsi="Arial" w:cs="Arial"/>
          <w:sz w:val="22"/>
        </w:rPr>
        <w:t>подоб</w:t>
      </w:r>
      <w:r w:rsidR="00DE0DAE" w:rsidRPr="0013141C">
        <w:rPr>
          <w:rFonts w:ascii="Arial" w:hAnsi="Arial" w:cs="Arial"/>
          <w:sz w:val="22"/>
        </w:rPr>
        <w:t xml:space="preserve">ное </w:t>
      </w:r>
      <w:r w:rsidR="00844754" w:rsidRPr="0013141C">
        <w:rPr>
          <w:rFonts w:ascii="Arial" w:hAnsi="Arial" w:cs="Arial"/>
          <w:sz w:val="22"/>
        </w:rPr>
        <w:t xml:space="preserve">Существенное </w:t>
      </w:r>
      <w:r w:rsidR="00DE0DAE" w:rsidRPr="0013141C">
        <w:rPr>
          <w:rFonts w:ascii="Arial" w:hAnsi="Arial" w:cs="Arial"/>
          <w:sz w:val="22"/>
        </w:rPr>
        <w:t xml:space="preserve">Изменение </w:t>
      </w:r>
      <w:r w:rsidR="00844754" w:rsidRPr="0013141C">
        <w:rPr>
          <w:rFonts w:ascii="Arial" w:hAnsi="Arial" w:cs="Arial"/>
          <w:sz w:val="22"/>
        </w:rPr>
        <w:t xml:space="preserve">Законодательства </w:t>
      </w:r>
      <w:r w:rsidR="00DE0DAE" w:rsidRPr="0013141C">
        <w:rPr>
          <w:rFonts w:ascii="Arial" w:hAnsi="Arial" w:cs="Arial"/>
          <w:sz w:val="22"/>
        </w:rPr>
        <w:t>не даёт возможности исполнения принятых Частным Партнёром обязательств по Соглашению</w:t>
      </w:r>
      <w:r w:rsidRPr="0013141C">
        <w:rPr>
          <w:rFonts w:ascii="Arial" w:hAnsi="Arial" w:cs="Arial"/>
          <w:sz w:val="22"/>
        </w:rPr>
        <w:t>;</w:t>
      </w:r>
    </w:p>
    <w:p w14:paraId="7C6EFAA8" w14:textId="77777777" w:rsidR="000165B5" w:rsidRPr="0013141C" w:rsidRDefault="000165B5" w:rsidP="00D97C29">
      <w:pPr>
        <w:pStyle w:val="a7"/>
        <w:numPr>
          <w:ilvl w:val="3"/>
          <w:numId w:val="13"/>
        </w:numPr>
        <w:spacing w:before="120" w:after="120" w:line="280" w:lineRule="atLeast"/>
        <w:ind w:left="1985" w:hanging="709"/>
        <w:contextualSpacing w:val="0"/>
        <w:jc w:val="both"/>
        <w:rPr>
          <w:rFonts w:ascii="Arial" w:hAnsi="Arial" w:cs="Arial"/>
          <w:sz w:val="22"/>
        </w:rPr>
      </w:pPr>
      <w:r w:rsidRPr="0013141C">
        <w:rPr>
          <w:rFonts w:ascii="Arial" w:hAnsi="Arial" w:cs="Arial"/>
          <w:sz w:val="22"/>
        </w:rPr>
        <w:t>Частный Партнер освобождается в необходимом объеме от исполнения своих обязательств, не будет считаться нарушающим свои обязательства по настоящему Соглашению и не может быть привлечен к ответственности за неисполнение или неполное исполнение своих обязательств по настоящему Соглашению; и</w:t>
      </w:r>
    </w:p>
    <w:p w14:paraId="4892FDE2" w14:textId="0ECDEFA7" w:rsidR="000165B5" w:rsidRPr="0013141C" w:rsidRDefault="000165B5" w:rsidP="00D97C29">
      <w:pPr>
        <w:pStyle w:val="a7"/>
        <w:numPr>
          <w:ilvl w:val="3"/>
          <w:numId w:val="13"/>
        </w:numPr>
        <w:spacing w:before="120" w:after="120" w:line="280" w:lineRule="atLeast"/>
        <w:ind w:left="1985" w:hanging="709"/>
        <w:contextualSpacing w:val="0"/>
        <w:jc w:val="both"/>
        <w:rPr>
          <w:rFonts w:ascii="Arial" w:hAnsi="Arial" w:cs="Arial"/>
          <w:sz w:val="22"/>
        </w:rPr>
      </w:pPr>
      <w:r w:rsidRPr="0013141C">
        <w:rPr>
          <w:rFonts w:ascii="Arial" w:hAnsi="Arial" w:cs="Arial"/>
          <w:sz w:val="22"/>
        </w:rPr>
        <w:t xml:space="preserve">В случае если </w:t>
      </w:r>
      <w:r w:rsidR="004E306F" w:rsidRPr="0013141C">
        <w:rPr>
          <w:rFonts w:ascii="Arial" w:hAnsi="Arial" w:cs="Arial"/>
          <w:sz w:val="22"/>
        </w:rPr>
        <w:t>Существенное Изменение</w:t>
      </w:r>
      <w:r w:rsidR="00CA4494" w:rsidRPr="0013141C">
        <w:rPr>
          <w:rFonts w:ascii="Arial" w:hAnsi="Arial" w:cs="Arial"/>
          <w:sz w:val="22"/>
        </w:rPr>
        <w:t xml:space="preserve"> Законодательств</w:t>
      </w:r>
      <w:r w:rsidR="00BB22AE" w:rsidRPr="0013141C">
        <w:rPr>
          <w:rFonts w:ascii="Arial" w:hAnsi="Arial" w:cs="Arial"/>
          <w:sz w:val="22"/>
        </w:rPr>
        <w:t>а</w:t>
      </w:r>
      <w:r w:rsidRPr="0013141C">
        <w:rPr>
          <w:rFonts w:ascii="Arial" w:hAnsi="Arial" w:cs="Arial"/>
          <w:sz w:val="22"/>
        </w:rPr>
        <w:t xml:space="preserve">, привело или приведет к возникновению (дополнительных) затрат у Частного Партнера, Стороны должны попытаться согласовать изменения в настоящее Соглашение, регулирующие такие затраты. </w:t>
      </w:r>
    </w:p>
    <w:p w14:paraId="0D6F8FC5" w14:textId="77777777" w:rsidR="003A6C11" w:rsidRPr="0013141C" w:rsidRDefault="003A6C11" w:rsidP="003A6C11">
      <w:pPr>
        <w:pStyle w:val="a7"/>
        <w:spacing w:before="120" w:after="120" w:line="280" w:lineRule="atLeast"/>
        <w:ind w:left="1985"/>
        <w:contextualSpacing w:val="0"/>
        <w:jc w:val="both"/>
        <w:rPr>
          <w:rFonts w:ascii="Arial" w:hAnsi="Arial" w:cs="Arial"/>
          <w:sz w:val="22"/>
        </w:rPr>
      </w:pPr>
    </w:p>
    <w:p w14:paraId="4A22B4DF" w14:textId="10EF6ED6" w:rsidR="00D35810" w:rsidRPr="0013141C" w:rsidRDefault="00537DA1" w:rsidP="00D97C29">
      <w:pPr>
        <w:pStyle w:val="a7"/>
        <w:numPr>
          <w:ilvl w:val="0"/>
          <w:numId w:val="13"/>
        </w:numPr>
        <w:spacing w:before="120" w:after="120" w:line="280" w:lineRule="atLeast"/>
        <w:ind w:left="709" w:hanging="709"/>
        <w:contextualSpacing w:val="0"/>
        <w:jc w:val="both"/>
        <w:rPr>
          <w:rFonts w:ascii="Arial" w:hAnsi="Arial" w:cs="Arial"/>
          <w:b/>
          <w:sz w:val="22"/>
        </w:rPr>
      </w:pPr>
      <w:r w:rsidRPr="0013141C">
        <w:rPr>
          <w:rFonts w:ascii="Arial" w:hAnsi="Arial" w:cs="Arial"/>
          <w:b/>
          <w:sz w:val="22"/>
        </w:rPr>
        <w:t>РАСТОРЖ</w:t>
      </w:r>
      <w:r w:rsidR="00D35810" w:rsidRPr="0013141C">
        <w:rPr>
          <w:rFonts w:ascii="Arial" w:hAnsi="Arial" w:cs="Arial"/>
          <w:b/>
          <w:sz w:val="22"/>
        </w:rPr>
        <w:t>ЕНИЕ СОГЛАШЕНИЯ</w:t>
      </w:r>
      <w:r w:rsidR="000C0D4C" w:rsidRPr="0013141C">
        <w:rPr>
          <w:rFonts w:ascii="Arial" w:hAnsi="Arial" w:cs="Arial"/>
          <w:b/>
          <w:sz w:val="22"/>
        </w:rPr>
        <w:t>. ПРОЧИЕ СОПУТСТВУЮЩИЕ ПРАВА</w:t>
      </w:r>
    </w:p>
    <w:p w14:paraId="3081ACD3" w14:textId="680B3B32" w:rsidR="00F402AA" w:rsidRPr="0013141C" w:rsidRDefault="00F402AA" w:rsidP="00D97C29">
      <w:pPr>
        <w:pStyle w:val="a7"/>
        <w:numPr>
          <w:ilvl w:val="1"/>
          <w:numId w:val="13"/>
        </w:numPr>
        <w:spacing w:before="120" w:after="120" w:line="280" w:lineRule="atLeast"/>
        <w:ind w:left="709" w:hanging="709"/>
        <w:contextualSpacing w:val="0"/>
        <w:jc w:val="both"/>
        <w:rPr>
          <w:rFonts w:ascii="Arial" w:hAnsi="Arial" w:cs="Arial"/>
          <w:sz w:val="22"/>
        </w:rPr>
      </w:pPr>
      <w:bookmarkStart w:id="24" w:name="_Ref165114767"/>
      <w:r w:rsidRPr="0013141C">
        <w:rPr>
          <w:rFonts w:ascii="Arial" w:hAnsi="Arial" w:cs="Arial"/>
          <w:sz w:val="22"/>
        </w:rPr>
        <w:t xml:space="preserve">Настоящее Соглашение </w:t>
      </w:r>
      <w:r w:rsidR="00537DA1" w:rsidRPr="0013141C">
        <w:rPr>
          <w:rFonts w:ascii="Arial" w:hAnsi="Arial" w:cs="Arial"/>
          <w:sz w:val="22"/>
        </w:rPr>
        <w:t>расторг</w:t>
      </w:r>
      <w:r w:rsidRPr="0013141C">
        <w:rPr>
          <w:rFonts w:ascii="Arial" w:hAnsi="Arial" w:cs="Arial"/>
          <w:sz w:val="22"/>
        </w:rPr>
        <w:t>ается по основаниям, установленным</w:t>
      </w:r>
      <w:r w:rsidR="003A248B" w:rsidRPr="0013141C">
        <w:rPr>
          <w:rFonts w:ascii="Arial" w:hAnsi="Arial" w:cs="Arial"/>
          <w:sz w:val="22"/>
        </w:rPr>
        <w:t xml:space="preserve"> Соглашением и</w:t>
      </w:r>
      <w:r w:rsidRPr="0013141C">
        <w:rPr>
          <w:rFonts w:ascii="Arial" w:hAnsi="Arial" w:cs="Arial"/>
          <w:sz w:val="22"/>
        </w:rPr>
        <w:t xml:space="preserve"> </w:t>
      </w:r>
      <w:r w:rsidRPr="0013141C">
        <w:rPr>
          <w:rFonts w:ascii="Arial" w:hAnsi="Arial" w:cs="Arial"/>
          <w:sz w:val="22"/>
        </w:rPr>
        <w:br/>
      </w:r>
      <w:r w:rsidR="003A248B" w:rsidRPr="0013141C">
        <w:rPr>
          <w:rFonts w:ascii="Arial" w:hAnsi="Arial" w:cs="Arial"/>
          <w:sz w:val="22"/>
        </w:rPr>
        <w:t>Законодательством, в том числе</w:t>
      </w:r>
      <w:r w:rsidRPr="0013141C">
        <w:rPr>
          <w:rFonts w:ascii="Arial" w:hAnsi="Arial" w:cs="Arial"/>
          <w:sz w:val="22"/>
        </w:rPr>
        <w:t xml:space="preserve"> Законом о ГЧП. </w:t>
      </w:r>
    </w:p>
    <w:p w14:paraId="1D3508F8" w14:textId="585BB067" w:rsidR="00170289" w:rsidRPr="0013141C" w:rsidRDefault="00F402AA" w:rsidP="00D97C29">
      <w:pPr>
        <w:pStyle w:val="a7"/>
        <w:numPr>
          <w:ilvl w:val="1"/>
          <w:numId w:val="13"/>
        </w:numPr>
        <w:spacing w:before="120" w:after="120" w:line="280" w:lineRule="atLeast"/>
        <w:ind w:left="709" w:hanging="709"/>
        <w:contextualSpacing w:val="0"/>
        <w:jc w:val="both"/>
        <w:rPr>
          <w:rFonts w:ascii="Arial" w:hAnsi="Arial" w:cs="Arial"/>
          <w:sz w:val="22"/>
        </w:rPr>
      </w:pPr>
      <w:r w:rsidRPr="0013141C">
        <w:rPr>
          <w:rFonts w:ascii="Arial" w:hAnsi="Arial" w:cs="Arial"/>
          <w:sz w:val="22"/>
        </w:rPr>
        <w:t xml:space="preserve">Настоящее Соглашение может быть </w:t>
      </w:r>
      <w:r w:rsidR="003A248B" w:rsidRPr="0013141C">
        <w:rPr>
          <w:rFonts w:ascii="Arial" w:hAnsi="Arial" w:cs="Arial"/>
          <w:sz w:val="22"/>
        </w:rPr>
        <w:t xml:space="preserve">в частности </w:t>
      </w:r>
      <w:r w:rsidRPr="0013141C">
        <w:rPr>
          <w:rFonts w:ascii="Arial" w:hAnsi="Arial" w:cs="Arial"/>
          <w:sz w:val="22"/>
        </w:rPr>
        <w:t xml:space="preserve">расторгнуто досрочно на основании решения суда по требованию одной из Сторон в случае существенного изменения обстоятельств, из </w:t>
      </w:r>
      <w:proofErr w:type="gramStart"/>
      <w:r w:rsidRPr="0013141C">
        <w:rPr>
          <w:rFonts w:ascii="Arial" w:hAnsi="Arial" w:cs="Arial"/>
          <w:sz w:val="22"/>
        </w:rPr>
        <w:t>которых  Стороны</w:t>
      </w:r>
      <w:proofErr w:type="gramEnd"/>
      <w:r w:rsidRPr="0013141C">
        <w:rPr>
          <w:rFonts w:ascii="Arial" w:hAnsi="Arial" w:cs="Arial"/>
          <w:sz w:val="22"/>
        </w:rPr>
        <w:t xml:space="preserve">  исходили при его заключении, Существенного Изменения Законодательства.</w:t>
      </w:r>
      <w:r w:rsidR="00170289" w:rsidRPr="0013141C">
        <w:t xml:space="preserve"> </w:t>
      </w:r>
    </w:p>
    <w:p w14:paraId="79CFDE02" w14:textId="04595FB8" w:rsidR="00F402AA" w:rsidRPr="0013141C" w:rsidRDefault="00170289" w:rsidP="00170289">
      <w:pPr>
        <w:pStyle w:val="a7"/>
        <w:spacing w:before="120" w:after="120" w:line="280" w:lineRule="atLeast"/>
        <w:ind w:left="709"/>
        <w:contextualSpacing w:val="0"/>
        <w:jc w:val="both"/>
        <w:rPr>
          <w:rFonts w:ascii="Arial" w:hAnsi="Arial" w:cs="Arial"/>
          <w:sz w:val="22"/>
        </w:rPr>
      </w:pPr>
      <w:r w:rsidRPr="0013141C">
        <w:rPr>
          <w:rFonts w:ascii="Arial" w:hAnsi="Arial" w:cs="Arial"/>
          <w:sz w:val="22"/>
        </w:rPr>
        <w:t xml:space="preserve">При нарушении существенных условий Соглашения </w:t>
      </w:r>
      <w:r w:rsidR="00111357" w:rsidRPr="0013141C">
        <w:rPr>
          <w:rFonts w:ascii="Arial" w:hAnsi="Arial" w:cs="Arial"/>
          <w:sz w:val="22"/>
        </w:rPr>
        <w:t>одной из Сторон</w:t>
      </w:r>
      <w:r w:rsidRPr="0013141C">
        <w:rPr>
          <w:rFonts w:ascii="Arial" w:hAnsi="Arial" w:cs="Arial"/>
          <w:sz w:val="22"/>
        </w:rPr>
        <w:t xml:space="preserve"> </w:t>
      </w:r>
      <w:r w:rsidR="00111357" w:rsidRPr="0013141C">
        <w:rPr>
          <w:rFonts w:ascii="Arial" w:hAnsi="Arial" w:cs="Arial"/>
          <w:sz w:val="22"/>
        </w:rPr>
        <w:t>другая Сторона</w:t>
      </w:r>
      <w:r w:rsidR="00AB2E25" w:rsidRPr="0013141C">
        <w:rPr>
          <w:rFonts w:ascii="Arial" w:hAnsi="Arial" w:cs="Arial"/>
          <w:sz w:val="22"/>
        </w:rPr>
        <w:t xml:space="preserve"> вправе</w:t>
      </w:r>
      <w:r w:rsidRPr="0013141C">
        <w:rPr>
          <w:rFonts w:ascii="Arial" w:hAnsi="Arial" w:cs="Arial"/>
          <w:sz w:val="22"/>
        </w:rPr>
        <w:t xml:space="preserve"> </w:t>
      </w:r>
      <w:r w:rsidR="00DF370A" w:rsidRPr="0013141C">
        <w:rPr>
          <w:rFonts w:ascii="Arial" w:hAnsi="Arial" w:cs="Arial"/>
          <w:sz w:val="22"/>
        </w:rPr>
        <w:t xml:space="preserve">в одностороннем внесудебном порядке </w:t>
      </w:r>
      <w:r w:rsidR="00AB2E25" w:rsidRPr="0013141C">
        <w:rPr>
          <w:rFonts w:ascii="Arial" w:hAnsi="Arial" w:cs="Arial"/>
          <w:sz w:val="22"/>
        </w:rPr>
        <w:t xml:space="preserve">расторгнуть настоящее Соглашение досрочно </w:t>
      </w:r>
      <w:r w:rsidRPr="0013141C">
        <w:rPr>
          <w:rFonts w:ascii="Arial" w:hAnsi="Arial" w:cs="Arial"/>
          <w:sz w:val="22"/>
        </w:rPr>
        <w:t xml:space="preserve">направив соответствующее письменное уведомление </w:t>
      </w:r>
      <w:r w:rsidR="00AB2E25" w:rsidRPr="0013141C">
        <w:rPr>
          <w:rFonts w:ascii="Arial" w:hAnsi="Arial" w:cs="Arial"/>
          <w:sz w:val="22"/>
        </w:rPr>
        <w:t>другой Стороне</w:t>
      </w:r>
      <w:r w:rsidRPr="0013141C">
        <w:rPr>
          <w:rFonts w:ascii="Arial" w:hAnsi="Arial" w:cs="Arial"/>
          <w:sz w:val="22"/>
        </w:rPr>
        <w:t>.</w:t>
      </w:r>
      <w:r w:rsidR="000345A0" w:rsidRPr="0013141C">
        <w:rPr>
          <w:rFonts w:ascii="Arial" w:hAnsi="Arial" w:cs="Arial"/>
          <w:sz w:val="22"/>
        </w:rPr>
        <w:t xml:space="preserve"> Если иной срок не указан в самом уведомлении, Соглашение считается расторгнутым по истечении 5 (пяти) Рабочих Дней после </w:t>
      </w:r>
      <w:r w:rsidR="00E247B6" w:rsidRPr="0013141C">
        <w:rPr>
          <w:rFonts w:ascii="Arial" w:hAnsi="Arial" w:cs="Arial"/>
          <w:sz w:val="22"/>
        </w:rPr>
        <w:t>направления указанного уведомления.</w:t>
      </w:r>
    </w:p>
    <w:p w14:paraId="3CB134F9" w14:textId="595131C6" w:rsidR="00F402AA" w:rsidRPr="0013141C" w:rsidRDefault="00F402AA" w:rsidP="0011164B">
      <w:pPr>
        <w:pStyle w:val="a7"/>
        <w:numPr>
          <w:ilvl w:val="1"/>
          <w:numId w:val="13"/>
        </w:numPr>
        <w:spacing w:before="120" w:after="120" w:line="280" w:lineRule="atLeast"/>
        <w:ind w:left="709" w:hanging="709"/>
        <w:contextualSpacing w:val="0"/>
        <w:jc w:val="both"/>
        <w:rPr>
          <w:rFonts w:ascii="Arial" w:hAnsi="Arial" w:cs="Arial"/>
          <w:sz w:val="22"/>
        </w:rPr>
      </w:pPr>
      <w:r w:rsidRPr="0013141C">
        <w:rPr>
          <w:rFonts w:ascii="Arial" w:hAnsi="Arial" w:cs="Arial"/>
          <w:sz w:val="22"/>
        </w:rPr>
        <w:t xml:space="preserve">К нарушениям существенных условий настоящего Соглашения со стороны Государственного </w:t>
      </w:r>
      <w:r w:rsidR="00B77F66" w:rsidRPr="0013141C">
        <w:rPr>
          <w:rFonts w:ascii="Arial" w:hAnsi="Arial" w:cs="Arial"/>
          <w:sz w:val="22"/>
        </w:rPr>
        <w:t>П</w:t>
      </w:r>
      <w:r w:rsidRPr="0013141C">
        <w:rPr>
          <w:rFonts w:ascii="Arial" w:hAnsi="Arial" w:cs="Arial"/>
          <w:sz w:val="22"/>
        </w:rPr>
        <w:t>артнера относ</w:t>
      </w:r>
      <w:r w:rsidR="0011164B" w:rsidRPr="0013141C">
        <w:rPr>
          <w:rFonts w:ascii="Arial" w:hAnsi="Arial" w:cs="Arial"/>
          <w:sz w:val="22"/>
        </w:rPr>
        <w:t>и</w:t>
      </w:r>
      <w:r w:rsidRPr="0013141C">
        <w:rPr>
          <w:rFonts w:ascii="Arial" w:hAnsi="Arial" w:cs="Arial"/>
          <w:sz w:val="22"/>
        </w:rPr>
        <w:t>тся</w:t>
      </w:r>
      <w:r w:rsidR="0011164B" w:rsidRPr="0013141C">
        <w:rPr>
          <w:rFonts w:ascii="Arial" w:hAnsi="Arial" w:cs="Arial"/>
          <w:sz w:val="22"/>
        </w:rPr>
        <w:t xml:space="preserve"> </w:t>
      </w:r>
      <w:r w:rsidRPr="0013141C">
        <w:rPr>
          <w:rFonts w:ascii="Arial" w:hAnsi="Arial" w:cs="Arial"/>
          <w:sz w:val="22"/>
        </w:rPr>
        <w:t xml:space="preserve">невыполнение обязанности по надлежащей передаче Частному </w:t>
      </w:r>
      <w:r w:rsidR="00B77F66" w:rsidRPr="0013141C">
        <w:rPr>
          <w:rFonts w:ascii="Arial" w:hAnsi="Arial" w:cs="Arial"/>
          <w:sz w:val="22"/>
        </w:rPr>
        <w:t>П</w:t>
      </w:r>
      <w:r w:rsidRPr="0013141C">
        <w:rPr>
          <w:rFonts w:ascii="Arial" w:hAnsi="Arial" w:cs="Arial"/>
          <w:sz w:val="22"/>
        </w:rPr>
        <w:t>артнеру Согласованных Объектов с последующей регистрацией</w:t>
      </w:r>
      <w:r w:rsidR="00D400BE" w:rsidRPr="0013141C">
        <w:rPr>
          <w:rFonts w:ascii="Arial" w:hAnsi="Arial" w:cs="Arial"/>
          <w:sz w:val="22"/>
        </w:rPr>
        <w:t xml:space="preserve"> </w:t>
      </w:r>
      <w:r w:rsidRPr="0013141C">
        <w:rPr>
          <w:rFonts w:ascii="Arial" w:hAnsi="Arial" w:cs="Arial"/>
          <w:sz w:val="22"/>
        </w:rPr>
        <w:t xml:space="preserve">прав Частного </w:t>
      </w:r>
      <w:r w:rsidR="00B77F66" w:rsidRPr="0013141C">
        <w:rPr>
          <w:rFonts w:ascii="Arial" w:hAnsi="Arial" w:cs="Arial"/>
          <w:sz w:val="22"/>
        </w:rPr>
        <w:t>П</w:t>
      </w:r>
      <w:r w:rsidRPr="0013141C">
        <w:rPr>
          <w:rFonts w:ascii="Arial" w:hAnsi="Arial" w:cs="Arial"/>
          <w:sz w:val="22"/>
        </w:rPr>
        <w:t>артнера в отношении Согласованных Объектов.</w:t>
      </w:r>
    </w:p>
    <w:p w14:paraId="754A0CA5" w14:textId="3C263894" w:rsidR="00F402AA" w:rsidRPr="0013141C" w:rsidRDefault="00F402AA" w:rsidP="00D97C29">
      <w:pPr>
        <w:pStyle w:val="a7"/>
        <w:numPr>
          <w:ilvl w:val="1"/>
          <w:numId w:val="13"/>
        </w:numPr>
        <w:spacing w:before="120" w:after="120" w:line="280" w:lineRule="atLeast"/>
        <w:ind w:left="709" w:hanging="709"/>
        <w:contextualSpacing w:val="0"/>
        <w:jc w:val="both"/>
        <w:rPr>
          <w:rFonts w:ascii="Arial" w:hAnsi="Arial" w:cs="Arial"/>
          <w:sz w:val="22"/>
        </w:rPr>
      </w:pPr>
      <w:r w:rsidRPr="0013141C">
        <w:rPr>
          <w:rFonts w:ascii="Arial" w:hAnsi="Arial" w:cs="Arial"/>
          <w:sz w:val="22"/>
        </w:rPr>
        <w:t xml:space="preserve">К нарушениям существенных условий Соглашения со стороны Частного </w:t>
      </w:r>
      <w:r w:rsidR="00D400BE" w:rsidRPr="0013141C">
        <w:rPr>
          <w:rFonts w:ascii="Arial" w:hAnsi="Arial" w:cs="Arial"/>
          <w:sz w:val="22"/>
        </w:rPr>
        <w:t xml:space="preserve">Партнера </w:t>
      </w:r>
      <w:r w:rsidRPr="0013141C">
        <w:rPr>
          <w:rFonts w:ascii="Arial" w:hAnsi="Arial" w:cs="Arial"/>
          <w:sz w:val="22"/>
        </w:rPr>
        <w:t>относятся:</w:t>
      </w:r>
    </w:p>
    <w:p w14:paraId="34D40E21" w14:textId="3586408C" w:rsidR="00F402AA" w:rsidRPr="0013141C" w:rsidRDefault="00F402AA" w:rsidP="00D97C29">
      <w:pPr>
        <w:pStyle w:val="a7"/>
        <w:numPr>
          <w:ilvl w:val="0"/>
          <w:numId w:val="23"/>
        </w:numPr>
        <w:autoSpaceDE w:val="0"/>
        <w:autoSpaceDN w:val="0"/>
        <w:adjustRightInd w:val="0"/>
        <w:spacing w:before="120" w:after="120" w:line="276" w:lineRule="auto"/>
        <w:ind w:left="1276" w:hanging="567"/>
        <w:contextualSpacing w:val="0"/>
        <w:jc w:val="both"/>
        <w:rPr>
          <w:rFonts w:ascii="Arial" w:hAnsi="Arial" w:cs="Arial"/>
          <w:sz w:val="22"/>
        </w:rPr>
      </w:pPr>
      <w:r w:rsidRPr="0013141C">
        <w:rPr>
          <w:rFonts w:ascii="Arial" w:hAnsi="Arial" w:cs="Arial"/>
          <w:sz w:val="22"/>
        </w:rPr>
        <w:t xml:space="preserve">нарушение Частным </w:t>
      </w:r>
      <w:r w:rsidR="00D400BE" w:rsidRPr="0013141C">
        <w:rPr>
          <w:rFonts w:ascii="Arial" w:hAnsi="Arial" w:cs="Arial"/>
          <w:sz w:val="22"/>
        </w:rPr>
        <w:t>Партнером</w:t>
      </w:r>
      <w:r w:rsidRPr="0013141C">
        <w:rPr>
          <w:rFonts w:ascii="Arial" w:hAnsi="Arial" w:cs="Arial"/>
          <w:sz w:val="22"/>
        </w:rPr>
        <w:t xml:space="preserve"> порядка </w:t>
      </w:r>
      <w:r w:rsidR="00DE0DAE" w:rsidRPr="0013141C">
        <w:rPr>
          <w:rFonts w:ascii="Arial" w:hAnsi="Arial" w:cs="Arial"/>
          <w:sz w:val="22"/>
        </w:rPr>
        <w:t xml:space="preserve">управления, </w:t>
      </w:r>
      <w:r w:rsidRPr="0013141C">
        <w:rPr>
          <w:rFonts w:ascii="Arial" w:hAnsi="Arial" w:cs="Arial"/>
          <w:sz w:val="22"/>
        </w:rPr>
        <w:t xml:space="preserve">использования (эксплуатации) </w:t>
      </w:r>
      <w:r w:rsidR="00C02F45" w:rsidRPr="0013141C">
        <w:rPr>
          <w:rFonts w:ascii="Arial" w:hAnsi="Arial" w:cs="Arial"/>
          <w:sz w:val="22"/>
        </w:rPr>
        <w:t>Парка</w:t>
      </w:r>
      <w:r w:rsidRPr="0013141C">
        <w:rPr>
          <w:rFonts w:ascii="Arial" w:hAnsi="Arial" w:cs="Arial"/>
          <w:sz w:val="22"/>
        </w:rPr>
        <w:t xml:space="preserve">, в том числе: </w:t>
      </w:r>
    </w:p>
    <w:p w14:paraId="6ED62CBB" w14:textId="77777777" w:rsidR="00F402AA" w:rsidRPr="0013141C" w:rsidRDefault="00F402AA" w:rsidP="00D97C29">
      <w:pPr>
        <w:pStyle w:val="a7"/>
        <w:widowControl w:val="0"/>
        <w:numPr>
          <w:ilvl w:val="0"/>
          <w:numId w:val="4"/>
        </w:numPr>
        <w:tabs>
          <w:tab w:val="left" w:pos="851"/>
        </w:tabs>
        <w:spacing w:before="120" w:after="120" w:line="276" w:lineRule="auto"/>
        <w:ind w:left="1701" w:hanging="283"/>
        <w:contextualSpacing w:val="0"/>
        <w:jc w:val="both"/>
        <w:rPr>
          <w:rFonts w:ascii="Arial" w:hAnsi="Arial" w:cs="Arial"/>
          <w:sz w:val="22"/>
        </w:rPr>
      </w:pPr>
      <w:r w:rsidRPr="0013141C">
        <w:rPr>
          <w:rFonts w:ascii="Arial" w:hAnsi="Arial" w:cs="Arial"/>
          <w:sz w:val="22"/>
        </w:rPr>
        <w:t xml:space="preserve">использование Согласованных Объектов с нарушением </w:t>
      </w:r>
      <w:r w:rsidR="00F93248" w:rsidRPr="0013141C">
        <w:rPr>
          <w:rFonts w:ascii="Arial" w:hAnsi="Arial" w:cs="Arial"/>
          <w:sz w:val="22"/>
        </w:rPr>
        <w:t>ц</w:t>
      </w:r>
      <w:r w:rsidRPr="0013141C">
        <w:rPr>
          <w:rFonts w:ascii="Arial" w:hAnsi="Arial" w:cs="Arial"/>
          <w:sz w:val="22"/>
        </w:rPr>
        <w:t>елей настоящего Соглашения;</w:t>
      </w:r>
    </w:p>
    <w:p w14:paraId="249BB5E3" w14:textId="63A7D53B" w:rsidR="00F15FD5" w:rsidRPr="0013141C" w:rsidRDefault="00DE0DAE" w:rsidP="00D97C29">
      <w:pPr>
        <w:pStyle w:val="a7"/>
        <w:widowControl w:val="0"/>
        <w:numPr>
          <w:ilvl w:val="0"/>
          <w:numId w:val="4"/>
        </w:numPr>
        <w:tabs>
          <w:tab w:val="left" w:pos="851"/>
        </w:tabs>
        <w:spacing w:before="120" w:after="120" w:line="276" w:lineRule="auto"/>
        <w:ind w:left="1701" w:hanging="283"/>
        <w:contextualSpacing w:val="0"/>
        <w:jc w:val="both"/>
        <w:rPr>
          <w:rFonts w:ascii="Arial" w:hAnsi="Arial" w:cs="Arial"/>
          <w:sz w:val="22"/>
        </w:rPr>
      </w:pPr>
      <w:r w:rsidRPr="0013141C">
        <w:rPr>
          <w:rFonts w:ascii="Arial" w:hAnsi="Arial" w:cs="Arial"/>
          <w:sz w:val="22"/>
        </w:rPr>
        <w:t xml:space="preserve">любое </w:t>
      </w:r>
      <w:r w:rsidR="003A248B" w:rsidRPr="0013141C">
        <w:rPr>
          <w:rFonts w:ascii="Arial" w:hAnsi="Arial" w:cs="Arial"/>
          <w:sz w:val="22"/>
        </w:rPr>
        <w:t xml:space="preserve">нарушение </w:t>
      </w:r>
      <w:r w:rsidRPr="0013141C">
        <w:rPr>
          <w:rFonts w:ascii="Arial" w:hAnsi="Arial" w:cs="Arial"/>
          <w:sz w:val="22"/>
        </w:rPr>
        <w:t>Концепции</w:t>
      </w:r>
      <w:r w:rsidR="00F15FD5" w:rsidRPr="0013141C">
        <w:rPr>
          <w:rFonts w:ascii="Arial" w:hAnsi="Arial" w:cs="Arial"/>
          <w:sz w:val="22"/>
        </w:rPr>
        <w:t>;</w:t>
      </w:r>
    </w:p>
    <w:p w14:paraId="3EA39808" w14:textId="7BE326DC" w:rsidR="0020653A" w:rsidRPr="0013141C" w:rsidRDefault="0020653A" w:rsidP="00D97C29">
      <w:pPr>
        <w:pStyle w:val="a7"/>
        <w:widowControl w:val="0"/>
        <w:numPr>
          <w:ilvl w:val="0"/>
          <w:numId w:val="4"/>
        </w:numPr>
        <w:tabs>
          <w:tab w:val="left" w:pos="851"/>
        </w:tabs>
        <w:spacing w:before="120" w:after="120" w:line="276" w:lineRule="auto"/>
        <w:ind w:left="1701" w:hanging="283"/>
        <w:contextualSpacing w:val="0"/>
        <w:jc w:val="both"/>
        <w:rPr>
          <w:rFonts w:ascii="Arial" w:hAnsi="Arial" w:cs="Arial"/>
          <w:sz w:val="22"/>
        </w:rPr>
      </w:pPr>
      <w:r w:rsidRPr="0013141C">
        <w:rPr>
          <w:rFonts w:ascii="Arial" w:hAnsi="Arial" w:cs="Arial"/>
          <w:sz w:val="22"/>
        </w:rPr>
        <w:t xml:space="preserve">необеспечение выполнение инвестиционных </w:t>
      </w:r>
      <w:r w:rsidR="004F3296" w:rsidRPr="0013141C">
        <w:rPr>
          <w:rFonts w:ascii="Arial" w:hAnsi="Arial" w:cs="Arial"/>
          <w:sz w:val="22"/>
        </w:rPr>
        <w:t>обязательств Частным Партнером;</w:t>
      </w:r>
    </w:p>
    <w:p w14:paraId="2B7861E1" w14:textId="3E0959B5" w:rsidR="00DE0DAE" w:rsidRPr="0013141C" w:rsidRDefault="00472B2A" w:rsidP="00D97C29">
      <w:pPr>
        <w:pStyle w:val="a7"/>
        <w:widowControl w:val="0"/>
        <w:numPr>
          <w:ilvl w:val="0"/>
          <w:numId w:val="4"/>
        </w:numPr>
        <w:tabs>
          <w:tab w:val="left" w:pos="851"/>
        </w:tabs>
        <w:spacing w:before="120" w:after="120" w:line="276" w:lineRule="auto"/>
        <w:ind w:left="1701" w:hanging="283"/>
        <w:contextualSpacing w:val="0"/>
        <w:jc w:val="both"/>
        <w:rPr>
          <w:rFonts w:ascii="Arial" w:hAnsi="Arial" w:cs="Arial"/>
          <w:sz w:val="22"/>
        </w:rPr>
      </w:pPr>
      <w:r w:rsidRPr="0013141C">
        <w:rPr>
          <w:rFonts w:ascii="Arial" w:hAnsi="Arial" w:cs="Arial"/>
          <w:sz w:val="22"/>
        </w:rPr>
        <w:t xml:space="preserve">необеспечение </w:t>
      </w:r>
      <w:r w:rsidR="00F15FD5" w:rsidRPr="0013141C">
        <w:rPr>
          <w:rFonts w:ascii="Arial" w:hAnsi="Arial" w:cs="Arial"/>
          <w:sz w:val="22"/>
        </w:rPr>
        <w:t>сохранени</w:t>
      </w:r>
      <w:r w:rsidRPr="0013141C">
        <w:rPr>
          <w:rFonts w:ascii="Arial" w:hAnsi="Arial" w:cs="Arial"/>
          <w:sz w:val="22"/>
        </w:rPr>
        <w:t>я</w:t>
      </w:r>
      <w:r w:rsidR="00F15FD5" w:rsidRPr="0013141C">
        <w:rPr>
          <w:rFonts w:ascii="Arial" w:hAnsi="Arial" w:cs="Arial"/>
          <w:sz w:val="22"/>
        </w:rPr>
        <w:t xml:space="preserve"> и безопасности деревьев, кустарников, их саженцев и зеленых зон на территории Парка</w:t>
      </w:r>
      <w:r w:rsidRPr="0013141C">
        <w:rPr>
          <w:rFonts w:ascii="Arial" w:hAnsi="Arial" w:cs="Arial"/>
          <w:sz w:val="22"/>
        </w:rPr>
        <w:t>;</w:t>
      </w:r>
    </w:p>
    <w:p w14:paraId="7E824389" w14:textId="0612D6E5" w:rsidR="008D4080" w:rsidRPr="0013141C" w:rsidRDefault="008D4080" w:rsidP="00D97C29">
      <w:pPr>
        <w:pStyle w:val="a7"/>
        <w:widowControl w:val="0"/>
        <w:numPr>
          <w:ilvl w:val="0"/>
          <w:numId w:val="4"/>
        </w:numPr>
        <w:tabs>
          <w:tab w:val="left" w:pos="851"/>
        </w:tabs>
        <w:spacing w:before="120" w:after="120" w:line="276" w:lineRule="auto"/>
        <w:ind w:left="1701" w:hanging="283"/>
        <w:contextualSpacing w:val="0"/>
        <w:jc w:val="both"/>
        <w:rPr>
          <w:rFonts w:ascii="Arial" w:hAnsi="Arial" w:cs="Arial"/>
          <w:sz w:val="22"/>
        </w:rPr>
      </w:pPr>
      <w:r w:rsidRPr="0013141C">
        <w:rPr>
          <w:rFonts w:ascii="Arial" w:hAnsi="Arial" w:cs="Arial"/>
          <w:sz w:val="22"/>
        </w:rPr>
        <w:t xml:space="preserve">нарушение техники безопасности, охраны окружающей среды, экологической безопасности, охраны труды, противопожарных и санитарных правил, норм </w:t>
      </w:r>
      <w:r w:rsidRPr="0013141C">
        <w:rPr>
          <w:rFonts w:ascii="Arial" w:hAnsi="Arial" w:cs="Arial"/>
          <w:sz w:val="22"/>
        </w:rPr>
        <w:lastRenderedPageBreak/>
        <w:t>и гигиенических нормативов, которые при</w:t>
      </w:r>
      <w:r w:rsidR="00224562" w:rsidRPr="0013141C">
        <w:rPr>
          <w:rFonts w:ascii="Arial" w:hAnsi="Arial" w:cs="Arial"/>
          <w:sz w:val="22"/>
        </w:rPr>
        <w:t xml:space="preserve">чинили </w:t>
      </w:r>
      <w:r w:rsidR="00E30817" w:rsidRPr="0013141C">
        <w:rPr>
          <w:rFonts w:ascii="Arial" w:hAnsi="Arial" w:cs="Arial"/>
          <w:sz w:val="22"/>
        </w:rPr>
        <w:t>вред</w:t>
      </w:r>
      <w:r w:rsidR="00224562" w:rsidRPr="0013141C">
        <w:rPr>
          <w:rFonts w:ascii="Arial" w:hAnsi="Arial" w:cs="Arial"/>
          <w:sz w:val="22"/>
        </w:rPr>
        <w:t xml:space="preserve"> </w:t>
      </w:r>
      <w:r w:rsidR="003D0906" w:rsidRPr="0013141C">
        <w:rPr>
          <w:rFonts w:ascii="Arial" w:hAnsi="Arial" w:cs="Arial"/>
          <w:sz w:val="22"/>
        </w:rPr>
        <w:t>здоровью и жизни Посетителей</w:t>
      </w:r>
      <w:r w:rsidR="004B5257" w:rsidRPr="0013141C">
        <w:rPr>
          <w:rFonts w:ascii="Arial" w:hAnsi="Arial" w:cs="Arial"/>
          <w:sz w:val="22"/>
        </w:rPr>
        <w:t>, а также лиц, привлеченных</w:t>
      </w:r>
      <w:r w:rsidR="00A71C00" w:rsidRPr="0013141C">
        <w:rPr>
          <w:rFonts w:ascii="Arial" w:hAnsi="Arial" w:cs="Arial"/>
          <w:sz w:val="22"/>
        </w:rPr>
        <w:t xml:space="preserve"> Частным Партнером в рамках реализации Проекта</w:t>
      </w:r>
      <w:r w:rsidR="00224562" w:rsidRPr="0013141C">
        <w:rPr>
          <w:rFonts w:ascii="Arial" w:hAnsi="Arial" w:cs="Arial"/>
          <w:sz w:val="22"/>
        </w:rPr>
        <w:t>, или же создают</w:t>
      </w:r>
      <w:r w:rsidR="000C79D2" w:rsidRPr="0013141C">
        <w:rPr>
          <w:rFonts w:ascii="Arial" w:hAnsi="Arial" w:cs="Arial"/>
          <w:sz w:val="22"/>
        </w:rPr>
        <w:t xml:space="preserve"> непосредственную</w:t>
      </w:r>
      <w:r w:rsidR="00224562" w:rsidRPr="0013141C">
        <w:rPr>
          <w:rFonts w:ascii="Arial" w:hAnsi="Arial" w:cs="Arial"/>
          <w:sz w:val="22"/>
        </w:rPr>
        <w:t xml:space="preserve"> угрозу</w:t>
      </w:r>
      <w:r w:rsidR="00E30817" w:rsidRPr="0013141C">
        <w:rPr>
          <w:rFonts w:ascii="Arial" w:hAnsi="Arial" w:cs="Arial"/>
          <w:sz w:val="22"/>
        </w:rPr>
        <w:t xml:space="preserve"> подобного вреда</w:t>
      </w:r>
      <w:r w:rsidR="00A71C00" w:rsidRPr="0013141C">
        <w:rPr>
          <w:rFonts w:ascii="Arial" w:hAnsi="Arial" w:cs="Arial"/>
          <w:sz w:val="22"/>
        </w:rPr>
        <w:t>;</w:t>
      </w:r>
      <w:r w:rsidR="00A03915" w:rsidRPr="0013141C">
        <w:rPr>
          <w:rFonts w:ascii="Arial" w:hAnsi="Arial" w:cs="Arial"/>
          <w:sz w:val="22"/>
        </w:rPr>
        <w:t xml:space="preserve"> и</w:t>
      </w:r>
    </w:p>
    <w:p w14:paraId="0BDFFEA1" w14:textId="07C35AF1" w:rsidR="00F402AA" w:rsidRPr="0013141C" w:rsidRDefault="00DE0DAE" w:rsidP="00D97C29">
      <w:pPr>
        <w:pStyle w:val="a7"/>
        <w:widowControl w:val="0"/>
        <w:numPr>
          <w:ilvl w:val="0"/>
          <w:numId w:val="4"/>
        </w:numPr>
        <w:tabs>
          <w:tab w:val="left" w:pos="851"/>
        </w:tabs>
        <w:spacing w:before="120" w:after="120" w:line="276" w:lineRule="auto"/>
        <w:ind w:left="1701" w:hanging="283"/>
        <w:contextualSpacing w:val="0"/>
        <w:jc w:val="both"/>
        <w:rPr>
          <w:rFonts w:ascii="Arial" w:hAnsi="Arial" w:cs="Arial"/>
          <w:sz w:val="22"/>
        </w:rPr>
      </w:pPr>
      <w:r w:rsidRPr="0013141C">
        <w:rPr>
          <w:rFonts w:ascii="Arial" w:hAnsi="Arial" w:cs="Arial"/>
          <w:sz w:val="22"/>
        </w:rPr>
        <w:t xml:space="preserve">нарушение </w:t>
      </w:r>
      <w:r w:rsidR="00F15FD5" w:rsidRPr="0013141C">
        <w:rPr>
          <w:rFonts w:ascii="Arial" w:hAnsi="Arial" w:cs="Arial"/>
          <w:sz w:val="22"/>
        </w:rPr>
        <w:t xml:space="preserve">иных </w:t>
      </w:r>
      <w:r w:rsidRPr="0013141C">
        <w:rPr>
          <w:rFonts w:ascii="Arial" w:hAnsi="Arial" w:cs="Arial"/>
          <w:sz w:val="22"/>
        </w:rPr>
        <w:t xml:space="preserve">требований Закона </w:t>
      </w:r>
      <w:r w:rsidR="00F15FD5" w:rsidRPr="0013141C">
        <w:rPr>
          <w:rFonts w:ascii="Arial" w:hAnsi="Arial" w:cs="Arial"/>
          <w:sz w:val="22"/>
        </w:rPr>
        <w:t>о</w:t>
      </w:r>
      <w:r w:rsidRPr="0013141C">
        <w:rPr>
          <w:rFonts w:ascii="Arial" w:hAnsi="Arial" w:cs="Arial"/>
          <w:sz w:val="22"/>
        </w:rPr>
        <w:t xml:space="preserve"> ГЧП и/или настоящего Соглашения</w:t>
      </w:r>
      <w:r w:rsidR="00F402AA" w:rsidRPr="0013141C">
        <w:rPr>
          <w:rFonts w:ascii="Arial" w:hAnsi="Arial" w:cs="Arial"/>
          <w:sz w:val="22"/>
        </w:rPr>
        <w:t xml:space="preserve">. </w:t>
      </w:r>
    </w:p>
    <w:p w14:paraId="3ED06FDF" w14:textId="5DEF3B9D" w:rsidR="00F1221A" w:rsidRPr="0013141C" w:rsidRDefault="00F1221A" w:rsidP="00D97C29">
      <w:pPr>
        <w:pStyle w:val="a7"/>
        <w:numPr>
          <w:ilvl w:val="0"/>
          <w:numId w:val="23"/>
        </w:numPr>
        <w:autoSpaceDE w:val="0"/>
        <w:autoSpaceDN w:val="0"/>
        <w:adjustRightInd w:val="0"/>
        <w:spacing w:before="120" w:after="120" w:line="276" w:lineRule="auto"/>
        <w:ind w:left="1276" w:hanging="567"/>
        <w:contextualSpacing w:val="0"/>
        <w:jc w:val="both"/>
        <w:rPr>
          <w:rFonts w:ascii="Arial" w:hAnsi="Arial" w:cs="Arial"/>
          <w:sz w:val="22"/>
        </w:rPr>
      </w:pPr>
      <w:r w:rsidRPr="0013141C">
        <w:rPr>
          <w:rFonts w:ascii="Arial" w:hAnsi="Arial" w:cs="Arial"/>
          <w:sz w:val="22"/>
        </w:rPr>
        <w:t>отзы</w:t>
      </w:r>
      <w:r w:rsidR="00412734" w:rsidRPr="0013141C">
        <w:rPr>
          <w:rFonts w:ascii="Arial" w:hAnsi="Arial" w:cs="Arial"/>
          <w:sz w:val="22"/>
        </w:rPr>
        <w:t xml:space="preserve">в </w:t>
      </w:r>
      <w:r w:rsidR="008557F1" w:rsidRPr="0013141C">
        <w:rPr>
          <w:rFonts w:ascii="Arial" w:hAnsi="Arial" w:cs="Arial"/>
          <w:sz w:val="22"/>
        </w:rPr>
        <w:t xml:space="preserve">или </w:t>
      </w:r>
      <w:r w:rsidR="00A440AF" w:rsidRPr="0013141C">
        <w:rPr>
          <w:rFonts w:ascii="Arial" w:hAnsi="Arial" w:cs="Arial"/>
          <w:sz w:val="22"/>
        </w:rPr>
        <w:t>прекращение</w:t>
      </w:r>
      <w:r w:rsidR="004503B2" w:rsidRPr="0013141C">
        <w:rPr>
          <w:rFonts w:ascii="Arial" w:hAnsi="Arial" w:cs="Arial"/>
          <w:sz w:val="22"/>
        </w:rPr>
        <w:t xml:space="preserve"> </w:t>
      </w:r>
      <w:r w:rsidR="00412734" w:rsidRPr="0013141C">
        <w:rPr>
          <w:rFonts w:ascii="Arial" w:hAnsi="Arial" w:cs="Arial"/>
          <w:sz w:val="22"/>
        </w:rPr>
        <w:t xml:space="preserve">Банковской гарантии, </w:t>
      </w:r>
      <w:proofErr w:type="gramStart"/>
      <w:r w:rsidR="0081535B" w:rsidRPr="0013141C">
        <w:rPr>
          <w:rFonts w:ascii="Arial" w:hAnsi="Arial" w:cs="Arial"/>
          <w:sz w:val="22"/>
        </w:rPr>
        <w:t xml:space="preserve">признание </w:t>
      </w:r>
      <w:r w:rsidR="00412734" w:rsidRPr="0013141C">
        <w:rPr>
          <w:rFonts w:ascii="Arial" w:hAnsi="Arial" w:cs="Arial"/>
          <w:sz w:val="22"/>
        </w:rPr>
        <w:t xml:space="preserve"> </w:t>
      </w:r>
      <w:r w:rsidR="0081535B" w:rsidRPr="0013141C">
        <w:rPr>
          <w:rFonts w:ascii="Arial" w:hAnsi="Arial" w:cs="Arial"/>
          <w:sz w:val="22"/>
        </w:rPr>
        <w:t>Банковской</w:t>
      </w:r>
      <w:proofErr w:type="gramEnd"/>
      <w:r w:rsidR="0081535B" w:rsidRPr="0013141C">
        <w:rPr>
          <w:rFonts w:ascii="Arial" w:hAnsi="Arial" w:cs="Arial"/>
          <w:sz w:val="22"/>
        </w:rPr>
        <w:t xml:space="preserve"> гарантии ничтожной или </w:t>
      </w:r>
      <w:r w:rsidR="00412734" w:rsidRPr="0013141C">
        <w:rPr>
          <w:rFonts w:ascii="Arial" w:hAnsi="Arial" w:cs="Arial"/>
          <w:sz w:val="22"/>
        </w:rPr>
        <w:t>недействительно</w:t>
      </w:r>
      <w:r w:rsidR="0081535B" w:rsidRPr="0013141C">
        <w:rPr>
          <w:rFonts w:ascii="Arial" w:hAnsi="Arial" w:cs="Arial"/>
          <w:sz w:val="22"/>
        </w:rPr>
        <w:t>й</w:t>
      </w:r>
      <w:r w:rsidR="004503B2" w:rsidRPr="0013141C">
        <w:rPr>
          <w:rFonts w:ascii="Arial" w:hAnsi="Arial" w:cs="Arial"/>
          <w:sz w:val="22"/>
        </w:rPr>
        <w:t>,</w:t>
      </w:r>
      <w:r w:rsidR="00916C60" w:rsidRPr="0013141C">
        <w:rPr>
          <w:rFonts w:ascii="Arial" w:hAnsi="Arial" w:cs="Arial"/>
          <w:sz w:val="22"/>
        </w:rPr>
        <w:t xml:space="preserve"> </w:t>
      </w:r>
      <w:r w:rsidR="00325D5A" w:rsidRPr="0013141C">
        <w:rPr>
          <w:rFonts w:ascii="Arial" w:hAnsi="Arial" w:cs="Arial"/>
          <w:sz w:val="22"/>
        </w:rPr>
        <w:t>необоснованный отказ гарантом удовлетвор</w:t>
      </w:r>
      <w:r w:rsidR="00B3590E" w:rsidRPr="0013141C">
        <w:rPr>
          <w:rFonts w:ascii="Arial" w:hAnsi="Arial" w:cs="Arial"/>
          <w:sz w:val="22"/>
        </w:rPr>
        <w:t>ить требование Государственного Партнера,</w:t>
      </w:r>
      <w:r w:rsidR="00412734" w:rsidRPr="0013141C">
        <w:rPr>
          <w:rFonts w:ascii="Arial" w:hAnsi="Arial" w:cs="Arial"/>
          <w:sz w:val="22"/>
        </w:rPr>
        <w:t xml:space="preserve"> </w:t>
      </w:r>
      <w:r w:rsidR="00041EAB" w:rsidRPr="0013141C">
        <w:rPr>
          <w:rFonts w:ascii="Arial" w:hAnsi="Arial" w:cs="Arial"/>
          <w:sz w:val="22"/>
        </w:rPr>
        <w:t>или</w:t>
      </w:r>
      <w:r w:rsidR="004503B2" w:rsidRPr="0013141C">
        <w:rPr>
          <w:rFonts w:ascii="Arial" w:hAnsi="Arial" w:cs="Arial"/>
          <w:sz w:val="22"/>
        </w:rPr>
        <w:t xml:space="preserve"> же</w:t>
      </w:r>
      <w:r w:rsidR="00041EAB" w:rsidRPr="0013141C">
        <w:rPr>
          <w:rFonts w:ascii="Arial" w:hAnsi="Arial" w:cs="Arial"/>
          <w:sz w:val="22"/>
        </w:rPr>
        <w:t xml:space="preserve"> </w:t>
      </w:r>
      <w:r w:rsidR="0081535B" w:rsidRPr="0013141C">
        <w:rPr>
          <w:rFonts w:ascii="Arial" w:hAnsi="Arial" w:cs="Arial"/>
          <w:sz w:val="22"/>
        </w:rPr>
        <w:t>возникновение каких-либо прочих обстоятельств, в силу которых Государственный Партнер не может</w:t>
      </w:r>
      <w:r w:rsidR="004503B2" w:rsidRPr="0013141C">
        <w:rPr>
          <w:rFonts w:ascii="Arial" w:hAnsi="Arial" w:cs="Arial"/>
          <w:sz w:val="22"/>
        </w:rPr>
        <w:t xml:space="preserve"> </w:t>
      </w:r>
      <w:r w:rsidR="00B3590E" w:rsidRPr="0013141C">
        <w:rPr>
          <w:rFonts w:ascii="Arial" w:hAnsi="Arial" w:cs="Arial"/>
          <w:sz w:val="22"/>
        </w:rPr>
        <w:t>выс</w:t>
      </w:r>
      <w:r w:rsidR="004503B2" w:rsidRPr="0013141C">
        <w:rPr>
          <w:rFonts w:ascii="Arial" w:hAnsi="Arial" w:cs="Arial"/>
          <w:sz w:val="22"/>
        </w:rPr>
        <w:t xml:space="preserve">тавить </w:t>
      </w:r>
      <w:r w:rsidR="00B3590E" w:rsidRPr="0013141C">
        <w:rPr>
          <w:rFonts w:ascii="Arial" w:hAnsi="Arial" w:cs="Arial"/>
          <w:sz w:val="22"/>
        </w:rPr>
        <w:t xml:space="preserve">гаранту </w:t>
      </w:r>
      <w:r w:rsidR="004503B2" w:rsidRPr="0013141C">
        <w:rPr>
          <w:rFonts w:ascii="Arial" w:hAnsi="Arial" w:cs="Arial"/>
          <w:sz w:val="22"/>
        </w:rPr>
        <w:t xml:space="preserve">требования </w:t>
      </w:r>
      <w:r w:rsidR="003736ED" w:rsidRPr="0013141C">
        <w:rPr>
          <w:rFonts w:ascii="Arial" w:hAnsi="Arial" w:cs="Arial"/>
          <w:sz w:val="22"/>
        </w:rPr>
        <w:t>и/или удовлетворить их</w:t>
      </w:r>
      <w:r w:rsidR="00A63165" w:rsidRPr="0013141C">
        <w:rPr>
          <w:rFonts w:ascii="Arial" w:hAnsi="Arial" w:cs="Arial"/>
          <w:sz w:val="22"/>
        </w:rPr>
        <w:t xml:space="preserve"> по Банковской гарантии</w:t>
      </w:r>
      <w:r w:rsidR="00412734" w:rsidRPr="0013141C">
        <w:rPr>
          <w:rFonts w:ascii="Arial" w:hAnsi="Arial" w:cs="Arial"/>
          <w:sz w:val="22"/>
        </w:rPr>
        <w:t>;</w:t>
      </w:r>
    </w:p>
    <w:p w14:paraId="2B380CA1" w14:textId="72945010" w:rsidR="00F402AA" w:rsidRPr="0013141C" w:rsidRDefault="00F402AA" w:rsidP="00D97C29">
      <w:pPr>
        <w:pStyle w:val="a7"/>
        <w:numPr>
          <w:ilvl w:val="0"/>
          <w:numId w:val="23"/>
        </w:numPr>
        <w:autoSpaceDE w:val="0"/>
        <w:autoSpaceDN w:val="0"/>
        <w:adjustRightInd w:val="0"/>
        <w:spacing w:before="120" w:after="120" w:line="276" w:lineRule="auto"/>
        <w:ind w:left="1276" w:hanging="567"/>
        <w:contextualSpacing w:val="0"/>
        <w:jc w:val="both"/>
        <w:rPr>
          <w:rFonts w:ascii="Arial" w:hAnsi="Arial" w:cs="Arial"/>
          <w:sz w:val="22"/>
        </w:rPr>
      </w:pPr>
      <w:r w:rsidRPr="0013141C">
        <w:rPr>
          <w:rFonts w:ascii="Arial" w:hAnsi="Arial" w:cs="Arial"/>
          <w:sz w:val="22"/>
        </w:rPr>
        <w:t xml:space="preserve">прекращение или приостановление Частным </w:t>
      </w:r>
      <w:r w:rsidR="00D400BE" w:rsidRPr="0013141C">
        <w:rPr>
          <w:rFonts w:ascii="Arial" w:hAnsi="Arial" w:cs="Arial"/>
          <w:sz w:val="22"/>
        </w:rPr>
        <w:t xml:space="preserve">Партнером </w:t>
      </w:r>
      <w:r w:rsidRPr="0013141C">
        <w:rPr>
          <w:rFonts w:ascii="Arial" w:hAnsi="Arial" w:cs="Arial"/>
          <w:sz w:val="22"/>
        </w:rPr>
        <w:t xml:space="preserve">деятельности, предусмотренной настоящим Соглашением, без согласия Государственного </w:t>
      </w:r>
      <w:r w:rsidR="00D400BE" w:rsidRPr="0013141C">
        <w:rPr>
          <w:rFonts w:ascii="Arial" w:hAnsi="Arial" w:cs="Arial"/>
          <w:sz w:val="22"/>
        </w:rPr>
        <w:t>Партнера</w:t>
      </w:r>
      <w:r w:rsidRPr="0013141C">
        <w:rPr>
          <w:rFonts w:ascii="Arial" w:hAnsi="Arial" w:cs="Arial"/>
          <w:sz w:val="22"/>
        </w:rPr>
        <w:t>.</w:t>
      </w:r>
    </w:p>
    <w:p w14:paraId="2049416D" w14:textId="6FF0B6CC" w:rsidR="00F402AA" w:rsidRPr="0013141C" w:rsidRDefault="00F402AA" w:rsidP="00D97C29">
      <w:pPr>
        <w:pStyle w:val="a7"/>
        <w:numPr>
          <w:ilvl w:val="1"/>
          <w:numId w:val="13"/>
        </w:numPr>
        <w:spacing w:before="120" w:after="120" w:line="280" w:lineRule="atLeast"/>
        <w:ind w:left="709" w:hanging="709"/>
        <w:contextualSpacing w:val="0"/>
        <w:jc w:val="both"/>
        <w:rPr>
          <w:rFonts w:ascii="Arial" w:eastAsia="Times New Roman" w:hAnsi="Arial" w:cs="Arial"/>
          <w:sz w:val="22"/>
          <w:lang w:eastAsia="ru-RU"/>
        </w:rPr>
      </w:pPr>
      <w:bookmarkStart w:id="25" w:name="_Ref165127970"/>
      <w:bookmarkStart w:id="26" w:name="_Hlk166685598"/>
      <w:r w:rsidRPr="0013141C">
        <w:rPr>
          <w:rFonts w:ascii="Arial" w:hAnsi="Arial" w:cs="Arial"/>
          <w:sz w:val="22"/>
        </w:rPr>
        <w:t xml:space="preserve">В случае досрочного расторжения настоящего Соглашения </w:t>
      </w:r>
      <w:r w:rsidR="00CF0969" w:rsidRPr="0013141C">
        <w:rPr>
          <w:rFonts w:ascii="Arial" w:hAnsi="Arial" w:cs="Arial"/>
          <w:sz w:val="22"/>
        </w:rPr>
        <w:t>из-за наруше</w:t>
      </w:r>
      <w:r w:rsidR="00266C7E" w:rsidRPr="0013141C">
        <w:rPr>
          <w:rFonts w:ascii="Arial" w:hAnsi="Arial" w:cs="Arial"/>
          <w:sz w:val="22"/>
        </w:rPr>
        <w:t>ния</w:t>
      </w:r>
      <w:r w:rsidR="00CF0969" w:rsidRPr="0013141C">
        <w:rPr>
          <w:rFonts w:ascii="Arial" w:hAnsi="Arial" w:cs="Arial"/>
          <w:sz w:val="22"/>
        </w:rPr>
        <w:t xml:space="preserve"> существенных условий Соглашения со стороны </w:t>
      </w:r>
      <w:r w:rsidR="00266C7E" w:rsidRPr="0013141C">
        <w:rPr>
          <w:rFonts w:ascii="Arial" w:hAnsi="Arial" w:cs="Arial"/>
          <w:sz w:val="22"/>
        </w:rPr>
        <w:t>Государственного</w:t>
      </w:r>
      <w:r w:rsidR="00CF0969" w:rsidRPr="0013141C">
        <w:rPr>
          <w:rFonts w:ascii="Arial" w:hAnsi="Arial" w:cs="Arial"/>
          <w:sz w:val="22"/>
        </w:rPr>
        <w:t xml:space="preserve"> Партнера </w:t>
      </w:r>
      <w:r w:rsidR="00D400BE" w:rsidRPr="0013141C">
        <w:rPr>
          <w:rFonts w:ascii="Arial" w:hAnsi="Arial" w:cs="Arial"/>
          <w:sz w:val="22"/>
        </w:rPr>
        <w:t>Частны</w:t>
      </w:r>
      <w:r w:rsidR="00DE0DAE" w:rsidRPr="0013141C">
        <w:rPr>
          <w:rFonts w:ascii="Arial" w:hAnsi="Arial" w:cs="Arial"/>
          <w:sz w:val="22"/>
        </w:rPr>
        <w:t>й</w:t>
      </w:r>
      <w:r w:rsidR="00D400BE" w:rsidRPr="0013141C">
        <w:rPr>
          <w:rFonts w:ascii="Arial" w:hAnsi="Arial" w:cs="Arial"/>
          <w:sz w:val="22"/>
        </w:rPr>
        <w:t xml:space="preserve"> Партн</w:t>
      </w:r>
      <w:r w:rsidR="00DE0DAE" w:rsidRPr="0013141C">
        <w:rPr>
          <w:rFonts w:ascii="Arial" w:hAnsi="Arial" w:cs="Arial"/>
          <w:sz w:val="22"/>
        </w:rPr>
        <w:t>ёр</w:t>
      </w:r>
      <w:r w:rsidRPr="0013141C">
        <w:rPr>
          <w:rFonts w:ascii="Arial" w:hAnsi="Arial" w:cs="Arial"/>
          <w:sz w:val="22"/>
        </w:rPr>
        <w:t xml:space="preserve"> вправе потребовать от Государственного </w:t>
      </w:r>
      <w:r w:rsidR="00D400BE" w:rsidRPr="0013141C">
        <w:rPr>
          <w:rFonts w:ascii="Arial" w:hAnsi="Arial" w:cs="Arial"/>
          <w:sz w:val="22"/>
        </w:rPr>
        <w:t xml:space="preserve">Партнера </w:t>
      </w:r>
      <w:r w:rsidRPr="0013141C">
        <w:rPr>
          <w:rFonts w:ascii="Arial" w:hAnsi="Arial" w:cs="Arial"/>
          <w:sz w:val="22"/>
        </w:rPr>
        <w:t>возмещения понесенных</w:t>
      </w:r>
      <w:r w:rsidR="00BB22AE" w:rsidRPr="0013141C">
        <w:rPr>
          <w:rFonts w:ascii="Arial" w:hAnsi="Arial" w:cs="Arial"/>
          <w:sz w:val="22"/>
        </w:rPr>
        <w:t xml:space="preserve"> </w:t>
      </w:r>
      <w:r w:rsidRPr="0013141C">
        <w:rPr>
          <w:rFonts w:ascii="Arial" w:hAnsi="Arial" w:cs="Arial"/>
          <w:sz w:val="22"/>
        </w:rPr>
        <w:t>в рамках исполнения настоящего Соглашения расходов для оказания Услуг и осуществление иной деятельности, предусмотренной настоящим Соглашением</w:t>
      </w:r>
      <w:r w:rsidR="00DE0DAE" w:rsidRPr="0013141C">
        <w:rPr>
          <w:rFonts w:ascii="Arial" w:hAnsi="Arial" w:cs="Arial"/>
          <w:sz w:val="22"/>
        </w:rPr>
        <w:t xml:space="preserve"> за вычетом прибыли и любых доходов, полученной им при управлении Парком в рамках </w:t>
      </w:r>
      <w:r w:rsidR="00FB2B68" w:rsidRPr="0013141C">
        <w:rPr>
          <w:rFonts w:ascii="Arial" w:hAnsi="Arial" w:cs="Arial"/>
          <w:sz w:val="22"/>
        </w:rPr>
        <w:t>Соглашения</w:t>
      </w:r>
      <w:r w:rsidRPr="0013141C">
        <w:rPr>
          <w:rFonts w:ascii="Arial" w:hAnsi="Arial" w:cs="Arial"/>
          <w:sz w:val="22"/>
        </w:rPr>
        <w:t>.</w:t>
      </w:r>
      <w:bookmarkEnd w:id="25"/>
    </w:p>
    <w:p w14:paraId="3D6FC0A2" w14:textId="134CD511" w:rsidR="00B11A49" w:rsidRPr="0013141C" w:rsidRDefault="00B11A49" w:rsidP="00D558AD">
      <w:pPr>
        <w:pStyle w:val="a7"/>
        <w:numPr>
          <w:ilvl w:val="1"/>
          <w:numId w:val="13"/>
        </w:numPr>
        <w:spacing w:before="120" w:after="120" w:line="280" w:lineRule="atLeast"/>
        <w:ind w:left="709" w:hanging="709"/>
        <w:contextualSpacing w:val="0"/>
        <w:jc w:val="both"/>
        <w:rPr>
          <w:rFonts w:ascii="Arial" w:eastAsia="Times New Roman" w:hAnsi="Arial" w:cs="Arial"/>
          <w:sz w:val="22"/>
          <w:lang w:eastAsia="ru-RU"/>
        </w:rPr>
      </w:pPr>
      <w:bookmarkStart w:id="27" w:name="_Ref167118127"/>
      <w:bookmarkEnd w:id="26"/>
      <w:r w:rsidRPr="0013141C">
        <w:rPr>
          <w:rFonts w:ascii="Arial" w:hAnsi="Arial" w:cs="Arial"/>
          <w:sz w:val="22"/>
        </w:rPr>
        <w:t xml:space="preserve">В случае досрочного расторжения настоящего Соглашения </w:t>
      </w:r>
      <w:r w:rsidR="00266C7E" w:rsidRPr="0013141C">
        <w:rPr>
          <w:rFonts w:ascii="Arial" w:hAnsi="Arial" w:cs="Arial"/>
          <w:sz w:val="22"/>
        </w:rPr>
        <w:t xml:space="preserve">из-за нарушения существенных условий Соглашения </w:t>
      </w:r>
      <w:r w:rsidRPr="0013141C">
        <w:rPr>
          <w:rFonts w:ascii="Arial" w:hAnsi="Arial" w:cs="Arial"/>
          <w:sz w:val="22"/>
        </w:rPr>
        <w:t>со стороны Частного Партнёра Государственный Партнёр вправе потребовать от Частного Партнера возмещения затрат, понесенных в рамках настоящего Соглашения, включая расходы на привлечение оценочных организаций, а также выплат</w:t>
      </w:r>
      <w:r w:rsidR="000D6446" w:rsidRPr="0013141C">
        <w:rPr>
          <w:rFonts w:ascii="Arial" w:hAnsi="Arial" w:cs="Arial"/>
          <w:sz w:val="22"/>
        </w:rPr>
        <w:t>ы</w:t>
      </w:r>
      <w:r w:rsidRPr="0013141C">
        <w:rPr>
          <w:rFonts w:ascii="Arial" w:hAnsi="Arial" w:cs="Arial"/>
          <w:sz w:val="22"/>
        </w:rPr>
        <w:t xml:space="preserve"> аренды за использование Парк</w:t>
      </w:r>
      <w:r w:rsidR="00FB2B68" w:rsidRPr="0013141C">
        <w:rPr>
          <w:rFonts w:ascii="Arial" w:hAnsi="Arial" w:cs="Arial"/>
          <w:sz w:val="22"/>
        </w:rPr>
        <w:t>а в рамках Соглашения</w:t>
      </w:r>
      <w:r w:rsidRPr="0013141C">
        <w:rPr>
          <w:rFonts w:ascii="Arial" w:hAnsi="Arial" w:cs="Arial"/>
          <w:sz w:val="22"/>
        </w:rPr>
        <w:t>.</w:t>
      </w:r>
      <w:bookmarkEnd w:id="27"/>
      <w:r w:rsidR="00B770F2" w:rsidRPr="0013141C">
        <w:rPr>
          <w:rFonts w:ascii="Arial" w:hAnsi="Arial" w:cs="Arial"/>
          <w:sz w:val="22"/>
        </w:rPr>
        <w:t xml:space="preserve"> При этом арендная плата исчисляется в размере, приравненном к земельному налогу с учетом применимых льгот по земельному налогу.</w:t>
      </w:r>
    </w:p>
    <w:p w14:paraId="355FAA45" w14:textId="126756CD" w:rsidR="00BB22AE" w:rsidRPr="0013141C" w:rsidRDefault="00F402AA" w:rsidP="00D97C29">
      <w:pPr>
        <w:pStyle w:val="a7"/>
        <w:numPr>
          <w:ilvl w:val="1"/>
          <w:numId w:val="13"/>
        </w:numPr>
        <w:spacing w:before="120" w:after="120" w:line="280" w:lineRule="atLeast"/>
        <w:ind w:left="709" w:hanging="709"/>
        <w:contextualSpacing w:val="0"/>
        <w:jc w:val="both"/>
        <w:rPr>
          <w:rFonts w:ascii="Arial" w:hAnsi="Arial" w:cs="Arial"/>
          <w:sz w:val="22"/>
        </w:rPr>
      </w:pPr>
      <w:r w:rsidRPr="0013141C">
        <w:rPr>
          <w:rFonts w:ascii="Arial" w:hAnsi="Arial" w:cs="Arial"/>
          <w:sz w:val="22"/>
        </w:rPr>
        <w:t xml:space="preserve">Расходы </w:t>
      </w:r>
      <w:r w:rsidR="00BB22AE" w:rsidRPr="0013141C">
        <w:rPr>
          <w:rFonts w:ascii="Arial" w:hAnsi="Arial" w:cs="Arial"/>
          <w:sz w:val="22"/>
        </w:rPr>
        <w:t>Частного Партнера</w:t>
      </w:r>
      <w:r w:rsidRPr="0013141C">
        <w:rPr>
          <w:rFonts w:ascii="Arial" w:hAnsi="Arial" w:cs="Arial"/>
          <w:sz w:val="22"/>
        </w:rPr>
        <w:t xml:space="preserve">, указанные в </w:t>
      </w:r>
      <w:r w:rsidR="00BB22AE" w:rsidRPr="0013141C">
        <w:rPr>
          <w:rFonts w:ascii="Arial" w:hAnsi="Arial" w:cs="Arial"/>
          <w:sz w:val="22"/>
        </w:rPr>
        <w:t>П</w:t>
      </w:r>
      <w:r w:rsidRPr="0013141C">
        <w:rPr>
          <w:rFonts w:ascii="Arial" w:hAnsi="Arial" w:cs="Arial"/>
          <w:sz w:val="22"/>
        </w:rPr>
        <w:t xml:space="preserve">ункте </w:t>
      </w:r>
      <w:r w:rsidR="00BB22AE" w:rsidRPr="0013141C">
        <w:rPr>
          <w:rFonts w:ascii="Arial" w:hAnsi="Arial" w:cs="Arial"/>
          <w:sz w:val="22"/>
        </w:rPr>
        <w:fldChar w:fldCharType="begin"/>
      </w:r>
      <w:r w:rsidR="00BB22AE" w:rsidRPr="0013141C">
        <w:rPr>
          <w:rFonts w:ascii="Arial" w:hAnsi="Arial" w:cs="Arial"/>
          <w:sz w:val="22"/>
        </w:rPr>
        <w:instrText xml:space="preserve"> PAGEREF _Ref165127970 \h </w:instrText>
      </w:r>
      <w:r w:rsidR="00BB22AE" w:rsidRPr="0013141C">
        <w:rPr>
          <w:rFonts w:ascii="Arial" w:hAnsi="Arial" w:cs="Arial"/>
          <w:sz w:val="22"/>
        </w:rPr>
      </w:r>
      <w:r w:rsidR="00BB22AE" w:rsidRPr="0013141C">
        <w:rPr>
          <w:rFonts w:ascii="Arial" w:hAnsi="Arial" w:cs="Arial"/>
          <w:sz w:val="22"/>
        </w:rPr>
        <w:fldChar w:fldCharType="end"/>
      </w:r>
      <w:r w:rsidR="00BB22AE" w:rsidRPr="0013141C">
        <w:rPr>
          <w:rFonts w:ascii="Arial" w:hAnsi="Arial" w:cs="Arial"/>
          <w:sz w:val="22"/>
        </w:rPr>
        <w:fldChar w:fldCharType="begin"/>
      </w:r>
      <w:r w:rsidR="00BB22AE" w:rsidRPr="0013141C">
        <w:rPr>
          <w:rFonts w:ascii="Arial" w:hAnsi="Arial" w:cs="Arial"/>
          <w:sz w:val="22"/>
        </w:rPr>
        <w:instrText xml:space="preserve"> REF _Ref165127970 \r \h </w:instrText>
      </w:r>
      <w:r w:rsidR="00BB22AE" w:rsidRPr="0013141C">
        <w:rPr>
          <w:rFonts w:ascii="Arial" w:hAnsi="Arial" w:cs="Arial"/>
          <w:sz w:val="22"/>
        </w:rPr>
      </w:r>
      <w:r w:rsidR="00BB22AE" w:rsidRPr="0013141C">
        <w:rPr>
          <w:rFonts w:ascii="Arial" w:hAnsi="Arial" w:cs="Arial"/>
          <w:sz w:val="22"/>
        </w:rPr>
        <w:fldChar w:fldCharType="separate"/>
      </w:r>
      <w:r w:rsidR="003A6C11" w:rsidRPr="0013141C">
        <w:rPr>
          <w:rFonts w:ascii="Arial" w:hAnsi="Arial" w:cs="Arial"/>
          <w:sz w:val="22"/>
        </w:rPr>
        <w:t>11.5</w:t>
      </w:r>
      <w:r w:rsidR="00BB22AE" w:rsidRPr="0013141C">
        <w:rPr>
          <w:rFonts w:ascii="Arial" w:hAnsi="Arial" w:cs="Arial"/>
          <w:sz w:val="22"/>
        </w:rPr>
        <w:fldChar w:fldCharType="end"/>
      </w:r>
      <w:r w:rsidRPr="0013141C">
        <w:rPr>
          <w:rFonts w:ascii="Arial" w:hAnsi="Arial" w:cs="Arial"/>
          <w:sz w:val="22"/>
        </w:rPr>
        <w:t xml:space="preserve"> настоящего Соглашения, возмещаются Государственным </w:t>
      </w:r>
      <w:r w:rsidR="00B77F66" w:rsidRPr="0013141C">
        <w:rPr>
          <w:rFonts w:ascii="Arial" w:hAnsi="Arial" w:cs="Arial"/>
          <w:sz w:val="22"/>
        </w:rPr>
        <w:t>П</w:t>
      </w:r>
      <w:r w:rsidRPr="0013141C">
        <w:rPr>
          <w:rFonts w:ascii="Arial" w:hAnsi="Arial" w:cs="Arial"/>
          <w:sz w:val="22"/>
        </w:rPr>
        <w:t xml:space="preserve">артнером в </w:t>
      </w:r>
      <w:r w:rsidR="00A67CE2" w:rsidRPr="0013141C">
        <w:rPr>
          <w:rFonts w:ascii="Arial" w:hAnsi="Arial" w:cs="Arial"/>
          <w:sz w:val="22"/>
        </w:rPr>
        <w:t xml:space="preserve">согласованные Сторонами </w:t>
      </w:r>
      <w:r w:rsidR="00DE0DAE" w:rsidRPr="0013141C">
        <w:rPr>
          <w:rFonts w:ascii="Arial" w:hAnsi="Arial" w:cs="Arial"/>
          <w:sz w:val="22"/>
        </w:rPr>
        <w:t xml:space="preserve">сроки, но в любом случае не позднее 1 </w:t>
      </w:r>
      <w:r w:rsidR="00FF705B" w:rsidRPr="0013141C">
        <w:rPr>
          <w:rFonts w:ascii="Arial" w:hAnsi="Arial" w:cs="Arial"/>
          <w:sz w:val="22"/>
        </w:rPr>
        <w:t>(одного)</w:t>
      </w:r>
      <w:r w:rsidR="00DE0DAE" w:rsidRPr="0013141C">
        <w:rPr>
          <w:rFonts w:ascii="Arial" w:hAnsi="Arial" w:cs="Arial"/>
          <w:sz w:val="22"/>
        </w:rPr>
        <w:t xml:space="preserve"> календарного года </w:t>
      </w:r>
      <w:r w:rsidR="00BB22AE" w:rsidRPr="0013141C">
        <w:rPr>
          <w:rFonts w:ascii="Arial" w:hAnsi="Arial" w:cs="Arial"/>
          <w:sz w:val="22"/>
        </w:rPr>
        <w:t xml:space="preserve"> </w:t>
      </w:r>
      <w:r w:rsidRPr="0013141C">
        <w:rPr>
          <w:rFonts w:ascii="Arial" w:hAnsi="Arial" w:cs="Arial"/>
          <w:sz w:val="22"/>
        </w:rPr>
        <w:t>с д</w:t>
      </w:r>
      <w:r w:rsidR="00EA086C" w:rsidRPr="0013141C">
        <w:rPr>
          <w:rFonts w:ascii="Arial" w:hAnsi="Arial" w:cs="Arial"/>
          <w:sz w:val="22"/>
        </w:rPr>
        <w:t>аты</w:t>
      </w:r>
      <w:r w:rsidRPr="0013141C">
        <w:rPr>
          <w:rFonts w:ascii="Arial" w:hAnsi="Arial" w:cs="Arial"/>
          <w:sz w:val="22"/>
        </w:rPr>
        <w:t xml:space="preserve"> расторжения настоящего Соглашения. </w:t>
      </w:r>
    </w:p>
    <w:p w14:paraId="342570C3" w14:textId="3376D88E" w:rsidR="003A248B" w:rsidRPr="0013141C" w:rsidRDefault="00F402AA" w:rsidP="00D97C29">
      <w:pPr>
        <w:pStyle w:val="a7"/>
        <w:numPr>
          <w:ilvl w:val="1"/>
          <w:numId w:val="13"/>
        </w:numPr>
        <w:spacing w:before="120" w:after="120" w:line="280" w:lineRule="atLeast"/>
        <w:ind w:left="709" w:hanging="709"/>
        <w:contextualSpacing w:val="0"/>
        <w:jc w:val="both"/>
        <w:rPr>
          <w:rFonts w:ascii="Arial" w:hAnsi="Arial" w:cs="Arial"/>
          <w:sz w:val="22"/>
        </w:rPr>
      </w:pPr>
      <w:bookmarkStart w:id="28" w:name="_Ref165128055"/>
      <w:r w:rsidRPr="0013141C">
        <w:rPr>
          <w:rFonts w:ascii="Arial" w:hAnsi="Arial" w:cs="Arial"/>
          <w:sz w:val="22"/>
        </w:rPr>
        <w:t xml:space="preserve">В целях исключения споров между Государственным </w:t>
      </w:r>
      <w:r w:rsidR="00D400BE" w:rsidRPr="0013141C">
        <w:rPr>
          <w:rFonts w:ascii="Arial" w:hAnsi="Arial" w:cs="Arial"/>
          <w:sz w:val="22"/>
        </w:rPr>
        <w:t xml:space="preserve">Партнером </w:t>
      </w:r>
      <w:r w:rsidRPr="0013141C">
        <w:rPr>
          <w:rFonts w:ascii="Arial" w:hAnsi="Arial" w:cs="Arial"/>
          <w:sz w:val="22"/>
        </w:rPr>
        <w:t xml:space="preserve">и </w:t>
      </w:r>
      <w:r w:rsidR="00D400BE" w:rsidRPr="0013141C">
        <w:rPr>
          <w:rFonts w:ascii="Arial" w:hAnsi="Arial" w:cs="Arial"/>
          <w:sz w:val="22"/>
        </w:rPr>
        <w:t xml:space="preserve">Частным Партнером </w:t>
      </w:r>
      <w:r w:rsidRPr="0013141C">
        <w:rPr>
          <w:rFonts w:ascii="Arial" w:hAnsi="Arial" w:cs="Arial"/>
          <w:sz w:val="22"/>
        </w:rPr>
        <w:t xml:space="preserve">при определении размера расходов, подлежащих возмещению, </w:t>
      </w:r>
      <w:r w:rsidR="00616FC6" w:rsidRPr="0013141C">
        <w:rPr>
          <w:rFonts w:ascii="Arial" w:hAnsi="Arial" w:cs="Arial"/>
          <w:sz w:val="22"/>
        </w:rPr>
        <w:t xml:space="preserve">Частный Партнер </w:t>
      </w:r>
      <w:r w:rsidR="00B11A49" w:rsidRPr="0013141C">
        <w:rPr>
          <w:rFonts w:ascii="Arial" w:hAnsi="Arial" w:cs="Arial"/>
          <w:sz w:val="22"/>
        </w:rPr>
        <w:t xml:space="preserve">за свой счёт </w:t>
      </w:r>
      <w:r w:rsidRPr="0013141C">
        <w:rPr>
          <w:rFonts w:ascii="Arial" w:hAnsi="Arial" w:cs="Arial"/>
          <w:sz w:val="22"/>
        </w:rPr>
        <w:t>мо</w:t>
      </w:r>
      <w:r w:rsidR="00616FC6" w:rsidRPr="0013141C">
        <w:rPr>
          <w:rFonts w:ascii="Arial" w:hAnsi="Arial" w:cs="Arial"/>
          <w:sz w:val="22"/>
        </w:rPr>
        <w:t>жет</w:t>
      </w:r>
      <w:r w:rsidRPr="0013141C">
        <w:rPr>
          <w:rFonts w:ascii="Arial" w:hAnsi="Arial" w:cs="Arial"/>
          <w:sz w:val="22"/>
        </w:rPr>
        <w:t xml:space="preserve"> привлечь независимого эксперта</w:t>
      </w:r>
      <w:r w:rsidR="00616FC6" w:rsidRPr="0013141C">
        <w:rPr>
          <w:rFonts w:ascii="Arial" w:hAnsi="Arial" w:cs="Arial"/>
          <w:sz w:val="22"/>
        </w:rPr>
        <w:t xml:space="preserve"> из числа Большой Четверки (</w:t>
      </w:r>
      <w:r w:rsidR="00616FC6" w:rsidRPr="0013141C">
        <w:rPr>
          <w:rFonts w:ascii="Arial" w:hAnsi="Arial" w:cs="Arial"/>
          <w:sz w:val="22"/>
          <w:lang w:val="en-US"/>
        </w:rPr>
        <w:t>PwC</w:t>
      </w:r>
      <w:r w:rsidR="00616FC6" w:rsidRPr="0013141C">
        <w:rPr>
          <w:rFonts w:ascii="Arial" w:hAnsi="Arial" w:cs="Arial"/>
          <w:sz w:val="22"/>
        </w:rPr>
        <w:t xml:space="preserve">, </w:t>
      </w:r>
      <w:r w:rsidR="00616FC6" w:rsidRPr="0013141C">
        <w:rPr>
          <w:rFonts w:ascii="Arial" w:hAnsi="Arial" w:cs="Arial"/>
          <w:sz w:val="22"/>
          <w:lang w:val="en-US"/>
        </w:rPr>
        <w:t>KPMG</w:t>
      </w:r>
      <w:r w:rsidR="00616FC6" w:rsidRPr="0013141C">
        <w:rPr>
          <w:rFonts w:ascii="Arial" w:hAnsi="Arial" w:cs="Arial"/>
          <w:sz w:val="22"/>
        </w:rPr>
        <w:t xml:space="preserve">, </w:t>
      </w:r>
      <w:r w:rsidR="00616FC6" w:rsidRPr="0013141C">
        <w:rPr>
          <w:rFonts w:ascii="Arial" w:hAnsi="Arial" w:cs="Arial"/>
          <w:sz w:val="22"/>
          <w:lang w:val="en-US"/>
        </w:rPr>
        <w:t>Deloitte</w:t>
      </w:r>
      <w:r w:rsidR="00616FC6" w:rsidRPr="0013141C">
        <w:rPr>
          <w:rFonts w:ascii="Arial" w:hAnsi="Arial" w:cs="Arial"/>
          <w:sz w:val="22"/>
        </w:rPr>
        <w:t xml:space="preserve">, </w:t>
      </w:r>
      <w:r w:rsidR="00616FC6" w:rsidRPr="0013141C">
        <w:rPr>
          <w:rFonts w:ascii="Arial" w:hAnsi="Arial" w:cs="Arial"/>
          <w:sz w:val="22"/>
          <w:lang w:val="en-US"/>
        </w:rPr>
        <w:t>EY</w:t>
      </w:r>
      <w:r w:rsidR="00616FC6" w:rsidRPr="0013141C">
        <w:rPr>
          <w:rFonts w:ascii="Arial" w:hAnsi="Arial" w:cs="Arial"/>
          <w:sz w:val="22"/>
        </w:rPr>
        <w:t>)</w:t>
      </w:r>
      <w:r w:rsidRPr="0013141C">
        <w:rPr>
          <w:rFonts w:ascii="Arial" w:hAnsi="Arial" w:cs="Arial"/>
          <w:sz w:val="22"/>
        </w:rPr>
        <w:t xml:space="preserve"> для определения размера расходов, подлежащих возмещению</w:t>
      </w:r>
      <w:r w:rsidR="00B11A49" w:rsidRPr="0013141C">
        <w:rPr>
          <w:rFonts w:ascii="Arial" w:hAnsi="Arial" w:cs="Arial"/>
          <w:sz w:val="22"/>
        </w:rPr>
        <w:t xml:space="preserve"> в соответствии с </w:t>
      </w:r>
      <w:r w:rsidR="00FA5366" w:rsidRPr="0013141C">
        <w:rPr>
          <w:rFonts w:ascii="Arial" w:hAnsi="Arial" w:cs="Arial"/>
          <w:sz w:val="22"/>
        </w:rPr>
        <w:t xml:space="preserve">Пунктом </w:t>
      </w:r>
      <w:r w:rsidR="003A248B" w:rsidRPr="0013141C">
        <w:rPr>
          <w:rFonts w:ascii="Arial" w:hAnsi="Arial" w:cs="Arial"/>
          <w:sz w:val="22"/>
        </w:rPr>
        <w:fldChar w:fldCharType="begin"/>
      </w:r>
      <w:r w:rsidR="003A248B" w:rsidRPr="0013141C">
        <w:rPr>
          <w:rFonts w:ascii="Arial" w:hAnsi="Arial" w:cs="Arial"/>
          <w:sz w:val="22"/>
        </w:rPr>
        <w:instrText xml:space="preserve"> REF _Ref165127970 \r \h </w:instrText>
      </w:r>
      <w:r w:rsidR="003A248B" w:rsidRPr="0013141C">
        <w:rPr>
          <w:rFonts w:ascii="Arial" w:hAnsi="Arial" w:cs="Arial"/>
          <w:sz w:val="22"/>
        </w:rPr>
      </w:r>
      <w:r w:rsidR="003A248B" w:rsidRPr="0013141C">
        <w:rPr>
          <w:rFonts w:ascii="Arial" w:hAnsi="Arial" w:cs="Arial"/>
          <w:sz w:val="22"/>
        </w:rPr>
        <w:fldChar w:fldCharType="separate"/>
      </w:r>
      <w:r w:rsidR="003A248B" w:rsidRPr="0013141C">
        <w:rPr>
          <w:rFonts w:ascii="Arial" w:hAnsi="Arial" w:cs="Arial"/>
          <w:sz w:val="22"/>
        </w:rPr>
        <w:t>11.5</w:t>
      </w:r>
      <w:r w:rsidR="003A248B" w:rsidRPr="0013141C">
        <w:rPr>
          <w:rFonts w:ascii="Arial" w:hAnsi="Arial" w:cs="Arial"/>
          <w:sz w:val="22"/>
        </w:rPr>
        <w:fldChar w:fldCharType="end"/>
      </w:r>
      <w:r w:rsidR="00BB22AE" w:rsidRPr="0013141C">
        <w:rPr>
          <w:rFonts w:ascii="Arial" w:hAnsi="Arial" w:cs="Arial"/>
          <w:sz w:val="22"/>
        </w:rPr>
        <w:t>.</w:t>
      </w:r>
      <w:bookmarkEnd w:id="28"/>
      <w:r w:rsidR="00B11A49" w:rsidRPr="0013141C">
        <w:rPr>
          <w:rFonts w:ascii="Arial" w:hAnsi="Arial" w:cs="Arial"/>
          <w:sz w:val="22"/>
        </w:rPr>
        <w:t xml:space="preserve"> При этом, затраты по привлечению </w:t>
      </w:r>
      <w:r w:rsidR="008240BC" w:rsidRPr="0013141C">
        <w:rPr>
          <w:rFonts w:ascii="Arial" w:hAnsi="Arial" w:cs="Arial"/>
          <w:sz w:val="22"/>
        </w:rPr>
        <w:t xml:space="preserve">независимого </w:t>
      </w:r>
      <w:r w:rsidR="00B11A49" w:rsidRPr="0013141C">
        <w:rPr>
          <w:rFonts w:ascii="Arial" w:hAnsi="Arial" w:cs="Arial"/>
          <w:sz w:val="22"/>
        </w:rPr>
        <w:t xml:space="preserve">эксперта </w:t>
      </w:r>
      <w:r w:rsidR="008240BC" w:rsidRPr="0013141C">
        <w:rPr>
          <w:rFonts w:ascii="Arial" w:hAnsi="Arial" w:cs="Arial"/>
          <w:sz w:val="22"/>
        </w:rPr>
        <w:t>покрываются</w:t>
      </w:r>
      <w:r w:rsidR="00B11A49" w:rsidRPr="0013141C">
        <w:rPr>
          <w:rFonts w:ascii="Arial" w:hAnsi="Arial" w:cs="Arial"/>
          <w:sz w:val="22"/>
        </w:rPr>
        <w:t xml:space="preserve"> со стороны </w:t>
      </w:r>
      <w:r w:rsidR="008240BC" w:rsidRPr="0013141C">
        <w:rPr>
          <w:rFonts w:ascii="Arial" w:hAnsi="Arial" w:cs="Arial"/>
          <w:sz w:val="22"/>
        </w:rPr>
        <w:t>Частного</w:t>
      </w:r>
      <w:r w:rsidR="00B11A49" w:rsidRPr="0013141C">
        <w:rPr>
          <w:rFonts w:ascii="Arial" w:hAnsi="Arial" w:cs="Arial"/>
          <w:sz w:val="22"/>
        </w:rPr>
        <w:t xml:space="preserve"> Партнёра</w:t>
      </w:r>
      <w:r w:rsidR="008240BC" w:rsidRPr="0013141C">
        <w:rPr>
          <w:rFonts w:ascii="Arial" w:hAnsi="Arial" w:cs="Arial"/>
          <w:sz w:val="22"/>
        </w:rPr>
        <w:t xml:space="preserve"> самостоятельно</w:t>
      </w:r>
      <w:r w:rsidR="00B11A49" w:rsidRPr="0013141C">
        <w:rPr>
          <w:rFonts w:ascii="Arial" w:hAnsi="Arial" w:cs="Arial"/>
          <w:sz w:val="22"/>
        </w:rPr>
        <w:t>.</w:t>
      </w:r>
      <w:r w:rsidR="003A248B" w:rsidRPr="0013141C">
        <w:rPr>
          <w:rFonts w:ascii="Arial" w:hAnsi="Arial" w:cs="Arial"/>
          <w:sz w:val="22"/>
        </w:rPr>
        <w:t xml:space="preserve"> </w:t>
      </w:r>
    </w:p>
    <w:p w14:paraId="3213F155" w14:textId="065E2E5B" w:rsidR="00BB22AE" w:rsidRPr="0013141C" w:rsidRDefault="003A248B" w:rsidP="003A248B">
      <w:pPr>
        <w:pStyle w:val="a7"/>
        <w:spacing w:before="120" w:after="120" w:line="280" w:lineRule="atLeast"/>
        <w:ind w:left="709"/>
        <w:contextualSpacing w:val="0"/>
        <w:jc w:val="both"/>
        <w:rPr>
          <w:rFonts w:ascii="Arial" w:hAnsi="Arial" w:cs="Arial"/>
          <w:sz w:val="22"/>
        </w:rPr>
      </w:pPr>
      <w:r w:rsidRPr="0013141C">
        <w:rPr>
          <w:rFonts w:ascii="Arial" w:hAnsi="Arial" w:cs="Arial"/>
          <w:sz w:val="22"/>
        </w:rPr>
        <w:t xml:space="preserve">В таком же порядке Государственный Партнер может привлечь независимого эксперта для определения размера арендной платы, подлежащего оплате в соответствии с Пунктом </w:t>
      </w:r>
      <w:r w:rsidRPr="0013141C">
        <w:rPr>
          <w:rFonts w:ascii="Arial" w:hAnsi="Arial" w:cs="Arial"/>
          <w:sz w:val="22"/>
        </w:rPr>
        <w:fldChar w:fldCharType="begin"/>
      </w:r>
      <w:r w:rsidRPr="0013141C">
        <w:rPr>
          <w:rFonts w:ascii="Arial" w:hAnsi="Arial" w:cs="Arial"/>
          <w:sz w:val="22"/>
        </w:rPr>
        <w:instrText xml:space="preserve"> REF _Ref167118127 \r \h </w:instrText>
      </w:r>
      <w:r w:rsidRPr="0013141C">
        <w:rPr>
          <w:rFonts w:ascii="Arial" w:hAnsi="Arial" w:cs="Arial"/>
          <w:sz w:val="22"/>
        </w:rPr>
      </w:r>
      <w:r w:rsidRPr="0013141C">
        <w:rPr>
          <w:rFonts w:ascii="Arial" w:hAnsi="Arial" w:cs="Arial"/>
          <w:sz w:val="22"/>
        </w:rPr>
        <w:fldChar w:fldCharType="separate"/>
      </w:r>
      <w:r w:rsidRPr="0013141C">
        <w:rPr>
          <w:rFonts w:ascii="Arial" w:hAnsi="Arial" w:cs="Arial"/>
          <w:sz w:val="22"/>
        </w:rPr>
        <w:t>11.6</w:t>
      </w:r>
      <w:r w:rsidRPr="0013141C">
        <w:rPr>
          <w:rFonts w:ascii="Arial" w:hAnsi="Arial" w:cs="Arial"/>
          <w:sz w:val="22"/>
        </w:rPr>
        <w:fldChar w:fldCharType="end"/>
      </w:r>
      <w:r w:rsidRPr="0013141C">
        <w:rPr>
          <w:rFonts w:ascii="Arial" w:hAnsi="Arial" w:cs="Arial"/>
          <w:sz w:val="22"/>
        </w:rPr>
        <w:t>.</w:t>
      </w:r>
    </w:p>
    <w:bookmarkEnd w:id="24"/>
    <w:p w14:paraId="1924DD54" w14:textId="2E33DE58" w:rsidR="00E210E1" w:rsidRPr="0013141C" w:rsidRDefault="00616FC6" w:rsidP="00D97C29">
      <w:pPr>
        <w:pStyle w:val="a7"/>
        <w:numPr>
          <w:ilvl w:val="1"/>
          <w:numId w:val="13"/>
        </w:numPr>
        <w:spacing w:before="120" w:after="120" w:line="280" w:lineRule="atLeast"/>
        <w:ind w:left="709" w:hanging="709"/>
        <w:contextualSpacing w:val="0"/>
        <w:jc w:val="both"/>
        <w:rPr>
          <w:rFonts w:ascii="Arial" w:hAnsi="Arial" w:cs="Arial"/>
          <w:sz w:val="22"/>
        </w:rPr>
      </w:pPr>
      <w:r w:rsidRPr="0013141C">
        <w:rPr>
          <w:rFonts w:ascii="Arial" w:hAnsi="Arial" w:cs="Arial"/>
          <w:sz w:val="22"/>
        </w:rPr>
        <w:t>В случае</w:t>
      </w:r>
      <w:r w:rsidR="00E210E1" w:rsidRPr="0013141C">
        <w:rPr>
          <w:rFonts w:ascii="Arial" w:hAnsi="Arial" w:cs="Arial"/>
          <w:sz w:val="22"/>
        </w:rPr>
        <w:t xml:space="preserve"> </w:t>
      </w:r>
      <w:r w:rsidR="001C34D9" w:rsidRPr="0013141C">
        <w:rPr>
          <w:rFonts w:ascii="Arial" w:hAnsi="Arial" w:cs="Arial"/>
          <w:sz w:val="22"/>
        </w:rPr>
        <w:t>расторж</w:t>
      </w:r>
      <w:r w:rsidR="00E210E1" w:rsidRPr="0013141C">
        <w:rPr>
          <w:rFonts w:ascii="Arial" w:hAnsi="Arial" w:cs="Arial"/>
          <w:sz w:val="22"/>
        </w:rPr>
        <w:t>ения настоящего Соглашения</w:t>
      </w:r>
      <w:r w:rsidR="00F95E0E" w:rsidRPr="0013141C">
        <w:rPr>
          <w:rFonts w:ascii="Arial" w:hAnsi="Arial" w:cs="Arial"/>
          <w:sz w:val="22"/>
        </w:rPr>
        <w:t xml:space="preserve">, с учетом </w:t>
      </w:r>
      <w:proofErr w:type="gramStart"/>
      <w:r w:rsidR="00F95E0E" w:rsidRPr="0013141C">
        <w:rPr>
          <w:rFonts w:ascii="Arial" w:hAnsi="Arial" w:cs="Arial"/>
          <w:sz w:val="22"/>
        </w:rPr>
        <w:t>обязательств в частности</w:t>
      </w:r>
      <w:proofErr w:type="gramEnd"/>
      <w:r w:rsidR="00F95E0E" w:rsidRPr="0013141C">
        <w:rPr>
          <w:rFonts w:ascii="Arial" w:hAnsi="Arial" w:cs="Arial"/>
          <w:sz w:val="22"/>
        </w:rPr>
        <w:t xml:space="preserve"> в рамках Пункта </w:t>
      </w:r>
      <w:r w:rsidR="00F95E0E" w:rsidRPr="0013141C">
        <w:rPr>
          <w:rFonts w:ascii="Arial" w:hAnsi="Arial" w:cs="Arial"/>
          <w:sz w:val="22"/>
        </w:rPr>
        <w:fldChar w:fldCharType="begin"/>
      </w:r>
      <w:r w:rsidR="00F95E0E" w:rsidRPr="0013141C">
        <w:rPr>
          <w:rFonts w:ascii="Arial" w:hAnsi="Arial" w:cs="Arial"/>
          <w:sz w:val="22"/>
        </w:rPr>
        <w:instrText xml:space="preserve"> REF _Ref167118273 \r \h </w:instrText>
      </w:r>
      <w:r w:rsidR="00F95E0E" w:rsidRPr="0013141C">
        <w:rPr>
          <w:rFonts w:ascii="Arial" w:hAnsi="Arial" w:cs="Arial"/>
          <w:sz w:val="22"/>
        </w:rPr>
      </w:r>
      <w:r w:rsidR="00F95E0E" w:rsidRPr="0013141C">
        <w:rPr>
          <w:rFonts w:ascii="Arial" w:hAnsi="Arial" w:cs="Arial"/>
          <w:sz w:val="22"/>
        </w:rPr>
        <w:fldChar w:fldCharType="separate"/>
      </w:r>
      <w:r w:rsidR="00F95E0E" w:rsidRPr="0013141C">
        <w:rPr>
          <w:rFonts w:ascii="Arial" w:hAnsi="Arial" w:cs="Arial"/>
          <w:sz w:val="22"/>
        </w:rPr>
        <w:t>9.1(d)</w:t>
      </w:r>
      <w:r w:rsidR="00F95E0E" w:rsidRPr="0013141C">
        <w:rPr>
          <w:rFonts w:ascii="Arial" w:hAnsi="Arial" w:cs="Arial"/>
          <w:sz w:val="22"/>
        </w:rPr>
        <w:fldChar w:fldCharType="end"/>
      </w:r>
      <w:r w:rsidR="00F95E0E" w:rsidRPr="0013141C">
        <w:rPr>
          <w:rFonts w:ascii="Arial" w:hAnsi="Arial" w:cs="Arial"/>
          <w:sz w:val="22"/>
        </w:rPr>
        <w:t>,</w:t>
      </w:r>
      <w:r w:rsidR="00E210E1" w:rsidRPr="0013141C">
        <w:rPr>
          <w:rFonts w:ascii="Arial" w:hAnsi="Arial" w:cs="Arial"/>
          <w:sz w:val="22"/>
        </w:rPr>
        <w:t xml:space="preserve"> Частный </w:t>
      </w:r>
      <w:r w:rsidR="00B77F66" w:rsidRPr="0013141C">
        <w:rPr>
          <w:rFonts w:ascii="Arial" w:hAnsi="Arial" w:cs="Arial"/>
          <w:sz w:val="22"/>
        </w:rPr>
        <w:t>П</w:t>
      </w:r>
      <w:r w:rsidR="00E210E1" w:rsidRPr="0013141C">
        <w:rPr>
          <w:rFonts w:ascii="Arial" w:hAnsi="Arial" w:cs="Arial"/>
          <w:sz w:val="22"/>
        </w:rPr>
        <w:t>артнер</w:t>
      </w:r>
      <w:r w:rsidR="00EE0E3D" w:rsidRPr="0013141C">
        <w:rPr>
          <w:rFonts w:ascii="Arial" w:hAnsi="Arial" w:cs="Arial"/>
          <w:sz w:val="22"/>
        </w:rPr>
        <w:t xml:space="preserve"> обязан</w:t>
      </w:r>
      <w:r w:rsidR="00E210E1" w:rsidRPr="0013141C">
        <w:rPr>
          <w:rFonts w:ascii="Arial" w:hAnsi="Arial" w:cs="Arial"/>
          <w:sz w:val="22"/>
        </w:rPr>
        <w:t>:</w:t>
      </w:r>
    </w:p>
    <w:p w14:paraId="364BA5E0" w14:textId="16E5A1CD" w:rsidR="005E2FFA" w:rsidRPr="0013141C" w:rsidRDefault="005E2FFA" w:rsidP="00D97C29">
      <w:pPr>
        <w:pStyle w:val="a7"/>
        <w:numPr>
          <w:ilvl w:val="3"/>
          <w:numId w:val="24"/>
        </w:numPr>
        <w:spacing w:before="120" w:after="120" w:line="280" w:lineRule="atLeast"/>
        <w:ind w:left="1418"/>
        <w:contextualSpacing w:val="0"/>
        <w:jc w:val="both"/>
        <w:rPr>
          <w:rFonts w:ascii="Arial" w:hAnsi="Arial" w:cs="Arial"/>
          <w:sz w:val="22"/>
        </w:rPr>
      </w:pPr>
      <w:r w:rsidRPr="0013141C">
        <w:rPr>
          <w:rFonts w:ascii="Arial" w:hAnsi="Arial" w:cs="Arial"/>
          <w:sz w:val="22"/>
        </w:rPr>
        <w:t>прекратить оказание Услуг;</w:t>
      </w:r>
    </w:p>
    <w:p w14:paraId="0F274B5C" w14:textId="2D77E4B0" w:rsidR="005E2FFA" w:rsidRPr="0013141C" w:rsidRDefault="000840AC" w:rsidP="00D97C29">
      <w:pPr>
        <w:pStyle w:val="a7"/>
        <w:numPr>
          <w:ilvl w:val="3"/>
          <w:numId w:val="24"/>
        </w:numPr>
        <w:spacing w:before="120" w:after="120" w:line="280" w:lineRule="atLeast"/>
        <w:ind w:left="1418"/>
        <w:contextualSpacing w:val="0"/>
        <w:jc w:val="both"/>
        <w:rPr>
          <w:rFonts w:ascii="Arial" w:hAnsi="Arial" w:cs="Arial"/>
          <w:sz w:val="22"/>
        </w:rPr>
      </w:pPr>
      <w:r w:rsidRPr="0013141C">
        <w:rPr>
          <w:rFonts w:ascii="Arial" w:hAnsi="Arial" w:cs="Arial"/>
          <w:sz w:val="22"/>
        </w:rPr>
        <w:lastRenderedPageBreak/>
        <w:t>передать</w:t>
      </w:r>
      <w:r w:rsidR="005E2FFA" w:rsidRPr="0013141C">
        <w:rPr>
          <w:rFonts w:ascii="Arial" w:hAnsi="Arial" w:cs="Arial"/>
          <w:sz w:val="22"/>
        </w:rPr>
        <w:t xml:space="preserve"> </w:t>
      </w:r>
      <w:r w:rsidRPr="0013141C">
        <w:rPr>
          <w:rFonts w:ascii="Arial" w:hAnsi="Arial" w:cs="Arial"/>
          <w:sz w:val="22"/>
        </w:rPr>
        <w:t xml:space="preserve">Государственному Партнеру </w:t>
      </w:r>
      <w:r w:rsidR="005E2FFA" w:rsidRPr="0013141C">
        <w:rPr>
          <w:rFonts w:ascii="Arial" w:hAnsi="Arial" w:cs="Arial"/>
          <w:sz w:val="22"/>
        </w:rPr>
        <w:t>Согласованные Объекты</w:t>
      </w:r>
      <w:r w:rsidR="00BD67C8" w:rsidRPr="0013141C">
        <w:rPr>
          <w:rFonts w:ascii="Arial" w:hAnsi="Arial" w:cs="Arial"/>
          <w:sz w:val="22"/>
        </w:rPr>
        <w:t>, а также вновь возведенные в рамках Проекта здания, сооружения и аттракционы</w:t>
      </w:r>
      <w:r w:rsidR="005E2FFA" w:rsidRPr="0013141C">
        <w:rPr>
          <w:rFonts w:ascii="Arial" w:hAnsi="Arial" w:cs="Arial"/>
          <w:sz w:val="22"/>
        </w:rPr>
        <w:t xml:space="preserve">; </w:t>
      </w:r>
    </w:p>
    <w:p w14:paraId="7182B8BF" w14:textId="101F1106" w:rsidR="005E2FFA" w:rsidRPr="0013141C" w:rsidRDefault="00616FC6" w:rsidP="00D97C29">
      <w:pPr>
        <w:pStyle w:val="a7"/>
        <w:numPr>
          <w:ilvl w:val="3"/>
          <w:numId w:val="24"/>
        </w:numPr>
        <w:spacing w:before="120" w:after="120" w:line="280" w:lineRule="atLeast"/>
        <w:ind w:left="1418"/>
        <w:contextualSpacing w:val="0"/>
        <w:jc w:val="both"/>
        <w:rPr>
          <w:rFonts w:ascii="Arial" w:hAnsi="Arial" w:cs="Arial"/>
          <w:sz w:val="22"/>
        </w:rPr>
      </w:pPr>
      <w:r w:rsidRPr="0013141C">
        <w:rPr>
          <w:rFonts w:ascii="Arial" w:hAnsi="Arial" w:cs="Arial"/>
          <w:sz w:val="22"/>
        </w:rPr>
        <w:t>вместе с Согласованными Объектами</w:t>
      </w:r>
      <w:r w:rsidR="000840AC" w:rsidRPr="0013141C">
        <w:rPr>
          <w:rFonts w:ascii="Arial" w:hAnsi="Arial" w:cs="Arial"/>
          <w:sz w:val="22"/>
        </w:rPr>
        <w:t>, а также вновь возведенными в рамках Проекта зданиями, сооружениями и аттракционами</w:t>
      </w:r>
      <w:r w:rsidRPr="0013141C">
        <w:rPr>
          <w:rFonts w:ascii="Arial" w:hAnsi="Arial" w:cs="Arial"/>
          <w:sz w:val="22"/>
        </w:rPr>
        <w:t xml:space="preserve"> должен </w:t>
      </w:r>
      <w:r w:rsidR="005E2FFA" w:rsidRPr="0013141C">
        <w:rPr>
          <w:rFonts w:ascii="Arial" w:hAnsi="Arial" w:cs="Arial"/>
          <w:sz w:val="22"/>
        </w:rPr>
        <w:t>передать Государственному Партнеру все учетные документы, ведение которых предусмотрено требованиями настоящего Соглашения</w:t>
      </w:r>
      <w:r w:rsidR="001C34D9" w:rsidRPr="0013141C">
        <w:rPr>
          <w:rFonts w:ascii="Arial" w:hAnsi="Arial" w:cs="Arial"/>
          <w:sz w:val="22"/>
        </w:rPr>
        <w:t xml:space="preserve"> и Законодательства</w:t>
      </w:r>
      <w:r w:rsidR="003A6C11" w:rsidRPr="0013141C">
        <w:rPr>
          <w:rFonts w:ascii="Arial" w:hAnsi="Arial" w:cs="Arial"/>
          <w:sz w:val="22"/>
        </w:rPr>
        <w:t>.</w:t>
      </w:r>
    </w:p>
    <w:p w14:paraId="1468930E" w14:textId="52594497" w:rsidR="000C0D4C" w:rsidRPr="0013141C" w:rsidRDefault="000C0D4C" w:rsidP="000C0D4C">
      <w:pPr>
        <w:pStyle w:val="a7"/>
        <w:numPr>
          <w:ilvl w:val="1"/>
          <w:numId w:val="13"/>
        </w:numPr>
        <w:spacing w:before="120" w:after="120" w:line="280" w:lineRule="atLeast"/>
        <w:ind w:left="709" w:hanging="709"/>
        <w:contextualSpacing w:val="0"/>
        <w:jc w:val="both"/>
        <w:rPr>
          <w:rFonts w:ascii="Arial" w:hAnsi="Arial" w:cs="Arial"/>
          <w:sz w:val="22"/>
        </w:rPr>
      </w:pPr>
      <w:bookmarkStart w:id="29" w:name="_Ref167127625"/>
      <w:r w:rsidRPr="0013141C">
        <w:rPr>
          <w:rFonts w:ascii="Arial" w:hAnsi="Arial" w:cs="Arial"/>
          <w:sz w:val="22"/>
        </w:rPr>
        <w:t>При нарушении существенных условий Соглашения со стороны Частного Партнера Государственный Партнер вправе отстранить Частного Партнера или его руководство от реализации Проекта, или заменить Частного Партнера на нового частного партнера либо заменить его руководство</w:t>
      </w:r>
      <w:r w:rsidR="00275A88" w:rsidRPr="0013141C">
        <w:rPr>
          <w:rFonts w:ascii="Arial" w:hAnsi="Arial" w:cs="Arial"/>
          <w:sz w:val="22"/>
        </w:rPr>
        <w:t xml:space="preserve"> направив соответствующее письменное уведомление Частному Партнеру</w:t>
      </w:r>
      <w:r w:rsidRPr="0013141C">
        <w:rPr>
          <w:rFonts w:ascii="Arial" w:hAnsi="Arial" w:cs="Arial"/>
          <w:sz w:val="22"/>
        </w:rPr>
        <w:t>.</w:t>
      </w:r>
      <w:bookmarkEnd w:id="29"/>
      <w:r w:rsidRPr="0013141C">
        <w:rPr>
          <w:rFonts w:ascii="Arial" w:hAnsi="Arial" w:cs="Arial"/>
          <w:sz w:val="22"/>
        </w:rPr>
        <w:t xml:space="preserve"> </w:t>
      </w:r>
    </w:p>
    <w:p w14:paraId="4933BD2D" w14:textId="307C6B82" w:rsidR="003A6C11" w:rsidRPr="0013141C" w:rsidRDefault="000C0D4C" w:rsidP="000C0D4C">
      <w:pPr>
        <w:pStyle w:val="a7"/>
        <w:spacing w:before="120" w:after="120" w:line="280" w:lineRule="atLeast"/>
        <w:ind w:left="709"/>
        <w:contextualSpacing w:val="0"/>
        <w:jc w:val="both"/>
        <w:rPr>
          <w:rFonts w:ascii="Arial" w:hAnsi="Arial" w:cs="Arial"/>
          <w:sz w:val="22"/>
        </w:rPr>
      </w:pPr>
      <w:r w:rsidRPr="0013141C">
        <w:rPr>
          <w:rFonts w:ascii="Arial" w:hAnsi="Arial" w:cs="Arial"/>
          <w:sz w:val="22"/>
        </w:rPr>
        <w:t xml:space="preserve">Если Частный Партнер в установленные Государственным Партнером срок он получит все необходимые корпоративные разрешения </w:t>
      </w:r>
      <w:r w:rsidR="00275A88" w:rsidRPr="0013141C">
        <w:rPr>
          <w:rFonts w:ascii="Arial" w:hAnsi="Arial" w:cs="Arial"/>
          <w:sz w:val="22"/>
        </w:rPr>
        <w:t xml:space="preserve">и не оформит прочие документы необходимые для отстранения текущего и назначения нового </w:t>
      </w:r>
      <w:proofErr w:type="gramStart"/>
      <w:r w:rsidR="00275A88" w:rsidRPr="0013141C">
        <w:rPr>
          <w:rFonts w:ascii="Arial" w:hAnsi="Arial" w:cs="Arial"/>
          <w:sz w:val="22"/>
        </w:rPr>
        <w:t>руководства,  Государственный</w:t>
      </w:r>
      <w:proofErr w:type="gramEnd"/>
      <w:r w:rsidR="00275A88" w:rsidRPr="0013141C">
        <w:rPr>
          <w:rFonts w:ascii="Arial" w:hAnsi="Arial" w:cs="Arial"/>
          <w:sz w:val="22"/>
        </w:rPr>
        <w:t xml:space="preserve"> Партнер вправе отстранить Частного Партнера от реализации Проекта направив соответствующее письменное уведомление Частному Партнеру.</w:t>
      </w:r>
    </w:p>
    <w:p w14:paraId="6F09FC04" w14:textId="77777777" w:rsidR="000C0D4C" w:rsidRPr="0013141C" w:rsidRDefault="000C0D4C" w:rsidP="000C0D4C">
      <w:pPr>
        <w:pStyle w:val="a7"/>
        <w:spacing w:before="120" w:after="120" w:line="280" w:lineRule="atLeast"/>
        <w:ind w:left="709"/>
        <w:contextualSpacing w:val="0"/>
        <w:jc w:val="both"/>
        <w:rPr>
          <w:rFonts w:ascii="Arial" w:hAnsi="Arial" w:cs="Arial"/>
          <w:sz w:val="22"/>
        </w:rPr>
      </w:pPr>
    </w:p>
    <w:p w14:paraId="3EF67DA9" w14:textId="77777777" w:rsidR="00117BB2" w:rsidRPr="0013141C" w:rsidRDefault="00117BB2" w:rsidP="00D97C29">
      <w:pPr>
        <w:pStyle w:val="a7"/>
        <w:numPr>
          <w:ilvl w:val="0"/>
          <w:numId w:val="13"/>
        </w:numPr>
        <w:spacing w:before="120" w:after="120" w:line="280" w:lineRule="atLeast"/>
        <w:ind w:left="0" w:firstLine="0"/>
        <w:contextualSpacing w:val="0"/>
        <w:jc w:val="both"/>
        <w:rPr>
          <w:rFonts w:ascii="Arial" w:hAnsi="Arial" w:cs="Arial"/>
          <w:b/>
          <w:sz w:val="22"/>
        </w:rPr>
      </w:pPr>
      <w:bookmarkStart w:id="30" w:name="_Ref165130382"/>
      <w:r w:rsidRPr="0013141C">
        <w:rPr>
          <w:rFonts w:ascii="Arial" w:hAnsi="Arial" w:cs="Arial"/>
          <w:b/>
          <w:sz w:val="22"/>
        </w:rPr>
        <w:t>ЗАВЕРЕНИЯ СТОРОН</w:t>
      </w:r>
      <w:bookmarkEnd w:id="30"/>
    </w:p>
    <w:p w14:paraId="113F830E" w14:textId="026F4C60" w:rsidR="00117BB2" w:rsidRPr="0013141C" w:rsidRDefault="00117BB2" w:rsidP="00D97C29">
      <w:pPr>
        <w:pStyle w:val="a7"/>
        <w:numPr>
          <w:ilvl w:val="1"/>
          <w:numId w:val="13"/>
        </w:numPr>
        <w:spacing w:before="120" w:after="120" w:line="280" w:lineRule="atLeast"/>
        <w:ind w:left="709" w:hanging="709"/>
        <w:contextualSpacing w:val="0"/>
        <w:jc w:val="both"/>
        <w:rPr>
          <w:rFonts w:ascii="Arial" w:hAnsi="Arial" w:cs="Arial"/>
          <w:b/>
          <w:sz w:val="22"/>
        </w:rPr>
      </w:pPr>
      <w:r w:rsidRPr="0013141C">
        <w:rPr>
          <w:rFonts w:ascii="Arial" w:hAnsi="Arial" w:cs="Arial"/>
          <w:b/>
          <w:sz w:val="22"/>
        </w:rPr>
        <w:t xml:space="preserve">Заверения и гарантии Частного </w:t>
      </w:r>
      <w:r w:rsidR="00B77F66" w:rsidRPr="0013141C">
        <w:rPr>
          <w:rFonts w:ascii="Arial" w:hAnsi="Arial" w:cs="Arial"/>
          <w:b/>
          <w:sz w:val="22"/>
        </w:rPr>
        <w:t>П</w:t>
      </w:r>
      <w:r w:rsidRPr="0013141C">
        <w:rPr>
          <w:rFonts w:ascii="Arial" w:hAnsi="Arial" w:cs="Arial"/>
          <w:b/>
          <w:sz w:val="22"/>
        </w:rPr>
        <w:t>артнера</w:t>
      </w:r>
    </w:p>
    <w:p w14:paraId="4C936E93" w14:textId="15290B77" w:rsidR="00117BB2" w:rsidRPr="0013141C" w:rsidRDefault="00117BB2" w:rsidP="00117BB2">
      <w:pPr>
        <w:pStyle w:val="a7"/>
        <w:spacing w:before="120" w:after="120" w:line="280" w:lineRule="atLeast"/>
        <w:contextualSpacing w:val="0"/>
        <w:jc w:val="both"/>
        <w:rPr>
          <w:rFonts w:ascii="Arial" w:hAnsi="Arial" w:cs="Arial"/>
          <w:sz w:val="22"/>
        </w:rPr>
      </w:pPr>
      <w:r w:rsidRPr="0013141C">
        <w:rPr>
          <w:rFonts w:ascii="Arial" w:hAnsi="Arial" w:cs="Arial"/>
          <w:sz w:val="22"/>
        </w:rPr>
        <w:t xml:space="preserve">Частный </w:t>
      </w:r>
      <w:r w:rsidR="00B77F66" w:rsidRPr="0013141C">
        <w:rPr>
          <w:rFonts w:ascii="Arial" w:hAnsi="Arial" w:cs="Arial"/>
          <w:sz w:val="22"/>
        </w:rPr>
        <w:t>П</w:t>
      </w:r>
      <w:r w:rsidRPr="0013141C">
        <w:rPr>
          <w:rFonts w:ascii="Arial" w:hAnsi="Arial" w:cs="Arial"/>
          <w:sz w:val="22"/>
        </w:rPr>
        <w:t>артнер заверяет и гарантирует, что по состоянию на Дату Подписания:</w:t>
      </w:r>
    </w:p>
    <w:p w14:paraId="4F05E9F9" w14:textId="49D4E5EE" w:rsidR="00117BB2" w:rsidRPr="0013141C" w:rsidRDefault="00117BB2" w:rsidP="00D97C29">
      <w:pPr>
        <w:pStyle w:val="a7"/>
        <w:numPr>
          <w:ilvl w:val="0"/>
          <w:numId w:val="26"/>
        </w:numPr>
        <w:spacing w:before="120" w:after="120" w:line="280" w:lineRule="atLeast"/>
        <w:ind w:hanging="731"/>
        <w:contextualSpacing w:val="0"/>
        <w:jc w:val="both"/>
        <w:rPr>
          <w:rFonts w:ascii="Arial" w:hAnsi="Arial" w:cs="Arial"/>
          <w:sz w:val="22"/>
        </w:rPr>
      </w:pPr>
      <w:r w:rsidRPr="0013141C">
        <w:rPr>
          <w:rFonts w:ascii="Arial" w:hAnsi="Arial" w:cs="Arial"/>
          <w:sz w:val="22"/>
        </w:rPr>
        <w:t xml:space="preserve">регистрация: он является юридическим лицом, созданном в установленном порядке и осуществляющим свою деятельность в соответствии с </w:t>
      </w:r>
      <w:r w:rsidR="00200F17" w:rsidRPr="0013141C">
        <w:rPr>
          <w:rFonts w:ascii="Arial" w:hAnsi="Arial" w:cs="Arial"/>
          <w:sz w:val="22"/>
        </w:rPr>
        <w:t>З</w:t>
      </w:r>
      <w:r w:rsidRPr="0013141C">
        <w:rPr>
          <w:rFonts w:ascii="Arial" w:hAnsi="Arial" w:cs="Arial"/>
          <w:sz w:val="22"/>
        </w:rPr>
        <w:t>аконодательством;</w:t>
      </w:r>
    </w:p>
    <w:p w14:paraId="30EDD6DD" w14:textId="77777777" w:rsidR="00117BB2" w:rsidRPr="0013141C" w:rsidRDefault="00117BB2" w:rsidP="00D97C29">
      <w:pPr>
        <w:pStyle w:val="a7"/>
        <w:numPr>
          <w:ilvl w:val="0"/>
          <w:numId w:val="26"/>
        </w:numPr>
        <w:spacing w:before="120" w:after="120" w:line="280" w:lineRule="atLeast"/>
        <w:ind w:hanging="731"/>
        <w:contextualSpacing w:val="0"/>
        <w:jc w:val="both"/>
        <w:rPr>
          <w:rFonts w:ascii="Arial" w:hAnsi="Arial" w:cs="Arial"/>
          <w:sz w:val="22"/>
        </w:rPr>
      </w:pPr>
      <w:r w:rsidRPr="0013141C">
        <w:rPr>
          <w:rFonts w:ascii="Arial" w:hAnsi="Arial" w:cs="Arial"/>
          <w:sz w:val="22"/>
        </w:rPr>
        <w:t>полномочия: он обладает правами и полномочиями для заключения Соглашения и для исполнения своих обязательств по нему;</w:t>
      </w:r>
    </w:p>
    <w:p w14:paraId="2F58BB38" w14:textId="00A3E5E1" w:rsidR="00117BB2" w:rsidRPr="0013141C" w:rsidRDefault="00117BB2" w:rsidP="00D97C29">
      <w:pPr>
        <w:pStyle w:val="a7"/>
        <w:numPr>
          <w:ilvl w:val="0"/>
          <w:numId w:val="26"/>
        </w:numPr>
        <w:spacing w:before="120" w:after="120" w:line="280" w:lineRule="atLeast"/>
        <w:ind w:hanging="731"/>
        <w:contextualSpacing w:val="0"/>
        <w:jc w:val="both"/>
        <w:rPr>
          <w:rFonts w:ascii="Arial" w:hAnsi="Arial" w:cs="Arial"/>
          <w:sz w:val="22"/>
        </w:rPr>
      </w:pPr>
      <w:r w:rsidRPr="0013141C">
        <w:rPr>
          <w:rFonts w:ascii="Arial" w:hAnsi="Arial" w:cs="Arial"/>
          <w:sz w:val="22"/>
        </w:rPr>
        <w:t>разрешения: он получи</w:t>
      </w:r>
      <w:r w:rsidR="00AD1462" w:rsidRPr="0013141C">
        <w:rPr>
          <w:rFonts w:ascii="Arial" w:hAnsi="Arial" w:cs="Arial"/>
          <w:sz w:val="22"/>
        </w:rPr>
        <w:t xml:space="preserve">л </w:t>
      </w:r>
      <w:r w:rsidR="00181861" w:rsidRPr="0013141C">
        <w:rPr>
          <w:rFonts w:ascii="Arial" w:hAnsi="Arial" w:cs="Arial"/>
          <w:sz w:val="22"/>
        </w:rPr>
        <w:t>все необходимые</w:t>
      </w:r>
      <w:r w:rsidRPr="0013141C">
        <w:rPr>
          <w:rFonts w:ascii="Arial" w:hAnsi="Arial" w:cs="Arial"/>
          <w:sz w:val="22"/>
        </w:rPr>
        <w:t xml:space="preserve"> </w:t>
      </w:r>
      <w:r w:rsidR="00616FC6" w:rsidRPr="0013141C">
        <w:rPr>
          <w:rFonts w:ascii="Arial" w:hAnsi="Arial" w:cs="Arial"/>
          <w:sz w:val="22"/>
        </w:rPr>
        <w:t>корпоративны</w:t>
      </w:r>
      <w:r w:rsidR="00181861" w:rsidRPr="0013141C">
        <w:rPr>
          <w:rFonts w:ascii="Arial" w:hAnsi="Arial" w:cs="Arial"/>
          <w:sz w:val="22"/>
        </w:rPr>
        <w:t>е</w:t>
      </w:r>
      <w:r w:rsidR="00616FC6" w:rsidRPr="0013141C">
        <w:rPr>
          <w:rFonts w:ascii="Arial" w:hAnsi="Arial" w:cs="Arial"/>
          <w:sz w:val="22"/>
        </w:rPr>
        <w:t xml:space="preserve"> </w:t>
      </w:r>
      <w:r w:rsidRPr="0013141C">
        <w:rPr>
          <w:rFonts w:ascii="Arial" w:hAnsi="Arial" w:cs="Arial"/>
          <w:sz w:val="22"/>
        </w:rPr>
        <w:t>разрешени</w:t>
      </w:r>
      <w:r w:rsidR="00181861" w:rsidRPr="0013141C">
        <w:rPr>
          <w:rFonts w:ascii="Arial" w:hAnsi="Arial" w:cs="Arial"/>
          <w:sz w:val="22"/>
        </w:rPr>
        <w:t>я</w:t>
      </w:r>
      <w:r w:rsidRPr="0013141C">
        <w:rPr>
          <w:rFonts w:ascii="Arial" w:hAnsi="Arial" w:cs="Arial"/>
          <w:sz w:val="22"/>
        </w:rPr>
        <w:t xml:space="preserve"> </w:t>
      </w:r>
      <w:r w:rsidR="00181861" w:rsidRPr="0013141C">
        <w:rPr>
          <w:rFonts w:ascii="Arial" w:hAnsi="Arial" w:cs="Arial"/>
          <w:sz w:val="22"/>
        </w:rPr>
        <w:t>для</w:t>
      </w:r>
      <w:r w:rsidRPr="0013141C">
        <w:rPr>
          <w:rFonts w:ascii="Arial" w:hAnsi="Arial" w:cs="Arial"/>
          <w:sz w:val="22"/>
        </w:rPr>
        <w:t xml:space="preserve"> подписани</w:t>
      </w:r>
      <w:r w:rsidR="00181861" w:rsidRPr="0013141C">
        <w:rPr>
          <w:rFonts w:ascii="Arial" w:hAnsi="Arial" w:cs="Arial"/>
          <w:sz w:val="22"/>
        </w:rPr>
        <w:t>я</w:t>
      </w:r>
      <w:r w:rsidRPr="0013141C">
        <w:rPr>
          <w:rFonts w:ascii="Arial" w:hAnsi="Arial" w:cs="Arial"/>
          <w:sz w:val="22"/>
        </w:rPr>
        <w:t xml:space="preserve"> и исполнени</w:t>
      </w:r>
      <w:r w:rsidR="00181861" w:rsidRPr="0013141C">
        <w:rPr>
          <w:rFonts w:ascii="Arial" w:hAnsi="Arial" w:cs="Arial"/>
          <w:sz w:val="22"/>
        </w:rPr>
        <w:t>я</w:t>
      </w:r>
      <w:r w:rsidRPr="0013141C">
        <w:rPr>
          <w:rFonts w:ascii="Arial" w:hAnsi="Arial" w:cs="Arial"/>
          <w:sz w:val="22"/>
        </w:rPr>
        <w:t xml:space="preserve"> Соглашения;</w:t>
      </w:r>
    </w:p>
    <w:p w14:paraId="7A133280" w14:textId="3B1235F7" w:rsidR="00117BB2" w:rsidRPr="0013141C" w:rsidRDefault="001749E6" w:rsidP="00D97C29">
      <w:pPr>
        <w:pStyle w:val="a7"/>
        <w:numPr>
          <w:ilvl w:val="0"/>
          <w:numId w:val="26"/>
        </w:numPr>
        <w:spacing w:before="120" w:after="120" w:line="280" w:lineRule="atLeast"/>
        <w:ind w:hanging="731"/>
        <w:contextualSpacing w:val="0"/>
        <w:jc w:val="both"/>
        <w:rPr>
          <w:rFonts w:ascii="Arial" w:hAnsi="Arial" w:cs="Arial"/>
          <w:sz w:val="22"/>
        </w:rPr>
      </w:pPr>
      <w:r w:rsidRPr="0013141C">
        <w:rPr>
          <w:rFonts w:ascii="Arial" w:hAnsi="Arial" w:cs="Arial"/>
          <w:sz w:val="22"/>
        </w:rPr>
        <w:t>ресурсы</w:t>
      </w:r>
      <w:r w:rsidR="00806985" w:rsidRPr="0013141C">
        <w:rPr>
          <w:rFonts w:ascii="Arial" w:hAnsi="Arial" w:cs="Arial"/>
          <w:sz w:val="22"/>
        </w:rPr>
        <w:t>, опыт</w:t>
      </w:r>
      <w:r w:rsidR="00117BB2" w:rsidRPr="0013141C">
        <w:rPr>
          <w:rFonts w:ascii="Arial" w:hAnsi="Arial" w:cs="Arial"/>
          <w:sz w:val="22"/>
        </w:rPr>
        <w:t xml:space="preserve"> и квалификация: он обладает необходимыми </w:t>
      </w:r>
      <w:r w:rsidRPr="0013141C">
        <w:rPr>
          <w:rFonts w:ascii="Arial" w:hAnsi="Arial" w:cs="Arial"/>
          <w:sz w:val="22"/>
        </w:rPr>
        <w:t xml:space="preserve">ресурсами, в том числе </w:t>
      </w:r>
      <w:r w:rsidR="00806985" w:rsidRPr="0013141C">
        <w:rPr>
          <w:rFonts w:ascii="Arial" w:hAnsi="Arial" w:cs="Arial"/>
          <w:sz w:val="22"/>
        </w:rPr>
        <w:t>финансовыми, опытом</w:t>
      </w:r>
      <w:r w:rsidR="00117BB2" w:rsidRPr="0013141C">
        <w:rPr>
          <w:rFonts w:ascii="Arial" w:hAnsi="Arial" w:cs="Arial"/>
          <w:sz w:val="22"/>
        </w:rPr>
        <w:t xml:space="preserve"> и квалификацией для</w:t>
      </w:r>
      <w:r w:rsidR="00F601C2" w:rsidRPr="0013141C">
        <w:rPr>
          <w:rFonts w:ascii="Arial" w:hAnsi="Arial" w:cs="Arial"/>
          <w:sz w:val="22"/>
        </w:rPr>
        <w:t xml:space="preserve"> надлежащего</w:t>
      </w:r>
      <w:r w:rsidR="00117BB2" w:rsidRPr="0013141C">
        <w:rPr>
          <w:rFonts w:ascii="Arial" w:hAnsi="Arial" w:cs="Arial"/>
          <w:sz w:val="22"/>
        </w:rPr>
        <w:t xml:space="preserve"> исполнения своих обязательств по Соглашению;</w:t>
      </w:r>
    </w:p>
    <w:p w14:paraId="4D854C90" w14:textId="44AD0DC0" w:rsidR="00117BB2" w:rsidRPr="0013141C" w:rsidRDefault="00117BB2" w:rsidP="00D97C29">
      <w:pPr>
        <w:pStyle w:val="a7"/>
        <w:numPr>
          <w:ilvl w:val="0"/>
          <w:numId w:val="26"/>
        </w:numPr>
        <w:spacing w:before="120" w:after="120" w:line="280" w:lineRule="atLeast"/>
        <w:ind w:hanging="731"/>
        <w:contextualSpacing w:val="0"/>
        <w:jc w:val="both"/>
        <w:rPr>
          <w:rFonts w:ascii="Arial" w:hAnsi="Arial" w:cs="Arial"/>
          <w:sz w:val="22"/>
        </w:rPr>
      </w:pPr>
      <w:r w:rsidRPr="0013141C">
        <w:rPr>
          <w:rFonts w:ascii="Arial" w:hAnsi="Arial" w:cs="Arial"/>
          <w:sz w:val="22"/>
        </w:rPr>
        <w:t xml:space="preserve">состоятельность: он является платежеспособным и не станет несостоятельным в результате заключения настоящего Соглашения и исполнения </w:t>
      </w:r>
      <w:r w:rsidR="00F601C2" w:rsidRPr="0013141C">
        <w:rPr>
          <w:rFonts w:ascii="Arial" w:hAnsi="Arial" w:cs="Arial"/>
          <w:sz w:val="22"/>
        </w:rPr>
        <w:t xml:space="preserve">своих </w:t>
      </w:r>
      <w:r w:rsidRPr="0013141C">
        <w:rPr>
          <w:rFonts w:ascii="Arial" w:hAnsi="Arial" w:cs="Arial"/>
          <w:sz w:val="22"/>
        </w:rPr>
        <w:t>обязательств по нему;</w:t>
      </w:r>
    </w:p>
    <w:p w14:paraId="494A5725" w14:textId="6948F086" w:rsidR="00B11A49" w:rsidRPr="0013141C" w:rsidRDefault="00117BB2" w:rsidP="00B36670">
      <w:pPr>
        <w:pStyle w:val="a7"/>
        <w:numPr>
          <w:ilvl w:val="0"/>
          <w:numId w:val="26"/>
        </w:numPr>
        <w:spacing w:before="120" w:after="120" w:line="280" w:lineRule="atLeast"/>
        <w:ind w:hanging="731"/>
        <w:contextualSpacing w:val="0"/>
        <w:jc w:val="both"/>
        <w:rPr>
          <w:rFonts w:ascii="Arial" w:hAnsi="Arial" w:cs="Arial"/>
          <w:sz w:val="22"/>
        </w:rPr>
      </w:pPr>
      <w:r w:rsidRPr="0013141C">
        <w:rPr>
          <w:rFonts w:ascii="Arial" w:hAnsi="Arial" w:cs="Arial"/>
          <w:sz w:val="22"/>
        </w:rPr>
        <w:t xml:space="preserve">достоверность заверений: каждое из его заверений и гарантий, содержащихся в Пункте </w:t>
      </w:r>
      <w:r w:rsidRPr="0013141C">
        <w:rPr>
          <w:rFonts w:ascii="Arial" w:hAnsi="Arial" w:cs="Arial"/>
          <w:sz w:val="22"/>
        </w:rPr>
        <w:fldChar w:fldCharType="begin"/>
      </w:r>
      <w:r w:rsidRPr="0013141C">
        <w:rPr>
          <w:rFonts w:ascii="Arial" w:hAnsi="Arial" w:cs="Arial"/>
          <w:sz w:val="22"/>
        </w:rPr>
        <w:instrText xml:space="preserve"> REF _Ref165130382 \r \h </w:instrText>
      </w:r>
      <w:r w:rsidR="00B36670" w:rsidRPr="0013141C">
        <w:rPr>
          <w:rFonts w:ascii="Arial" w:hAnsi="Arial" w:cs="Arial"/>
          <w:sz w:val="22"/>
        </w:rPr>
        <w:instrText xml:space="preserve"> \* MERGEFORMAT </w:instrText>
      </w:r>
      <w:r w:rsidRPr="0013141C">
        <w:rPr>
          <w:rFonts w:ascii="Arial" w:hAnsi="Arial" w:cs="Arial"/>
          <w:sz w:val="22"/>
        </w:rPr>
      </w:r>
      <w:r w:rsidRPr="0013141C">
        <w:rPr>
          <w:rFonts w:ascii="Arial" w:hAnsi="Arial" w:cs="Arial"/>
          <w:sz w:val="22"/>
        </w:rPr>
        <w:fldChar w:fldCharType="separate"/>
      </w:r>
      <w:r w:rsidR="00D400BE" w:rsidRPr="0013141C">
        <w:rPr>
          <w:rFonts w:ascii="Arial" w:hAnsi="Arial" w:cs="Arial"/>
          <w:sz w:val="22"/>
        </w:rPr>
        <w:t>12</w:t>
      </w:r>
      <w:r w:rsidRPr="0013141C">
        <w:rPr>
          <w:rFonts w:ascii="Arial" w:hAnsi="Arial" w:cs="Arial"/>
          <w:sz w:val="22"/>
        </w:rPr>
        <w:fldChar w:fldCharType="end"/>
      </w:r>
      <w:r w:rsidRPr="0013141C">
        <w:rPr>
          <w:rFonts w:ascii="Arial" w:hAnsi="Arial" w:cs="Arial"/>
          <w:sz w:val="22"/>
        </w:rPr>
        <w:t>, является достоверным, точным и не вводящим в заблуждение каким-либо существенным образом</w:t>
      </w:r>
      <w:r w:rsidR="00B11A49" w:rsidRPr="0013141C">
        <w:rPr>
          <w:rFonts w:ascii="Arial" w:hAnsi="Arial" w:cs="Arial"/>
          <w:sz w:val="22"/>
        </w:rPr>
        <w:t>;</w:t>
      </w:r>
    </w:p>
    <w:p w14:paraId="0DD71817" w14:textId="15D04BA8" w:rsidR="00117BB2" w:rsidRPr="0013141C" w:rsidRDefault="00292157" w:rsidP="00152EA7">
      <w:pPr>
        <w:pStyle w:val="a7"/>
        <w:numPr>
          <w:ilvl w:val="0"/>
          <w:numId w:val="26"/>
        </w:numPr>
        <w:spacing w:before="120" w:after="120" w:line="280" w:lineRule="atLeast"/>
        <w:ind w:hanging="731"/>
        <w:contextualSpacing w:val="0"/>
        <w:jc w:val="both"/>
        <w:rPr>
          <w:rFonts w:ascii="Arial" w:hAnsi="Arial" w:cs="Arial"/>
          <w:sz w:val="22"/>
        </w:rPr>
      </w:pPr>
      <w:r w:rsidRPr="0013141C">
        <w:rPr>
          <w:rFonts w:ascii="Arial" w:hAnsi="Arial" w:cs="Arial"/>
          <w:sz w:val="22"/>
        </w:rPr>
        <w:t xml:space="preserve">раскрытие информации: вся информация, предоставленная Частному Партнеру им или от его имени, является во всех существенных отношениях достоверной и не вводящей в заблуждение (в силу опущений или </w:t>
      </w:r>
      <w:proofErr w:type="gramStart"/>
      <w:r w:rsidRPr="0013141C">
        <w:rPr>
          <w:rFonts w:ascii="Arial" w:hAnsi="Arial" w:cs="Arial"/>
          <w:sz w:val="22"/>
        </w:rPr>
        <w:t xml:space="preserve">иного) </w:t>
      </w:r>
      <w:r w:rsidR="00B11A49" w:rsidRPr="0013141C">
        <w:rPr>
          <w:rFonts w:ascii="Arial" w:hAnsi="Arial" w:cs="Arial"/>
          <w:sz w:val="22"/>
        </w:rPr>
        <w:t xml:space="preserve"> и</w:t>
      </w:r>
      <w:proofErr w:type="gramEnd"/>
      <w:r w:rsidR="00B11A49" w:rsidRPr="0013141C">
        <w:rPr>
          <w:rFonts w:ascii="Arial" w:hAnsi="Arial" w:cs="Arial"/>
          <w:sz w:val="22"/>
        </w:rPr>
        <w:t xml:space="preserve"> от Государственного Партнера не была сокрыта какая-либо информация, существенная для принятия решения Государственным Партнером о заключении настоящего Соглашения</w:t>
      </w:r>
      <w:r w:rsidR="00B36670" w:rsidRPr="0013141C">
        <w:rPr>
          <w:rFonts w:ascii="Arial" w:hAnsi="Arial" w:cs="Arial"/>
          <w:sz w:val="22"/>
        </w:rPr>
        <w:t>.</w:t>
      </w:r>
    </w:p>
    <w:p w14:paraId="0FC3F3CA" w14:textId="62A98934" w:rsidR="00117BB2" w:rsidRPr="0013141C" w:rsidRDefault="00117BB2" w:rsidP="00D268E8">
      <w:pPr>
        <w:pStyle w:val="a7"/>
        <w:numPr>
          <w:ilvl w:val="1"/>
          <w:numId w:val="13"/>
        </w:numPr>
        <w:spacing w:before="120" w:after="120" w:line="280" w:lineRule="atLeast"/>
        <w:ind w:left="709" w:hanging="709"/>
        <w:contextualSpacing w:val="0"/>
        <w:jc w:val="both"/>
        <w:rPr>
          <w:rFonts w:ascii="Arial" w:hAnsi="Arial" w:cs="Arial"/>
          <w:b/>
          <w:sz w:val="22"/>
        </w:rPr>
      </w:pPr>
      <w:r w:rsidRPr="0013141C">
        <w:rPr>
          <w:rFonts w:ascii="Arial" w:hAnsi="Arial" w:cs="Arial"/>
          <w:b/>
          <w:sz w:val="22"/>
        </w:rPr>
        <w:t xml:space="preserve">Заверения и гарантии Государственного </w:t>
      </w:r>
      <w:r w:rsidR="00B77F66" w:rsidRPr="0013141C">
        <w:rPr>
          <w:rFonts w:ascii="Arial" w:hAnsi="Arial" w:cs="Arial"/>
          <w:b/>
          <w:sz w:val="22"/>
        </w:rPr>
        <w:t>П</w:t>
      </w:r>
      <w:r w:rsidRPr="0013141C">
        <w:rPr>
          <w:rFonts w:ascii="Arial" w:hAnsi="Arial" w:cs="Arial"/>
          <w:b/>
          <w:sz w:val="22"/>
        </w:rPr>
        <w:t>артнера</w:t>
      </w:r>
    </w:p>
    <w:p w14:paraId="6B6C4028" w14:textId="72F3395B" w:rsidR="00117BB2" w:rsidRPr="0013141C" w:rsidRDefault="00117BB2" w:rsidP="00D268E8">
      <w:pPr>
        <w:pStyle w:val="a7"/>
        <w:spacing w:before="120" w:after="120" w:line="280" w:lineRule="atLeast"/>
        <w:contextualSpacing w:val="0"/>
        <w:jc w:val="both"/>
        <w:rPr>
          <w:rFonts w:ascii="Arial" w:hAnsi="Arial" w:cs="Arial"/>
          <w:sz w:val="22"/>
        </w:rPr>
      </w:pPr>
      <w:r w:rsidRPr="0013141C">
        <w:rPr>
          <w:rFonts w:ascii="Arial" w:hAnsi="Arial" w:cs="Arial"/>
          <w:sz w:val="22"/>
        </w:rPr>
        <w:lastRenderedPageBreak/>
        <w:t xml:space="preserve">Государственный </w:t>
      </w:r>
      <w:r w:rsidR="00B77F66" w:rsidRPr="0013141C">
        <w:rPr>
          <w:rFonts w:ascii="Arial" w:hAnsi="Arial" w:cs="Arial"/>
          <w:sz w:val="22"/>
        </w:rPr>
        <w:t>П</w:t>
      </w:r>
      <w:r w:rsidRPr="0013141C">
        <w:rPr>
          <w:rFonts w:ascii="Arial" w:hAnsi="Arial" w:cs="Arial"/>
          <w:sz w:val="22"/>
        </w:rPr>
        <w:t xml:space="preserve">артнер заверяет и гарантирует, что на Дату </w:t>
      </w:r>
      <w:r w:rsidR="00866D17" w:rsidRPr="0013141C">
        <w:rPr>
          <w:rFonts w:ascii="Arial" w:hAnsi="Arial" w:cs="Arial"/>
          <w:sz w:val="22"/>
        </w:rPr>
        <w:t>П</w:t>
      </w:r>
      <w:r w:rsidRPr="0013141C">
        <w:rPr>
          <w:rFonts w:ascii="Arial" w:hAnsi="Arial" w:cs="Arial"/>
          <w:sz w:val="22"/>
        </w:rPr>
        <w:t>одписания:</w:t>
      </w:r>
    </w:p>
    <w:p w14:paraId="32E62C14" w14:textId="3DDDF84C" w:rsidR="00117BB2" w:rsidRPr="0013141C" w:rsidRDefault="00117BB2" w:rsidP="00D97C29">
      <w:pPr>
        <w:pStyle w:val="a7"/>
        <w:numPr>
          <w:ilvl w:val="2"/>
          <w:numId w:val="27"/>
        </w:numPr>
        <w:spacing w:before="120" w:after="120" w:line="280" w:lineRule="atLeast"/>
        <w:ind w:left="1560" w:hanging="851"/>
        <w:contextualSpacing w:val="0"/>
        <w:jc w:val="both"/>
        <w:rPr>
          <w:rFonts w:ascii="Arial" w:hAnsi="Arial" w:cs="Arial"/>
          <w:sz w:val="22"/>
        </w:rPr>
      </w:pPr>
      <w:r w:rsidRPr="0013141C">
        <w:rPr>
          <w:rFonts w:ascii="Arial" w:hAnsi="Arial" w:cs="Arial"/>
          <w:sz w:val="22"/>
        </w:rPr>
        <w:t>регистрация: он является юридическим лицом, созданн</w:t>
      </w:r>
      <w:r w:rsidR="00160132" w:rsidRPr="0013141C">
        <w:rPr>
          <w:rFonts w:ascii="Arial" w:hAnsi="Arial" w:cs="Arial"/>
          <w:sz w:val="22"/>
        </w:rPr>
        <w:t>ым</w:t>
      </w:r>
      <w:r w:rsidRPr="0013141C">
        <w:rPr>
          <w:rFonts w:ascii="Arial" w:hAnsi="Arial" w:cs="Arial"/>
          <w:sz w:val="22"/>
        </w:rPr>
        <w:t xml:space="preserve"> в установленном порядке и осуществляющее свою деятельность в соответствии с Законодательством;</w:t>
      </w:r>
    </w:p>
    <w:p w14:paraId="4335C452" w14:textId="078B5F0B" w:rsidR="00117BB2" w:rsidRPr="0013141C" w:rsidRDefault="00117BB2" w:rsidP="00D97C29">
      <w:pPr>
        <w:pStyle w:val="a7"/>
        <w:numPr>
          <w:ilvl w:val="2"/>
          <w:numId w:val="27"/>
        </w:numPr>
        <w:spacing w:before="120" w:after="120" w:line="280" w:lineRule="atLeast"/>
        <w:ind w:left="1560" w:hanging="851"/>
        <w:contextualSpacing w:val="0"/>
        <w:jc w:val="both"/>
        <w:rPr>
          <w:rFonts w:ascii="Arial" w:hAnsi="Arial" w:cs="Arial"/>
          <w:sz w:val="22"/>
        </w:rPr>
      </w:pPr>
      <w:r w:rsidRPr="0013141C">
        <w:rPr>
          <w:rFonts w:ascii="Arial" w:hAnsi="Arial" w:cs="Arial"/>
          <w:sz w:val="22"/>
        </w:rPr>
        <w:t xml:space="preserve">полномочия: Государственный </w:t>
      </w:r>
      <w:r w:rsidR="00B77F66" w:rsidRPr="0013141C">
        <w:rPr>
          <w:rFonts w:ascii="Arial" w:hAnsi="Arial" w:cs="Arial"/>
          <w:sz w:val="22"/>
        </w:rPr>
        <w:t>П</w:t>
      </w:r>
      <w:r w:rsidRPr="0013141C">
        <w:rPr>
          <w:rFonts w:ascii="Arial" w:hAnsi="Arial" w:cs="Arial"/>
          <w:sz w:val="22"/>
        </w:rPr>
        <w:t>артнер уполномочен на заключение настоящего Соглашения и исполнение обязательств по нему</w:t>
      </w:r>
      <w:r w:rsidR="00616FC6" w:rsidRPr="0013141C">
        <w:rPr>
          <w:rFonts w:ascii="Arial" w:hAnsi="Arial" w:cs="Arial"/>
          <w:sz w:val="22"/>
        </w:rPr>
        <w:t>;</w:t>
      </w:r>
    </w:p>
    <w:p w14:paraId="00B95B74" w14:textId="08C9DDE6" w:rsidR="00117BB2" w:rsidRPr="0013141C" w:rsidRDefault="00117BB2" w:rsidP="00D97C29">
      <w:pPr>
        <w:pStyle w:val="a7"/>
        <w:numPr>
          <w:ilvl w:val="2"/>
          <w:numId w:val="27"/>
        </w:numPr>
        <w:spacing w:before="120" w:after="120" w:line="280" w:lineRule="atLeast"/>
        <w:ind w:left="1560" w:hanging="851"/>
        <w:contextualSpacing w:val="0"/>
        <w:jc w:val="both"/>
        <w:rPr>
          <w:rFonts w:ascii="Arial" w:hAnsi="Arial" w:cs="Arial"/>
          <w:sz w:val="22"/>
        </w:rPr>
      </w:pPr>
      <w:r w:rsidRPr="0013141C">
        <w:rPr>
          <w:rFonts w:ascii="Arial" w:hAnsi="Arial" w:cs="Arial"/>
          <w:sz w:val="22"/>
        </w:rPr>
        <w:t>разрешения: он предпринял все необходимые действия для получения разрешений на подписание и исполнение настоящего Соглашения;</w:t>
      </w:r>
    </w:p>
    <w:p w14:paraId="61F62690" w14:textId="3A2C09A3" w:rsidR="00117BB2" w:rsidRPr="0013141C" w:rsidRDefault="00117BB2" w:rsidP="00D97C29">
      <w:pPr>
        <w:pStyle w:val="a7"/>
        <w:numPr>
          <w:ilvl w:val="2"/>
          <w:numId w:val="27"/>
        </w:numPr>
        <w:spacing w:before="120" w:after="120" w:line="280" w:lineRule="atLeast"/>
        <w:ind w:left="1560" w:hanging="851"/>
        <w:contextualSpacing w:val="0"/>
        <w:jc w:val="both"/>
        <w:rPr>
          <w:rFonts w:ascii="Arial" w:hAnsi="Arial" w:cs="Arial"/>
          <w:sz w:val="22"/>
        </w:rPr>
      </w:pPr>
      <w:r w:rsidRPr="0013141C">
        <w:rPr>
          <w:rFonts w:ascii="Arial" w:hAnsi="Arial" w:cs="Arial"/>
          <w:sz w:val="22"/>
        </w:rPr>
        <w:t xml:space="preserve">раскрытие информации: вся информация, предоставленная Частному </w:t>
      </w:r>
      <w:r w:rsidR="00B77F66" w:rsidRPr="0013141C">
        <w:rPr>
          <w:rFonts w:ascii="Arial" w:hAnsi="Arial" w:cs="Arial"/>
          <w:sz w:val="22"/>
        </w:rPr>
        <w:t>П</w:t>
      </w:r>
      <w:r w:rsidRPr="0013141C">
        <w:rPr>
          <w:rFonts w:ascii="Arial" w:hAnsi="Arial" w:cs="Arial"/>
          <w:sz w:val="22"/>
        </w:rPr>
        <w:t xml:space="preserve">артнеру им или от его имени, является во всех существенных отношениях достоверной и не вводящей в заблуждение (в силу опущений или иного) на момент ее предоставления, </w:t>
      </w:r>
      <w:bookmarkStart w:id="31" w:name="_Hlk166685963"/>
      <w:r w:rsidRPr="0013141C">
        <w:rPr>
          <w:rFonts w:ascii="Arial" w:hAnsi="Arial" w:cs="Arial"/>
          <w:sz w:val="22"/>
        </w:rPr>
        <w:t xml:space="preserve">и от Частного </w:t>
      </w:r>
      <w:r w:rsidR="00B77F66" w:rsidRPr="0013141C">
        <w:rPr>
          <w:rFonts w:ascii="Arial" w:hAnsi="Arial" w:cs="Arial"/>
          <w:sz w:val="22"/>
        </w:rPr>
        <w:t>П</w:t>
      </w:r>
      <w:r w:rsidRPr="0013141C">
        <w:rPr>
          <w:rFonts w:ascii="Arial" w:hAnsi="Arial" w:cs="Arial"/>
          <w:sz w:val="22"/>
        </w:rPr>
        <w:t xml:space="preserve">артнера не была сокрыта какая-либо информация, существенная для принятия решения Частным </w:t>
      </w:r>
      <w:r w:rsidR="00B77F66" w:rsidRPr="0013141C">
        <w:rPr>
          <w:rFonts w:ascii="Arial" w:hAnsi="Arial" w:cs="Arial"/>
          <w:sz w:val="22"/>
        </w:rPr>
        <w:t>П</w:t>
      </w:r>
      <w:r w:rsidRPr="0013141C">
        <w:rPr>
          <w:rFonts w:ascii="Arial" w:hAnsi="Arial" w:cs="Arial"/>
          <w:sz w:val="22"/>
        </w:rPr>
        <w:t>артнером о заключении настоящего Соглашения;</w:t>
      </w:r>
    </w:p>
    <w:bookmarkEnd w:id="31"/>
    <w:p w14:paraId="3B324FB6" w14:textId="3EA05BCE" w:rsidR="00117BB2" w:rsidRPr="0013141C" w:rsidRDefault="00117BB2" w:rsidP="00D97C29">
      <w:pPr>
        <w:pStyle w:val="a7"/>
        <w:numPr>
          <w:ilvl w:val="2"/>
          <w:numId w:val="27"/>
        </w:numPr>
        <w:spacing w:before="120" w:after="120" w:line="280" w:lineRule="atLeast"/>
        <w:ind w:left="1560" w:hanging="851"/>
        <w:contextualSpacing w:val="0"/>
        <w:jc w:val="both"/>
        <w:rPr>
          <w:rFonts w:ascii="Arial" w:hAnsi="Arial" w:cs="Arial"/>
          <w:sz w:val="22"/>
        </w:rPr>
      </w:pPr>
      <w:r w:rsidRPr="0013141C">
        <w:rPr>
          <w:rFonts w:ascii="Arial" w:hAnsi="Arial" w:cs="Arial"/>
          <w:sz w:val="22"/>
        </w:rPr>
        <w:t xml:space="preserve">права на пользование землей: он </w:t>
      </w:r>
      <w:r w:rsidR="003340B7" w:rsidRPr="0013141C">
        <w:rPr>
          <w:rFonts w:ascii="Arial" w:hAnsi="Arial" w:cs="Arial"/>
          <w:sz w:val="22"/>
        </w:rPr>
        <w:t xml:space="preserve">наделен </w:t>
      </w:r>
      <w:r w:rsidR="00AC47F7" w:rsidRPr="0013141C">
        <w:rPr>
          <w:rFonts w:ascii="Arial" w:hAnsi="Arial" w:cs="Arial"/>
          <w:sz w:val="22"/>
        </w:rPr>
        <w:t>правом оперативного управления Парком</w:t>
      </w:r>
      <w:r w:rsidR="00616FC6" w:rsidRPr="0013141C">
        <w:rPr>
          <w:rFonts w:ascii="Arial" w:hAnsi="Arial" w:cs="Arial"/>
          <w:sz w:val="22"/>
        </w:rPr>
        <w:t xml:space="preserve">; в отношении </w:t>
      </w:r>
      <w:r w:rsidR="00D268E8" w:rsidRPr="0013141C">
        <w:rPr>
          <w:rFonts w:ascii="Arial" w:hAnsi="Arial" w:cs="Arial"/>
          <w:sz w:val="22"/>
        </w:rPr>
        <w:t xml:space="preserve">Согласованных Объектов и </w:t>
      </w:r>
      <w:r w:rsidR="00616FC6" w:rsidRPr="0013141C">
        <w:rPr>
          <w:rFonts w:ascii="Arial" w:hAnsi="Arial" w:cs="Arial"/>
          <w:sz w:val="22"/>
        </w:rPr>
        <w:t xml:space="preserve">Земельного Участка отсутствуют какие-либо </w:t>
      </w:r>
      <w:r w:rsidR="00280948" w:rsidRPr="0013141C">
        <w:rPr>
          <w:rFonts w:ascii="Arial" w:hAnsi="Arial" w:cs="Arial"/>
          <w:sz w:val="22"/>
        </w:rPr>
        <w:t xml:space="preserve">нераскрытые </w:t>
      </w:r>
      <w:r w:rsidR="00616FC6" w:rsidRPr="0013141C">
        <w:rPr>
          <w:rFonts w:ascii="Arial" w:hAnsi="Arial" w:cs="Arial"/>
          <w:sz w:val="22"/>
        </w:rPr>
        <w:t>Обременения;</w:t>
      </w:r>
    </w:p>
    <w:p w14:paraId="1428BF8E" w14:textId="3161441C" w:rsidR="00117BB2" w:rsidRPr="0013141C" w:rsidRDefault="00117BB2" w:rsidP="00D97C29">
      <w:pPr>
        <w:pStyle w:val="a7"/>
        <w:numPr>
          <w:ilvl w:val="2"/>
          <w:numId w:val="27"/>
        </w:numPr>
        <w:spacing w:before="120" w:after="120" w:line="280" w:lineRule="atLeast"/>
        <w:ind w:left="1560" w:hanging="851"/>
        <w:contextualSpacing w:val="0"/>
        <w:jc w:val="both"/>
        <w:rPr>
          <w:rFonts w:ascii="Arial" w:hAnsi="Arial" w:cs="Arial"/>
          <w:sz w:val="22"/>
        </w:rPr>
      </w:pPr>
      <w:r w:rsidRPr="0013141C">
        <w:rPr>
          <w:rFonts w:ascii="Arial" w:hAnsi="Arial" w:cs="Arial"/>
          <w:sz w:val="22"/>
        </w:rPr>
        <w:t xml:space="preserve">достоверность заверений: каждое из его заверений и гарантий, содержащихся в Пункте </w:t>
      </w:r>
      <w:r w:rsidRPr="0013141C">
        <w:rPr>
          <w:rFonts w:ascii="Arial" w:hAnsi="Arial" w:cs="Arial"/>
          <w:sz w:val="22"/>
        </w:rPr>
        <w:fldChar w:fldCharType="begin"/>
      </w:r>
      <w:r w:rsidRPr="0013141C">
        <w:rPr>
          <w:rFonts w:ascii="Arial" w:hAnsi="Arial" w:cs="Arial"/>
          <w:sz w:val="22"/>
        </w:rPr>
        <w:instrText xml:space="preserve"> REF _Ref165130382 \r \h </w:instrText>
      </w:r>
      <w:r w:rsidRPr="0013141C">
        <w:rPr>
          <w:rFonts w:ascii="Arial" w:hAnsi="Arial" w:cs="Arial"/>
          <w:sz w:val="22"/>
        </w:rPr>
      </w:r>
      <w:r w:rsidRPr="0013141C">
        <w:rPr>
          <w:rFonts w:ascii="Arial" w:hAnsi="Arial" w:cs="Arial"/>
          <w:sz w:val="22"/>
        </w:rPr>
        <w:fldChar w:fldCharType="separate"/>
      </w:r>
      <w:r w:rsidR="00D400BE" w:rsidRPr="0013141C">
        <w:rPr>
          <w:rFonts w:ascii="Arial" w:hAnsi="Arial" w:cs="Arial"/>
          <w:sz w:val="22"/>
        </w:rPr>
        <w:t>12</w:t>
      </w:r>
      <w:r w:rsidRPr="0013141C">
        <w:rPr>
          <w:rFonts w:ascii="Arial" w:hAnsi="Arial" w:cs="Arial"/>
          <w:sz w:val="22"/>
        </w:rPr>
        <w:fldChar w:fldCharType="end"/>
      </w:r>
      <w:r w:rsidRPr="0013141C">
        <w:rPr>
          <w:rFonts w:ascii="Arial" w:hAnsi="Arial" w:cs="Arial"/>
          <w:sz w:val="22"/>
        </w:rPr>
        <w:t>, является достоверным, точным и не вводящим в заблуждение каким-либо существенным образом.</w:t>
      </w:r>
    </w:p>
    <w:p w14:paraId="7B7EC241" w14:textId="77777777" w:rsidR="003A6C11" w:rsidRPr="0013141C" w:rsidRDefault="003A6C11" w:rsidP="003A6C11">
      <w:pPr>
        <w:pStyle w:val="a7"/>
        <w:spacing w:before="120" w:after="120" w:line="280" w:lineRule="atLeast"/>
        <w:ind w:left="1560"/>
        <w:contextualSpacing w:val="0"/>
        <w:jc w:val="both"/>
        <w:rPr>
          <w:rFonts w:ascii="Arial" w:hAnsi="Arial" w:cs="Arial"/>
          <w:sz w:val="22"/>
        </w:rPr>
      </w:pPr>
    </w:p>
    <w:p w14:paraId="7A49542B" w14:textId="4E98D8CD" w:rsidR="007F2987" w:rsidRPr="0013141C" w:rsidRDefault="007F2987" w:rsidP="00D97C29">
      <w:pPr>
        <w:pStyle w:val="a7"/>
        <w:numPr>
          <w:ilvl w:val="0"/>
          <w:numId w:val="13"/>
        </w:numPr>
        <w:spacing w:before="120" w:after="120" w:line="280" w:lineRule="atLeast"/>
        <w:ind w:left="0" w:firstLine="0"/>
        <w:contextualSpacing w:val="0"/>
        <w:jc w:val="both"/>
        <w:rPr>
          <w:rFonts w:ascii="Arial" w:hAnsi="Arial" w:cs="Arial"/>
          <w:b/>
          <w:sz w:val="22"/>
        </w:rPr>
      </w:pPr>
      <w:r w:rsidRPr="0013141C">
        <w:rPr>
          <w:rFonts w:ascii="Arial" w:hAnsi="Arial" w:cs="Arial"/>
          <w:b/>
          <w:sz w:val="22"/>
        </w:rPr>
        <w:t>ОТВЕТСТВЕННОСТЬ</w:t>
      </w:r>
    </w:p>
    <w:p w14:paraId="6A2EEE8E" w14:textId="30FAE43F" w:rsidR="007F2987" w:rsidRPr="0013141C" w:rsidRDefault="007F2987" w:rsidP="00D97C29">
      <w:pPr>
        <w:pStyle w:val="a7"/>
        <w:numPr>
          <w:ilvl w:val="1"/>
          <w:numId w:val="13"/>
        </w:numPr>
        <w:spacing w:before="120" w:after="120" w:line="280" w:lineRule="atLeast"/>
        <w:ind w:left="0" w:firstLine="0"/>
        <w:contextualSpacing w:val="0"/>
        <w:jc w:val="both"/>
        <w:rPr>
          <w:rFonts w:ascii="Arial" w:hAnsi="Arial" w:cs="Arial"/>
          <w:b/>
          <w:sz w:val="22"/>
        </w:rPr>
      </w:pPr>
      <w:r w:rsidRPr="0013141C">
        <w:rPr>
          <w:rFonts w:ascii="Arial" w:hAnsi="Arial" w:cs="Arial"/>
          <w:b/>
          <w:sz w:val="22"/>
        </w:rPr>
        <w:t xml:space="preserve">Возмещение </w:t>
      </w:r>
      <w:r w:rsidR="00430221" w:rsidRPr="0013141C">
        <w:rPr>
          <w:rFonts w:ascii="Arial" w:hAnsi="Arial" w:cs="Arial"/>
          <w:b/>
          <w:sz w:val="22"/>
        </w:rPr>
        <w:t>у</w:t>
      </w:r>
      <w:r w:rsidR="00BE4332" w:rsidRPr="0013141C">
        <w:rPr>
          <w:rFonts w:ascii="Arial" w:hAnsi="Arial" w:cs="Arial"/>
          <w:b/>
          <w:sz w:val="22"/>
        </w:rPr>
        <w:t>бытков</w:t>
      </w:r>
      <w:r w:rsidR="00430221" w:rsidRPr="0013141C">
        <w:rPr>
          <w:rFonts w:ascii="Arial" w:hAnsi="Arial" w:cs="Arial"/>
          <w:b/>
          <w:sz w:val="22"/>
        </w:rPr>
        <w:t xml:space="preserve"> </w:t>
      </w:r>
      <w:r w:rsidR="00292157" w:rsidRPr="0013141C">
        <w:rPr>
          <w:rFonts w:ascii="Arial" w:hAnsi="Arial" w:cs="Arial"/>
          <w:b/>
          <w:sz w:val="22"/>
        </w:rPr>
        <w:t>Сторонам</w:t>
      </w:r>
    </w:p>
    <w:p w14:paraId="25829E05" w14:textId="6B8E7A17" w:rsidR="007F2987" w:rsidRPr="0013141C" w:rsidRDefault="00292157" w:rsidP="007D355B">
      <w:pPr>
        <w:spacing w:before="120" w:after="120" w:line="280" w:lineRule="atLeast"/>
        <w:ind w:left="708"/>
        <w:jc w:val="both"/>
        <w:rPr>
          <w:rFonts w:ascii="Arial" w:hAnsi="Arial" w:cs="Arial"/>
          <w:sz w:val="22"/>
        </w:rPr>
      </w:pPr>
      <w:r w:rsidRPr="0013141C">
        <w:rPr>
          <w:rFonts w:ascii="Arial" w:hAnsi="Arial" w:cs="Arial"/>
          <w:sz w:val="22"/>
        </w:rPr>
        <w:t>Стороны</w:t>
      </w:r>
      <w:r w:rsidR="007F2987" w:rsidRPr="0013141C">
        <w:rPr>
          <w:rFonts w:ascii="Arial" w:hAnsi="Arial" w:cs="Arial"/>
          <w:sz w:val="22"/>
        </w:rPr>
        <w:t xml:space="preserve"> </w:t>
      </w:r>
      <w:r w:rsidRPr="0013141C">
        <w:rPr>
          <w:rFonts w:ascii="Arial" w:hAnsi="Arial" w:cs="Arial"/>
          <w:sz w:val="22"/>
        </w:rPr>
        <w:t xml:space="preserve">обязуются </w:t>
      </w:r>
      <w:r w:rsidR="007F2987" w:rsidRPr="0013141C">
        <w:rPr>
          <w:rFonts w:ascii="Arial" w:hAnsi="Arial" w:cs="Arial"/>
          <w:sz w:val="22"/>
        </w:rPr>
        <w:t xml:space="preserve">компенсировать и гарантировать </w:t>
      </w:r>
      <w:r w:rsidRPr="0013141C">
        <w:rPr>
          <w:rFonts w:ascii="Arial" w:hAnsi="Arial" w:cs="Arial"/>
          <w:sz w:val="22"/>
        </w:rPr>
        <w:t>другой Стороне</w:t>
      </w:r>
      <w:r w:rsidR="007F2987" w:rsidRPr="0013141C">
        <w:rPr>
          <w:rFonts w:ascii="Arial" w:hAnsi="Arial" w:cs="Arial"/>
          <w:sz w:val="22"/>
        </w:rPr>
        <w:t xml:space="preserve"> возмещение любых и всех </w:t>
      </w:r>
      <w:r w:rsidR="00D400BE" w:rsidRPr="0013141C">
        <w:rPr>
          <w:rFonts w:ascii="Arial" w:hAnsi="Arial" w:cs="Arial"/>
          <w:sz w:val="22"/>
        </w:rPr>
        <w:t xml:space="preserve">убытков, </w:t>
      </w:r>
      <w:r w:rsidR="007F2987" w:rsidRPr="0013141C">
        <w:rPr>
          <w:rFonts w:ascii="Arial" w:hAnsi="Arial" w:cs="Arial"/>
          <w:sz w:val="22"/>
        </w:rPr>
        <w:t xml:space="preserve">которые </w:t>
      </w:r>
      <w:r w:rsidRPr="0013141C">
        <w:rPr>
          <w:rFonts w:ascii="Arial" w:hAnsi="Arial" w:cs="Arial"/>
          <w:sz w:val="22"/>
        </w:rPr>
        <w:t>она</w:t>
      </w:r>
      <w:r w:rsidR="000121BA" w:rsidRPr="0013141C">
        <w:rPr>
          <w:rFonts w:ascii="Arial" w:hAnsi="Arial" w:cs="Arial"/>
          <w:sz w:val="22"/>
        </w:rPr>
        <w:t xml:space="preserve"> мог</w:t>
      </w:r>
      <w:r w:rsidRPr="0013141C">
        <w:rPr>
          <w:rFonts w:ascii="Arial" w:hAnsi="Arial" w:cs="Arial"/>
          <w:sz w:val="22"/>
        </w:rPr>
        <w:t>ла</w:t>
      </w:r>
      <w:r w:rsidR="000121BA" w:rsidRPr="0013141C">
        <w:rPr>
          <w:rFonts w:ascii="Arial" w:hAnsi="Arial" w:cs="Arial"/>
          <w:sz w:val="22"/>
        </w:rPr>
        <w:t xml:space="preserve"> понести </w:t>
      </w:r>
      <w:r w:rsidR="00616FC6" w:rsidRPr="0013141C">
        <w:rPr>
          <w:rFonts w:ascii="Arial" w:hAnsi="Arial" w:cs="Arial"/>
          <w:sz w:val="22"/>
        </w:rPr>
        <w:t>в связи с</w:t>
      </w:r>
      <w:r w:rsidR="007F2987" w:rsidRPr="0013141C">
        <w:rPr>
          <w:rFonts w:ascii="Arial" w:hAnsi="Arial" w:cs="Arial"/>
          <w:sz w:val="22"/>
        </w:rPr>
        <w:t>:</w:t>
      </w:r>
    </w:p>
    <w:p w14:paraId="1EF4F6E4" w14:textId="50E8F137" w:rsidR="007F2987" w:rsidRPr="0013141C" w:rsidRDefault="007F2987" w:rsidP="00D97C29">
      <w:pPr>
        <w:pStyle w:val="a7"/>
        <w:numPr>
          <w:ilvl w:val="0"/>
          <w:numId w:val="19"/>
        </w:numPr>
        <w:spacing w:before="120" w:after="120" w:line="280" w:lineRule="atLeast"/>
        <w:ind w:left="1418" w:hanging="709"/>
        <w:contextualSpacing w:val="0"/>
        <w:jc w:val="both"/>
        <w:rPr>
          <w:rFonts w:ascii="Arial" w:hAnsi="Arial" w:cs="Arial"/>
          <w:sz w:val="22"/>
        </w:rPr>
      </w:pPr>
      <w:r w:rsidRPr="0013141C">
        <w:rPr>
          <w:rFonts w:ascii="Arial" w:hAnsi="Arial" w:cs="Arial"/>
          <w:sz w:val="22"/>
        </w:rPr>
        <w:t>существенн</w:t>
      </w:r>
      <w:r w:rsidR="00616FC6" w:rsidRPr="0013141C">
        <w:rPr>
          <w:rFonts w:ascii="Arial" w:hAnsi="Arial" w:cs="Arial"/>
          <w:sz w:val="22"/>
        </w:rPr>
        <w:t>ым</w:t>
      </w:r>
      <w:r w:rsidRPr="0013141C">
        <w:rPr>
          <w:rFonts w:ascii="Arial" w:hAnsi="Arial" w:cs="Arial"/>
          <w:sz w:val="22"/>
        </w:rPr>
        <w:t xml:space="preserve"> нарушени</w:t>
      </w:r>
      <w:r w:rsidR="00616FC6" w:rsidRPr="0013141C">
        <w:rPr>
          <w:rFonts w:ascii="Arial" w:hAnsi="Arial" w:cs="Arial"/>
          <w:sz w:val="22"/>
        </w:rPr>
        <w:t>ем</w:t>
      </w:r>
      <w:r w:rsidRPr="0013141C">
        <w:rPr>
          <w:rFonts w:ascii="Arial" w:hAnsi="Arial" w:cs="Arial"/>
          <w:sz w:val="22"/>
        </w:rPr>
        <w:t xml:space="preserve"> </w:t>
      </w:r>
      <w:r w:rsidR="00292157" w:rsidRPr="0013141C">
        <w:rPr>
          <w:rFonts w:ascii="Arial" w:hAnsi="Arial" w:cs="Arial"/>
          <w:sz w:val="22"/>
        </w:rPr>
        <w:t>другой Стороной</w:t>
      </w:r>
      <w:r w:rsidRPr="0013141C">
        <w:rPr>
          <w:rFonts w:ascii="Arial" w:hAnsi="Arial" w:cs="Arial"/>
          <w:sz w:val="22"/>
        </w:rPr>
        <w:t xml:space="preserve"> любого заверения или </w:t>
      </w:r>
      <w:r w:rsidR="000121BA" w:rsidRPr="0013141C">
        <w:rPr>
          <w:rFonts w:ascii="Arial" w:hAnsi="Arial" w:cs="Arial"/>
          <w:sz w:val="22"/>
        </w:rPr>
        <w:t>обязательства</w:t>
      </w:r>
      <w:r w:rsidRPr="0013141C">
        <w:rPr>
          <w:rFonts w:ascii="Arial" w:hAnsi="Arial" w:cs="Arial"/>
          <w:sz w:val="22"/>
        </w:rPr>
        <w:t xml:space="preserve"> по настоящему Соглашению;</w:t>
      </w:r>
    </w:p>
    <w:p w14:paraId="36B050D6" w14:textId="137A9949" w:rsidR="000121BA" w:rsidRPr="0013141C" w:rsidRDefault="007F2987" w:rsidP="00D97C29">
      <w:pPr>
        <w:pStyle w:val="a7"/>
        <w:numPr>
          <w:ilvl w:val="0"/>
          <w:numId w:val="19"/>
        </w:numPr>
        <w:spacing w:before="120" w:after="120" w:line="280" w:lineRule="atLeast"/>
        <w:ind w:left="1418" w:hanging="709"/>
        <w:contextualSpacing w:val="0"/>
        <w:jc w:val="both"/>
        <w:rPr>
          <w:rFonts w:ascii="Arial" w:hAnsi="Arial" w:cs="Arial"/>
          <w:sz w:val="22"/>
        </w:rPr>
      </w:pPr>
      <w:r w:rsidRPr="0013141C">
        <w:rPr>
          <w:rFonts w:ascii="Arial" w:hAnsi="Arial" w:cs="Arial"/>
          <w:sz w:val="22"/>
        </w:rPr>
        <w:t xml:space="preserve">неправомерных действий </w:t>
      </w:r>
      <w:r w:rsidR="00292157" w:rsidRPr="0013141C">
        <w:rPr>
          <w:rFonts w:ascii="Arial" w:hAnsi="Arial" w:cs="Arial"/>
          <w:sz w:val="22"/>
        </w:rPr>
        <w:t>другой Стороны</w:t>
      </w:r>
      <w:r w:rsidRPr="0013141C">
        <w:rPr>
          <w:rFonts w:ascii="Arial" w:hAnsi="Arial" w:cs="Arial"/>
          <w:sz w:val="22"/>
        </w:rPr>
        <w:t>;</w:t>
      </w:r>
    </w:p>
    <w:p w14:paraId="2519EA93" w14:textId="615731E0" w:rsidR="007F2987" w:rsidRPr="0013141C" w:rsidRDefault="007F2987" w:rsidP="00D97C29">
      <w:pPr>
        <w:pStyle w:val="a7"/>
        <w:numPr>
          <w:ilvl w:val="0"/>
          <w:numId w:val="19"/>
        </w:numPr>
        <w:spacing w:before="120" w:after="120" w:line="280" w:lineRule="atLeast"/>
        <w:ind w:left="1418" w:hanging="709"/>
        <w:contextualSpacing w:val="0"/>
        <w:jc w:val="both"/>
        <w:rPr>
          <w:rFonts w:ascii="Arial" w:hAnsi="Arial" w:cs="Arial"/>
          <w:sz w:val="22"/>
        </w:rPr>
      </w:pPr>
      <w:r w:rsidRPr="0013141C">
        <w:rPr>
          <w:rFonts w:ascii="Arial" w:hAnsi="Arial" w:cs="Arial"/>
          <w:sz w:val="22"/>
        </w:rPr>
        <w:t xml:space="preserve">существенного нарушения </w:t>
      </w:r>
      <w:r w:rsidR="00292157" w:rsidRPr="0013141C">
        <w:rPr>
          <w:rFonts w:ascii="Arial" w:hAnsi="Arial" w:cs="Arial"/>
          <w:sz w:val="22"/>
        </w:rPr>
        <w:t>другой Стороной</w:t>
      </w:r>
      <w:r w:rsidRPr="0013141C">
        <w:rPr>
          <w:rFonts w:ascii="Arial" w:hAnsi="Arial" w:cs="Arial"/>
          <w:sz w:val="22"/>
        </w:rPr>
        <w:t xml:space="preserve"> </w:t>
      </w:r>
      <w:r w:rsidR="000121BA" w:rsidRPr="0013141C">
        <w:rPr>
          <w:rFonts w:ascii="Arial" w:hAnsi="Arial" w:cs="Arial"/>
          <w:sz w:val="22"/>
        </w:rPr>
        <w:t>требований Законодательства</w:t>
      </w:r>
      <w:r w:rsidRPr="0013141C">
        <w:rPr>
          <w:rFonts w:ascii="Arial" w:hAnsi="Arial" w:cs="Arial"/>
          <w:sz w:val="22"/>
        </w:rPr>
        <w:t>.</w:t>
      </w:r>
    </w:p>
    <w:p w14:paraId="51D58A39" w14:textId="537BDD8F" w:rsidR="00061D1C" w:rsidRPr="0013141C" w:rsidRDefault="00012332" w:rsidP="0041695B">
      <w:pPr>
        <w:spacing w:before="120" w:after="120" w:line="280" w:lineRule="atLeast"/>
        <w:ind w:left="709"/>
        <w:jc w:val="both"/>
        <w:rPr>
          <w:rFonts w:ascii="Arial" w:hAnsi="Arial" w:cs="Arial"/>
          <w:sz w:val="22"/>
        </w:rPr>
      </w:pPr>
      <w:r w:rsidRPr="0013141C">
        <w:rPr>
          <w:rFonts w:ascii="Arial" w:hAnsi="Arial" w:cs="Arial"/>
          <w:sz w:val="22"/>
        </w:rPr>
        <w:t xml:space="preserve">Частный Партнер обязуются в случаях предусмотренных в Пункте </w:t>
      </w:r>
      <w:r w:rsidR="00EC3BDB" w:rsidRPr="0013141C">
        <w:rPr>
          <w:rFonts w:ascii="Arial" w:hAnsi="Arial" w:cs="Arial"/>
          <w:sz w:val="22"/>
        </w:rPr>
        <w:fldChar w:fldCharType="begin"/>
      </w:r>
      <w:r w:rsidR="00EC3BDB" w:rsidRPr="0013141C">
        <w:rPr>
          <w:rFonts w:ascii="Arial" w:hAnsi="Arial" w:cs="Arial"/>
          <w:sz w:val="22"/>
        </w:rPr>
        <w:instrText xml:space="preserve"> REF _Ref167127625 \r \h </w:instrText>
      </w:r>
      <w:r w:rsidR="00EC3BDB" w:rsidRPr="0013141C">
        <w:rPr>
          <w:rFonts w:ascii="Arial" w:hAnsi="Arial" w:cs="Arial"/>
          <w:sz w:val="22"/>
        </w:rPr>
      </w:r>
      <w:r w:rsidR="00EC3BDB" w:rsidRPr="0013141C">
        <w:rPr>
          <w:rFonts w:ascii="Arial" w:hAnsi="Arial" w:cs="Arial"/>
          <w:sz w:val="22"/>
        </w:rPr>
        <w:fldChar w:fldCharType="separate"/>
      </w:r>
      <w:r w:rsidR="00EC3BDB" w:rsidRPr="0013141C">
        <w:rPr>
          <w:rFonts w:ascii="Arial" w:hAnsi="Arial" w:cs="Arial"/>
          <w:sz w:val="22"/>
        </w:rPr>
        <w:t>11.10</w:t>
      </w:r>
      <w:r w:rsidR="00EC3BDB" w:rsidRPr="0013141C">
        <w:rPr>
          <w:rFonts w:ascii="Arial" w:hAnsi="Arial" w:cs="Arial"/>
          <w:sz w:val="22"/>
        </w:rPr>
        <w:fldChar w:fldCharType="end"/>
      </w:r>
      <w:r w:rsidR="0041695B" w:rsidRPr="0013141C">
        <w:rPr>
          <w:rFonts w:ascii="Arial" w:hAnsi="Arial" w:cs="Arial"/>
          <w:sz w:val="22"/>
        </w:rPr>
        <w:t xml:space="preserve"> </w:t>
      </w:r>
      <w:r w:rsidR="00EC3BDB" w:rsidRPr="0013141C">
        <w:rPr>
          <w:rFonts w:ascii="Arial" w:hAnsi="Arial" w:cs="Arial"/>
          <w:sz w:val="22"/>
        </w:rPr>
        <w:t>возместить</w:t>
      </w:r>
      <w:r w:rsidR="0041695B" w:rsidRPr="0013141C">
        <w:rPr>
          <w:rFonts w:ascii="Arial" w:hAnsi="Arial" w:cs="Arial"/>
          <w:sz w:val="22"/>
        </w:rPr>
        <w:t xml:space="preserve"> Государственн</w:t>
      </w:r>
      <w:r w:rsidR="00EC3BDB" w:rsidRPr="0013141C">
        <w:rPr>
          <w:rFonts w:ascii="Arial" w:hAnsi="Arial" w:cs="Arial"/>
          <w:sz w:val="22"/>
        </w:rPr>
        <w:t>ому</w:t>
      </w:r>
      <w:r w:rsidR="0041695B" w:rsidRPr="0013141C">
        <w:rPr>
          <w:rFonts w:ascii="Arial" w:hAnsi="Arial" w:cs="Arial"/>
          <w:sz w:val="22"/>
        </w:rPr>
        <w:t xml:space="preserve"> Партнер</w:t>
      </w:r>
      <w:r w:rsidR="00EC3BDB" w:rsidRPr="0013141C">
        <w:rPr>
          <w:rFonts w:ascii="Arial" w:hAnsi="Arial" w:cs="Arial"/>
          <w:sz w:val="22"/>
        </w:rPr>
        <w:t>у убытки связанные с</w:t>
      </w:r>
      <w:r w:rsidR="0041695B" w:rsidRPr="0013141C">
        <w:rPr>
          <w:rFonts w:ascii="Arial" w:hAnsi="Arial" w:cs="Arial"/>
          <w:sz w:val="22"/>
        </w:rPr>
        <w:t xml:space="preserve"> отстран</w:t>
      </w:r>
      <w:r w:rsidR="00EC3BDB" w:rsidRPr="0013141C">
        <w:rPr>
          <w:rFonts w:ascii="Arial" w:hAnsi="Arial" w:cs="Arial"/>
          <w:sz w:val="22"/>
        </w:rPr>
        <w:t>ением</w:t>
      </w:r>
      <w:r w:rsidR="0041695B" w:rsidRPr="0013141C">
        <w:rPr>
          <w:rFonts w:ascii="Arial" w:hAnsi="Arial" w:cs="Arial"/>
          <w:sz w:val="22"/>
        </w:rPr>
        <w:t xml:space="preserve"> Частного Партнера или его руководство от реализации Проекта, или замен</w:t>
      </w:r>
      <w:r w:rsidR="00EC3BDB" w:rsidRPr="0013141C">
        <w:rPr>
          <w:rFonts w:ascii="Arial" w:hAnsi="Arial" w:cs="Arial"/>
          <w:sz w:val="22"/>
        </w:rPr>
        <w:t>ы</w:t>
      </w:r>
      <w:r w:rsidR="0041695B" w:rsidRPr="0013141C">
        <w:rPr>
          <w:rFonts w:ascii="Arial" w:hAnsi="Arial" w:cs="Arial"/>
          <w:sz w:val="22"/>
        </w:rPr>
        <w:t xml:space="preserve"> Частного Партнера на нового частного партнера либо замен</w:t>
      </w:r>
      <w:r w:rsidR="00EC3BDB" w:rsidRPr="0013141C">
        <w:rPr>
          <w:rFonts w:ascii="Arial" w:hAnsi="Arial" w:cs="Arial"/>
          <w:sz w:val="22"/>
        </w:rPr>
        <w:t>ы</w:t>
      </w:r>
      <w:r w:rsidR="0041695B" w:rsidRPr="0013141C">
        <w:rPr>
          <w:rFonts w:ascii="Arial" w:hAnsi="Arial" w:cs="Arial"/>
          <w:sz w:val="22"/>
        </w:rPr>
        <w:t xml:space="preserve"> его руководство.</w:t>
      </w:r>
    </w:p>
    <w:p w14:paraId="20733E5A" w14:textId="77777777" w:rsidR="003A6C11" w:rsidRPr="0013141C" w:rsidRDefault="003A6C11" w:rsidP="003A6C11">
      <w:pPr>
        <w:pStyle w:val="a7"/>
        <w:spacing w:before="120" w:after="120" w:line="280" w:lineRule="atLeast"/>
        <w:ind w:left="1418"/>
        <w:contextualSpacing w:val="0"/>
        <w:jc w:val="both"/>
        <w:rPr>
          <w:rFonts w:ascii="Arial" w:hAnsi="Arial" w:cs="Arial"/>
          <w:sz w:val="22"/>
        </w:rPr>
      </w:pPr>
    </w:p>
    <w:p w14:paraId="6E48D228" w14:textId="5137949C" w:rsidR="007F2987" w:rsidRPr="0013141C" w:rsidRDefault="007F2987" w:rsidP="00D97C29">
      <w:pPr>
        <w:pStyle w:val="a7"/>
        <w:numPr>
          <w:ilvl w:val="0"/>
          <w:numId w:val="13"/>
        </w:numPr>
        <w:spacing w:before="120" w:after="120" w:line="280" w:lineRule="atLeast"/>
        <w:ind w:left="709" w:hanging="709"/>
        <w:contextualSpacing w:val="0"/>
        <w:jc w:val="both"/>
        <w:rPr>
          <w:rFonts w:ascii="Arial" w:hAnsi="Arial" w:cs="Arial"/>
          <w:b/>
          <w:sz w:val="22"/>
        </w:rPr>
      </w:pPr>
      <w:r w:rsidRPr="0013141C">
        <w:rPr>
          <w:rFonts w:ascii="Arial" w:hAnsi="Arial" w:cs="Arial"/>
          <w:b/>
          <w:sz w:val="22"/>
        </w:rPr>
        <w:t>ИЗМЕНЕНИЯ</w:t>
      </w:r>
      <w:r w:rsidR="00430221" w:rsidRPr="0013141C">
        <w:rPr>
          <w:rFonts w:ascii="Arial" w:hAnsi="Arial" w:cs="Arial"/>
          <w:b/>
          <w:sz w:val="22"/>
        </w:rPr>
        <w:t xml:space="preserve"> И ДОПОЛНЕНИЯ </w:t>
      </w:r>
      <w:r w:rsidRPr="0013141C">
        <w:rPr>
          <w:rFonts w:ascii="Arial" w:hAnsi="Arial" w:cs="Arial"/>
          <w:b/>
          <w:sz w:val="22"/>
        </w:rPr>
        <w:t>К СОГЛАШЕНИЮ</w:t>
      </w:r>
      <w:r w:rsidR="000C0D4C" w:rsidRPr="0013141C">
        <w:rPr>
          <w:rFonts w:ascii="Arial" w:hAnsi="Arial" w:cs="Arial"/>
          <w:b/>
          <w:sz w:val="22"/>
        </w:rPr>
        <w:t>. УСТУПКА</w:t>
      </w:r>
    </w:p>
    <w:p w14:paraId="7AB330AE" w14:textId="69214C98" w:rsidR="007F2987" w:rsidRPr="0013141C" w:rsidRDefault="007F2987" w:rsidP="00D97C29">
      <w:pPr>
        <w:pStyle w:val="a7"/>
        <w:numPr>
          <w:ilvl w:val="1"/>
          <w:numId w:val="13"/>
        </w:numPr>
        <w:spacing w:before="120" w:after="120" w:line="280" w:lineRule="atLeast"/>
        <w:ind w:left="709" w:hanging="709"/>
        <w:contextualSpacing w:val="0"/>
        <w:jc w:val="both"/>
        <w:rPr>
          <w:rFonts w:ascii="Arial" w:hAnsi="Arial" w:cs="Arial"/>
          <w:sz w:val="22"/>
        </w:rPr>
      </w:pPr>
      <w:r w:rsidRPr="0013141C">
        <w:rPr>
          <w:rFonts w:ascii="Arial" w:hAnsi="Arial" w:cs="Arial"/>
          <w:sz w:val="22"/>
        </w:rPr>
        <w:t xml:space="preserve">Если иное прямо не установлено настоящим Соглашением, внесение изменений </w:t>
      </w:r>
      <w:r w:rsidR="00B770F2" w:rsidRPr="0013141C">
        <w:rPr>
          <w:rFonts w:ascii="Arial" w:hAnsi="Arial" w:cs="Arial"/>
          <w:sz w:val="22"/>
        </w:rPr>
        <w:t xml:space="preserve">или дополнений </w:t>
      </w:r>
      <w:r w:rsidRPr="0013141C">
        <w:rPr>
          <w:rFonts w:ascii="Arial" w:hAnsi="Arial" w:cs="Arial"/>
          <w:sz w:val="22"/>
        </w:rPr>
        <w:t xml:space="preserve">в настоящее Соглашение осуществляется только на основании документа, согласованного </w:t>
      </w:r>
      <w:r w:rsidR="00921AAE" w:rsidRPr="0013141C">
        <w:rPr>
          <w:rFonts w:ascii="Arial" w:hAnsi="Arial" w:cs="Arial"/>
          <w:sz w:val="22"/>
        </w:rPr>
        <w:t xml:space="preserve">в письменной форме </w:t>
      </w:r>
      <w:r w:rsidRPr="0013141C">
        <w:rPr>
          <w:rFonts w:ascii="Arial" w:hAnsi="Arial" w:cs="Arial"/>
          <w:sz w:val="22"/>
        </w:rPr>
        <w:t>и подписанного от имени каждой из Сторон.</w:t>
      </w:r>
    </w:p>
    <w:p w14:paraId="475F6FA2" w14:textId="422883D4" w:rsidR="007F2987" w:rsidRPr="0013141C" w:rsidRDefault="00B770F2" w:rsidP="00D97C29">
      <w:pPr>
        <w:pStyle w:val="a7"/>
        <w:numPr>
          <w:ilvl w:val="1"/>
          <w:numId w:val="13"/>
        </w:numPr>
        <w:spacing w:before="120" w:after="120" w:line="280" w:lineRule="atLeast"/>
        <w:ind w:left="709" w:hanging="709"/>
        <w:contextualSpacing w:val="0"/>
        <w:jc w:val="both"/>
        <w:rPr>
          <w:rFonts w:ascii="Arial" w:hAnsi="Arial" w:cs="Arial"/>
          <w:sz w:val="22"/>
        </w:rPr>
      </w:pPr>
      <w:r w:rsidRPr="0013141C">
        <w:rPr>
          <w:rFonts w:ascii="Arial" w:hAnsi="Arial" w:cs="Arial"/>
          <w:sz w:val="22"/>
        </w:rPr>
        <w:t>В</w:t>
      </w:r>
      <w:r w:rsidR="007F2987" w:rsidRPr="0013141C">
        <w:rPr>
          <w:rFonts w:ascii="Arial" w:hAnsi="Arial" w:cs="Arial"/>
          <w:sz w:val="22"/>
        </w:rPr>
        <w:t xml:space="preserve">се изменения </w:t>
      </w:r>
      <w:r w:rsidRPr="0013141C">
        <w:rPr>
          <w:rFonts w:ascii="Arial" w:hAnsi="Arial" w:cs="Arial"/>
          <w:sz w:val="22"/>
        </w:rPr>
        <w:t xml:space="preserve">и дополнения </w:t>
      </w:r>
      <w:r w:rsidR="007F2987" w:rsidRPr="0013141C">
        <w:rPr>
          <w:rFonts w:ascii="Arial" w:hAnsi="Arial" w:cs="Arial"/>
          <w:sz w:val="22"/>
        </w:rPr>
        <w:t xml:space="preserve">к настоящему Соглашению подлежат одобрению </w:t>
      </w:r>
      <w:r w:rsidRPr="0013141C">
        <w:rPr>
          <w:rFonts w:ascii="Arial" w:hAnsi="Arial" w:cs="Arial"/>
          <w:sz w:val="22"/>
        </w:rPr>
        <w:t>Кабинетом Министров Республики Узбекистан</w:t>
      </w:r>
      <w:r w:rsidR="000121BA" w:rsidRPr="0013141C">
        <w:rPr>
          <w:rFonts w:ascii="Arial" w:hAnsi="Arial" w:cs="Arial"/>
          <w:sz w:val="22"/>
        </w:rPr>
        <w:t xml:space="preserve"> </w:t>
      </w:r>
      <w:r w:rsidR="007F2987" w:rsidRPr="0013141C">
        <w:rPr>
          <w:rFonts w:ascii="Arial" w:hAnsi="Arial" w:cs="Arial"/>
          <w:sz w:val="22"/>
        </w:rPr>
        <w:t>в соответствии с Законодательством.</w:t>
      </w:r>
    </w:p>
    <w:p w14:paraId="4B99EFEC" w14:textId="7F9CB91B" w:rsidR="000C0D4C" w:rsidRPr="0013141C" w:rsidRDefault="000C0D4C" w:rsidP="00D97C29">
      <w:pPr>
        <w:pStyle w:val="a7"/>
        <w:numPr>
          <w:ilvl w:val="1"/>
          <w:numId w:val="13"/>
        </w:numPr>
        <w:spacing w:before="120" w:after="120" w:line="280" w:lineRule="atLeast"/>
        <w:ind w:left="709" w:hanging="709"/>
        <w:contextualSpacing w:val="0"/>
        <w:jc w:val="both"/>
        <w:rPr>
          <w:rFonts w:ascii="Arial" w:hAnsi="Arial" w:cs="Arial"/>
          <w:sz w:val="22"/>
        </w:rPr>
      </w:pPr>
      <w:r w:rsidRPr="0013141C">
        <w:rPr>
          <w:rFonts w:ascii="Arial" w:hAnsi="Arial" w:cs="Arial"/>
          <w:sz w:val="22"/>
        </w:rPr>
        <w:lastRenderedPageBreak/>
        <w:t>Частный Партнер не вправе без предварительного письменного согласия Государственного Партнера уступать или иным образом передавать свои права и обязательства в рамках Соглашения третьим лицам.</w:t>
      </w:r>
    </w:p>
    <w:p w14:paraId="35F2F6A1" w14:textId="77777777" w:rsidR="006F1F59" w:rsidRPr="0013141C" w:rsidRDefault="006F1F59" w:rsidP="003A6C11">
      <w:pPr>
        <w:pStyle w:val="a7"/>
        <w:spacing w:before="120" w:after="120" w:line="280" w:lineRule="atLeast"/>
        <w:ind w:left="360"/>
        <w:contextualSpacing w:val="0"/>
        <w:jc w:val="both"/>
        <w:rPr>
          <w:rFonts w:ascii="Arial" w:hAnsi="Arial" w:cs="Arial"/>
          <w:sz w:val="22"/>
        </w:rPr>
      </w:pPr>
    </w:p>
    <w:p w14:paraId="334A6D66" w14:textId="77777777" w:rsidR="007F2987" w:rsidRPr="0013141C" w:rsidRDefault="007F2987" w:rsidP="00D97C29">
      <w:pPr>
        <w:pStyle w:val="a7"/>
        <w:numPr>
          <w:ilvl w:val="0"/>
          <w:numId w:val="13"/>
        </w:numPr>
        <w:spacing w:before="120" w:after="120" w:line="280" w:lineRule="atLeast"/>
        <w:ind w:left="0" w:firstLine="0"/>
        <w:contextualSpacing w:val="0"/>
        <w:jc w:val="both"/>
        <w:rPr>
          <w:rFonts w:ascii="Arial" w:hAnsi="Arial" w:cs="Arial"/>
          <w:b/>
          <w:sz w:val="22"/>
        </w:rPr>
      </w:pPr>
      <w:bookmarkStart w:id="32" w:name="_Ref165128465"/>
      <w:r w:rsidRPr="0013141C">
        <w:rPr>
          <w:rFonts w:ascii="Arial" w:hAnsi="Arial" w:cs="Arial"/>
          <w:b/>
          <w:sz w:val="22"/>
        </w:rPr>
        <w:t>КОНФИДЕНЦИАЛЬНОСТЬ</w:t>
      </w:r>
      <w:bookmarkEnd w:id="32"/>
    </w:p>
    <w:p w14:paraId="4953A9D6" w14:textId="77777777" w:rsidR="007F2987" w:rsidRPr="0013141C" w:rsidRDefault="007F2987" w:rsidP="00D97C29">
      <w:pPr>
        <w:pStyle w:val="a7"/>
        <w:numPr>
          <w:ilvl w:val="1"/>
          <w:numId w:val="13"/>
        </w:numPr>
        <w:spacing w:before="120" w:after="120" w:line="280" w:lineRule="atLeast"/>
        <w:ind w:left="0" w:firstLine="0"/>
        <w:contextualSpacing w:val="0"/>
        <w:jc w:val="both"/>
        <w:rPr>
          <w:rFonts w:ascii="Arial" w:hAnsi="Arial" w:cs="Arial"/>
          <w:b/>
          <w:sz w:val="22"/>
        </w:rPr>
      </w:pPr>
      <w:bookmarkStart w:id="33" w:name="_Ref165121425"/>
      <w:r w:rsidRPr="0013141C">
        <w:rPr>
          <w:rFonts w:ascii="Arial" w:hAnsi="Arial" w:cs="Arial"/>
          <w:b/>
          <w:sz w:val="22"/>
        </w:rPr>
        <w:t>Обязанность сохранять конфиденциальность</w:t>
      </w:r>
      <w:bookmarkEnd w:id="33"/>
    </w:p>
    <w:p w14:paraId="29A75108" w14:textId="2F6E7A7A" w:rsidR="007F2987" w:rsidRPr="0013141C" w:rsidRDefault="00002161" w:rsidP="00BD66E9">
      <w:pPr>
        <w:pStyle w:val="a7"/>
        <w:spacing w:before="120" w:after="120" w:line="280" w:lineRule="atLeast"/>
        <w:contextualSpacing w:val="0"/>
        <w:jc w:val="both"/>
        <w:rPr>
          <w:rFonts w:ascii="Arial" w:hAnsi="Arial" w:cs="Arial"/>
          <w:sz w:val="22"/>
        </w:rPr>
      </w:pPr>
      <w:r w:rsidRPr="0013141C">
        <w:rPr>
          <w:rFonts w:ascii="Arial" w:hAnsi="Arial" w:cs="Arial"/>
          <w:sz w:val="22"/>
        </w:rPr>
        <w:t>С учетом исключений</w:t>
      </w:r>
      <w:r w:rsidR="00F95E0E" w:rsidRPr="0013141C">
        <w:rPr>
          <w:rFonts w:ascii="Arial" w:hAnsi="Arial" w:cs="Arial"/>
          <w:sz w:val="22"/>
        </w:rPr>
        <w:t>,</w:t>
      </w:r>
      <w:r w:rsidRPr="0013141C">
        <w:rPr>
          <w:rFonts w:ascii="Arial" w:hAnsi="Arial" w:cs="Arial"/>
          <w:sz w:val="22"/>
        </w:rPr>
        <w:t xml:space="preserve"> предусмотренных в Пункте </w:t>
      </w:r>
      <w:r w:rsidRPr="0013141C">
        <w:rPr>
          <w:rFonts w:ascii="Arial" w:hAnsi="Arial" w:cs="Arial"/>
          <w:sz w:val="22"/>
        </w:rPr>
        <w:fldChar w:fldCharType="begin"/>
      </w:r>
      <w:r w:rsidRPr="0013141C">
        <w:rPr>
          <w:rFonts w:ascii="Arial" w:hAnsi="Arial" w:cs="Arial"/>
          <w:sz w:val="22"/>
        </w:rPr>
        <w:instrText xml:space="preserve"> REF _Ref167093475 \r \h </w:instrText>
      </w:r>
      <w:r w:rsidRPr="0013141C">
        <w:rPr>
          <w:rFonts w:ascii="Arial" w:hAnsi="Arial" w:cs="Arial"/>
          <w:sz w:val="22"/>
        </w:rPr>
      </w:r>
      <w:r w:rsidRPr="0013141C">
        <w:rPr>
          <w:rFonts w:ascii="Arial" w:hAnsi="Arial" w:cs="Arial"/>
          <w:sz w:val="22"/>
        </w:rPr>
        <w:fldChar w:fldCharType="separate"/>
      </w:r>
      <w:r w:rsidRPr="0013141C">
        <w:rPr>
          <w:rFonts w:ascii="Arial" w:hAnsi="Arial" w:cs="Arial"/>
          <w:sz w:val="22"/>
        </w:rPr>
        <w:t>15.2</w:t>
      </w:r>
      <w:r w:rsidRPr="0013141C">
        <w:rPr>
          <w:rFonts w:ascii="Arial" w:hAnsi="Arial" w:cs="Arial"/>
          <w:sz w:val="22"/>
        </w:rPr>
        <w:fldChar w:fldCharType="end"/>
      </w:r>
      <w:r w:rsidRPr="0013141C">
        <w:rPr>
          <w:rFonts w:ascii="Arial" w:hAnsi="Arial" w:cs="Arial"/>
          <w:sz w:val="22"/>
        </w:rPr>
        <w:t xml:space="preserve"> ниже, к</w:t>
      </w:r>
      <w:r w:rsidR="007F2987" w:rsidRPr="0013141C">
        <w:rPr>
          <w:rFonts w:ascii="Arial" w:hAnsi="Arial" w:cs="Arial"/>
          <w:sz w:val="22"/>
        </w:rPr>
        <w:t xml:space="preserve">аждая Сторона обязана в течение Срока </w:t>
      </w:r>
      <w:r w:rsidR="00E21CF8" w:rsidRPr="0013141C">
        <w:rPr>
          <w:rFonts w:ascii="Arial" w:hAnsi="Arial" w:cs="Arial"/>
          <w:sz w:val="22"/>
        </w:rPr>
        <w:t>Д</w:t>
      </w:r>
      <w:r w:rsidR="007F2987" w:rsidRPr="0013141C">
        <w:rPr>
          <w:rFonts w:ascii="Arial" w:hAnsi="Arial" w:cs="Arial"/>
          <w:sz w:val="22"/>
        </w:rPr>
        <w:t xml:space="preserve">ействия: </w:t>
      </w:r>
    </w:p>
    <w:p w14:paraId="12DC7507" w14:textId="3C5D5FA1" w:rsidR="007F2987" w:rsidRPr="0013141C" w:rsidRDefault="007F2987" w:rsidP="00D97C29">
      <w:pPr>
        <w:pStyle w:val="a7"/>
        <w:numPr>
          <w:ilvl w:val="0"/>
          <w:numId w:val="20"/>
        </w:numPr>
        <w:spacing w:before="120" w:after="120" w:line="280" w:lineRule="atLeast"/>
        <w:ind w:left="1276" w:hanging="567"/>
        <w:contextualSpacing w:val="0"/>
        <w:jc w:val="both"/>
        <w:rPr>
          <w:rFonts w:ascii="Arial" w:hAnsi="Arial" w:cs="Arial"/>
          <w:sz w:val="22"/>
        </w:rPr>
      </w:pPr>
      <w:r w:rsidRPr="0013141C">
        <w:rPr>
          <w:rFonts w:ascii="Arial" w:hAnsi="Arial" w:cs="Arial"/>
          <w:sz w:val="22"/>
        </w:rPr>
        <w:t xml:space="preserve">сохранять конфиденциальность и не допускать раскрытия всей поступающей или получаемой ею Конфиденциальной </w:t>
      </w:r>
      <w:r w:rsidR="009B075E" w:rsidRPr="0013141C">
        <w:rPr>
          <w:rFonts w:ascii="Arial" w:hAnsi="Arial" w:cs="Arial"/>
          <w:sz w:val="22"/>
        </w:rPr>
        <w:t>И</w:t>
      </w:r>
      <w:r w:rsidRPr="0013141C">
        <w:rPr>
          <w:rFonts w:ascii="Arial" w:hAnsi="Arial" w:cs="Arial"/>
          <w:sz w:val="22"/>
        </w:rPr>
        <w:t>нформации, кроме раскрытия:</w:t>
      </w:r>
    </w:p>
    <w:p w14:paraId="2E824E35" w14:textId="77777777" w:rsidR="007F2987" w:rsidRPr="0013141C" w:rsidRDefault="007F2987" w:rsidP="00D97C29">
      <w:pPr>
        <w:pStyle w:val="a7"/>
        <w:numPr>
          <w:ilvl w:val="1"/>
          <w:numId w:val="20"/>
        </w:numPr>
        <w:spacing w:before="120" w:after="120" w:line="280" w:lineRule="atLeast"/>
        <w:ind w:left="1985" w:hanging="709"/>
        <w:contextualSpacing w:val="0"/>
        <w:jc w:val="both"/>
        <w:rPr>
          <w:rFonts w:ascii="Arial" w:hAnsi="Arial" w:cs="Arial"/>
          <w:sz w:val="22"/>
        </w:rPr>
      </w:pPr>
      <w:r w:rsidRPr="0013141C">
        <w:rPr>
          <w:rFonts w:ascii="Arial" w:hAnsi="Arial" w:cs="Arial"/>
          <w:sz w:val="22"/>
        </w:rPr>
        <w:t xml:space="preserve">с предварительного письменного согласия другой Стороны; </w:t>
      </w:r>
    </w:p>
    <w:p w14:paraId="57FF17BA" w14:textId="652A7E00" w:rsidR="00500B54" w:rsidRPr="0013141C" w:rsidRDefault="00500B54" w:rsidP="00D97C29">
      <w:pPr>
        <w:pStyle w:val="a7"/>
        <w:numPr>
          <w:ilvl w:val="1"/>
          <w:numId w:val="20"/>
        </w:numPr>
        <w:spacing w:before="120" w:after="120" w:line="280" w:lineRule="atLeast"/>
        <w:ind w:left="1985" w:hanging="709"/>
        <w:contextualSpacing w:val="0"/>
        <w:jc w:val="both"/>
        <w:rPr>
          <w:rFonts w:ascii="Arial" w:hAnsi="Arial" w:cs="Arial"/>
          <w:sz w:val="22"/>
        </w:rPr>
      </w:pPr>
      <w:r w:rsidRPr="0013141C">
        <w:rPr>
          <w:rFonts w:ascii="Arial" w:hAnsi="Arial" w:cs="Arial"/>
          <w:sz w:val="22"/>
        </w:rPr>
        <w:t xml:space="preserve">любым юридическим, техническим и финансовым консультанта, аудиторам и бухгалтерам, задействованным в оказании Услуг Разглашающей стороне и при условии, что для таких организаций и лиц установлена договорная обязанность по сохранению конфиденциальности Конфиденциальной </w:t>
      </w:r>
      <w:r w:rsidR="009B075E" w:rsidRPr="0013141C">
        <w:rPr>
          <w:rFonts w:ascii="Arial" w:hAnsi="Arial" w:cs="Arial"/>
          <w:sz w:val="22"/>
        </w:rPr>
        <w:t>И</w:t>
      </w:r>
      <w:r w:rsidRPr="0013141C">
        <w:rPr>
          <w:rFonts w:ascii="Arial" w:hAnsi="Arial" w:cs="Arial"/>
          <w:sz w:val="22"/>
        </w:rPr>
        <w:t>нформации</w:t>
      </w:r>
      <w:r w:rsidR="007F2987" w:rsidRPr="0013141C">
        <w:rPr>
          <w:rFonts w:ascii="Arial" w:hAnsi="Arial" w:cs="Arial"/>
          <w:sz w:val="22"/>
        </w:rPr>
        <w:t>;</w:t>
      </w:r>
    </w:p>
    <w:p w14:paraId="703E178E" w14:textId="2A30B006" w:rsidR="00500B54" w:rsidRPr="0013141C" w:rsidRDefault="00500B54" w:rsidP="00D97C29">
      <w:pPr>
        <w:pStyle w:val="a7"/>
        <w:numPr>
          <w:ilvl w:val="1"/>
          <w:numId w:val="20"/>
        </w:numPr>
        <w:spacing w:before="120" w:after="120" w:line="280" w:lineRule="atLeast"/>
        <w:ind w:left="1985" w:hanging="709"/>
        <w:contextualSpacing w:val="0"/>
        <w:jc w:val="both"/>
        <w:rPr>
          <w:rFonts w:ascii="Arial" w:hAnsi="Arial" w:cs="Arial"/>
          <w:sz w:val="22"/>
        </w:rPr>
      </w:pPr>
      <w:r w:rsidRPr="0013141C">
        <w:rPr>
          <w:rFonts w:ascii="Arial" w:hAnsi="Arial" w:cs="Arial"/>
          <w:sz w:val="22"/>
        </w:rPr>
        <w:t xml:space="preserve">информации, которая уже находилась в неограниченном владении Разглашающей стороны до поступления или получения указанной Конфиденциальной </w:t>
      </w:r>
      <w:r w:rsidR="009B075E" w:rsidRPr="0013141C">
        <w:rPr>
          <w:rFonts w:ascii="Arial" w:hAnsi="Arial" w:cs="Arial"/>
          <w:sz w:val="22"/>
        </w:rPr>
        <w:t>И</w:t>
      </w:r>
      <w:r w:rsidRPr="0013141C">
        <w:rPr>
          <w:rFonts w:ascii="Arial" w:hAnsi="Arial" w:cs="Arial"/>
          <w:sz w:val="22"/>
        </w:rPr>
        <w:t>нформации в результате заключения или выполнения настоящего Соглашения; и</w:t>
      </w:r>
    </w:p>
    <w:p w14:paraId="191A8C63" w14:textId="28DDB0D8" w:rsidR="007F2987" w:rsidRPr="0013141C" w:rsidRDefault="00500B54" w:rsidP="00D97C29">
      <w:pPr>
        <w:pStyle w:val="a7"/>
        <w:numPr>
          <w:ilvl w:val="1"/>
          <w:numId w:val="20"/>
        </w:numPr>
        <w:spacing w:before="120" w:after="120" w:line="280" w:lineRule="atLeast"/>
        <w:ind w:left="1985" w:hanging="709"/>
        <w:contextualSpacing w:val="0"/>
        <w:jc w:val="both"/>
        <w:rPr>
          <w:rFonts w:ascii="Arial" w:hAnsi="Arial" w:cs="Arial"/>
          <w:sz w:val="22"/>
        </w:rPr>
      </w:pPr>
      <w:r w:rsidRPr="0013141C">
        <w:rPr>
          <w:rFonts w:ascii="Arial" w:hAnsi="Arial" w:cs="Arial"/>
          <w:sz w:val="22"/>
        </w:rPr>
        <w:t xml:space="preserve">в соответствии с требованием Органа Государственной Власти, </w:t>
      </w:r>
      <w:r w:rsidR="007F2987" w:rsidRPr="0013141C">
        <w:rPr>
          <w:rFonts w:ascii="Arial" w:hAnsi="Arial" w:cs="Arial"/>
          <w:sz w:val="22"/>
        </w:rPr>
        <w:t>и</w:t>
      </w:r>
    </w:p>
    <w:p w14:paraId="2A8877BA" w14:textId="486C05EE" w:rsidR="007F2987" w:rsidRPr="0013141C" w:rsidRDefault="007F2987" w:rsidP="00D97C29">
      <w:pPr>
        <w:pStyle w:val="a7"/>
        <w:numPr>
          <w:ilvl w:val="0"/>
          <w:numId w:val="20"/>
        </w:numPr>
        <w:spacing w:before="120" w:after="120" w:line="280" w:lineRule="atLeast"/>
        <w:ind w:left="1276" w:hanging="567"/>
        <w:contextualSpacing w:val="0"/>
        <w:jc w:val="both"/>
        <w:rPr>
          <w:rFonts w:ascii="Arial" w:hAnsi="Arial" w:cs="Arial"/>
          <w:sz w:val="22"/>
        </w:rPr>
      </w:pPr>
      <w:r w:rsidRPr="0013141C">
        <w:rPr>
          <w:rFonts w:ascii="Arial" w:hAnsi="Arial" w:cs="Arial"/>
          <w:sz w:val="22"/>
        </w:rPr>
        <w:t xml:space="preserve">осуществлять в отношении Конфиденциальной </w:t>
      </w:r>
      <w:r w:rsidR="009B075E" w:rsidRPr="0013141C">
        <w:rPr>
          <w:rFonts w:ascii="Arial" w:hAnsi="Arial" w:cs="Arial"/>
          <w:sz w:val="22"/>
        </w:rPr>
        <w:t>И</w:t>
      </w:r>
      <w:r w:rsidRPr="0013141C">
        <w:rPr>
          <w:rFonts w:ascii="Arial" w:hAnsi="Arial" w:cs="Arial"/>
          <w:sz w:val="22"/>
        </w:rPr>
        <w:t xml:space="preserve">нформации такие же способы контроля, которые такая Сторона применяет для защиты собственной </w:t>
      </w:r>
      <w:r w:rsidR="009B075E" w:rsidRPr="0013141C">
        <w:rPr>
          <w:rFonts w:ascii="Arial" w:hAnsi="Arial" w:cs="Arial"/>
          <w:sz w:val="22"/>
        </w:rPr>
        <w:t>К</w:t>
      </w:r>
      <w:r w:rsidRPr="0013141C">
        <w:rPr>
          <w:rFonts w:ascii="Arial" w:hAnsi="Arial" w:cs="Arial"/>
          <w:sz w:val="22"/>
        </w:rPr>
        <w:t xml:space="preserve">онфиденциальной </w:t>
      </w:r>
      <w:r w:rsidR="009B075E" w:rsidRPr="0013141C">
        <w:rPr>
          <w:rFonts w:ascii="Arial" w:hAnsi="Arial" w:cs="Arial"/>
          <w:sz w:val="22"/>
        </w:rPr>
        <w:t>И</w:t>
      </w:r>
      <w:r w:rsidRPr="0013141C">
        <w:rPr>
          <w:rFonts w:ascii="Arial" w:hAnsi="Arial" w:cs="Arial"/>
          <w:sz w:val="22"/>
        </w:rPr>
        <w:t>нформации.</w:t>
      </w:r>
    </w:p>
    <w:p w14:paraId="2D94F2E0" w14:textId="05D2C37F" w:rsidR="00B671D2" w:rsidRPr="0013141C" w:rsidRDefault="004A6AB3" w:rsidP="00BD66E9">
      <w:pPr>
        <w:pStyle w:val="a7"/>
        <w:numPr>
          <w:ilvl w:val="1"/>
          <w:numId w:val="13"/>
        </w:numPr>
        <w:spacing w:before="120" w:after="120" w:line="280" w:lineRule="atLeast"/>
        <w:ind w:left="720" w:hanging="720"/>
        <w:contextualSpacing w:val="0"/>
        <w:jc w:val="both"/>
        <w:rPr>
          <w:rFonts w:ascii="Arial" w:hAnsi="Arial" w:cs="Arial"/>
          <w:bCs/>
          <w:sz w:val="22"/>
        </w:rPr>
      </w:pPr>
      <w:bookmarkStart w:id="34" w:name="_Ref167093475"/>
      <w:r w:rsidRPr="0013141C">
        <w:rPr>
          <w:rFonts w:ascii="Arial" w:hAnsi="Arial" w:cs="Arial"/>
          <w:bCs/>
          <w:sz w:val="22"/>
        </w:rPr>
        <w:t xml:space="preserve">Не могут составлять </w:t>
      </w:r>
      <w:r w:rsidR="00C67479" w:rsidRPr="0013141C">
        <w:rPr>
          <w:rFonts w:ascii="Arial" w:hAnsi="Arial" w:cs="Arial"/>
          <w:bCs/>
          <w:sz w:val="22"/>
        </w:rPr>
        <w:t>К</w:t>
      </w:r>
      <w:r w:rsidRPr="0013141C">
        <w:rPr>
          <w:rFonts w:ascii="Arial" w:hAnsi="Arial" w:cs="Arial"/>
          <w:bCs/>
          <w:sz w:val="22"/>
        </w:rPr>
        <w:t>о</w:t>
      </w:r>
      <w:r w:rsidR="00C67479" w:rsidRPr="0013141C">
        <w:rPr>
          <w:rFonts w:ascii="Arial" w:hAnsi="Arial" w:cs="Arial"/>
          <w:bCs/>
          <w:sz w:val="22"/>
        </w:rPr>
        <w:t xml:space="preserve">нфиденциальную </w:t>
      </w:r>
      <w:r w:rsidR="009B075E" w:rsidRPr="0013141C">
        <w:rPr>
          <w:rFonts w:ascii="Arial" w:hAnsi="Arial" w:cs="Arial"/>
          <w:bCs/>
          <w:sz w:val="22"/>
        </w:rPr>
        <w:t>И</w:t>
      </w:r>
      <w:r w:rsidR="00C67479" w:rsidRPr="0013141C">
        <w:rPr>
          <w:rFonts w:ascii="Arial" w:hAnsi="Arial" w:cs="Arial"/>
          <w:bCs/>
          <w:sz w:val="22"/>
        </w:rPr>
        <w:t>нформацию</w:t>
      </w:r>
      <w:r w:rsidRPr="0013141C">
        <w:rPr>
          <w:rFonts w:ascii="Arial" w:hAnsi="Arial" w:cs="Arial"/>
          <w:bCs/>
          <w:sz w:val="22"/>
        </w:rPr>
        <w:t xml:space="preserve"> сведения, обязательность раскрытия которых или недопустимость ограничения </w:t>
      </w:r>
      <w:proofErr w:type="gramStart"/>
      <w:r w:rsidRPr="0013141C">
        <w:rPr>
          <w:rFonts w:ascii="Arial" w:hAnsi="Arial" w:cs="Arial"/>
          <w:bCs/>
          <w:sz w:val="22"/>
        </w:rPr>
        <w:t>доступа</w:t>
      </w:r>
      <w:proofErr w:type="gramEnd"/>
      <w:r w:rsidRPr="0013141C">
        <w:rPr>
          <w:rFonts w:ascii="Arial" w:hAnsi="Arial" w:cs="Arial"/>
          <w:bCs/>
          <w:sz w:val="22"/>
        </w:rPr>
        <w:t xml:space="preserve"> к которым установлена </w:t>
      </w:r>
      <w:r w:rsidR="00BD66E9" w:rsidRPr="0013141C">
        <w:rPr>
          <w:rFonts w:ascii="Arial" w:hAnsi="Arial" w:cs="Arial"/>
          <w:bCs/>
          <w:sz w:val="22"/>
        </w:rPr>
        <w:t>З</w:t>
      </w:r>
      <w:r w:rsidRPr="0013141C">
        <w:rPr>
          <w:rFonts w:ascii="Arial" w:hAnsi="Arial" w:cs="Arial"/>
          <w:bCs/>
          <w:sz w:val="22"/>
        </w:rPr>
        <w:t>аконо</w:t>
      </w:r>
      <w:r w:rsidR="00BD66E9" w:rsidRPr="0013141C">
        <w:rPr>
          <w:rFonts w:ascii="Arial" w:hAnsi="Arial" w:cs="Arial"/>
          <w:bCs/>
          <w:sz w:val="22"/>
        </w:rPr>
        <w:t>дательство</w:t>
      </w:r>
      <w:r w:rsidRPr="0013141C">
        <w:rPr>
          <w:rFonts w:ascii="Arial" w:hAnsi="Arial" w:cs="Arial"/>
          <w:bCs/>
          <w:sz w:val="22"/>
        </w:rPr>
        <w:t>м.</w:t>
      </w:r>
      <w:bookmarkEnd w:id="34"/>
    </w:p>
    <w:p w14:paraId="5065D22B" w14:textId="4BD460DE" w:rsidR="007F2987" w:rsidRPr="0013141C" w:rsidRDefault="007F2987" w:rsidP="00D97C29">
      <w:pPr>
        <w:pStyle w:val="a7"/>
        <w:numPr>
          <w:ilvl w:val="1"/>
          <w:numId w:val="13"/>
        </w:numPr>
        <w:spacing w:before="120" w:after="120" w:line="280" w:lineRule="atLeast"/>
        <w:ind w:left="709" w:hanging="709"/>
        <w:contextualSpacing w:val="0"/>
        <w:jc w:val="both"/>
        <w:rPr>
          <w:rFonts w:ascii="Arial" w:hAnsi="Arial" w:cs="Arial"/>
          <w:b/>
          <w:sz w:val="22"/>
        </w:rPr>
      </w:pPr>
      <w:r w:rsidRPr="0013141C">
        <w:rPr>
          <w:rFonts w:ascii="Arial" w:hAnsi="Arial" w:cs="Arial"/>
          <w:b/>
          <w:sz w:val="22"/>
        </w:rPr>
        <w:t>Сохранение обязательств в отношении конфиденциальности в силе</w:t>
      </w:r>
    </w:p>
    <w:p w14:paraId="6D3C8CEA" w14:textId="07A9B60B" w:rsidR="007F2987" w:rsidRPr="0013141C" w:rsidRDefault="007F2987" w:rsidP="007D355B">
      <w:pPr>
        <w:pStyle w:val="a7"/>
        <w:spacing w:before="120" w:after="120" w:line="280" w:lineRule="atLeast"/>
        <w:ind w:left="708"/>
        <w:contextualSpacing w:val="0"/>
        <w:jc w:val="both"/>
        <w:rPr>
          <w:rFonts w:ascii="Arial" w:hAnsi="Arial" w:cs="Arial"/>
          <w:sz w:val="22"/>
        </w:rPr>
      </w:pPr>
      <w:proofErr w:type="gramStart"/>
      <w:r w:rsidRPr="0013141C">
        <w:rPr>
          <w:rFonts w:ascii="Arial" w:hAnsi="Arial" w:cs="Arial"/>
          <w:sz w:val="22"/>
        </w:rPr>
        <w:t>Обязательства</w:t>
      </w:r>
      <w:proofErr w:type="gramEnd"/>
      <w:r w:rsidRPr="0013141C">
        <w:rPr>
          <w:rFonts w:ascii="Arial" w:hAnsi="Arial" w:cs="Arial"/>
          <w:sz w:val="22"/>
        </w:rPr>
        <w:t xml:space="preserve"> </w:t>
      </w:r>
      <w:r w:rsidR="00876101" w:rsidRPr="0013141C">
        <w:rPr>
          <w:rFonts w:ascii="Arial" w:hAnsi="Arial" w:cs="Arial"/>
          <w:sz w:val="22"/>
        </w:rPr>
        <w:t>предусмотренные в Пункте</w:t>
      </w:r>
      <w:r w:rsidR="001113EA" w:rsidRPr="0013141C">
        <w:rPr>
          <w:rFonts w:ascii="Arial" w:hAnsi="Arial" w:cs="Arial"/>
          <w:sz w:val="22"/>
        </w:rPr>
        <w:t xml:space="preserve"> </w:t>
      </w:r>
      <w:r w:rsidR="001113EA" w:rsidRPr="0013141C">
        <w:rPr>
          <w:rFonts w:ascii="Arial" w:hAnsi="Arial" w:cs="Arial"/>
          <w:sz w:val="22"/>
        </w:rPr>
        <w:fldChar w:fldCharType="begin"/>
      </w:r>
      <w:r w:rsidR="001113EA" w:rsidRPr="0013141C">
        <w:rPr>
          <w:rFonts w:ascii="Arial" w:hAnsi="Arial" w:cs="Arial"/>
          <w:sz w:val="22"/>
        </w:rPr>
        <w:instrText xml:space="preserve"> REF _Ref165128465 \r \h </w:instrText>
      </w:r>
      <w:r w:rsidR="001113EA" w:rsidRPr="0013141C">
        <w:rPr>
          <w:rFonts w:ascii="Arial" w:hAnsi="Arial" w:cs="Arial"/>
          <w:sz w:val="22"/>
        </w:rPr>
      </w:r>
      <w:r w:rsidR="0013141C" w:rsidRPr="0013141C">
        <w:rPr>
          <w:rFonts w:ascii="Arial" w:hAnsi="Arial" w:cs="Arial"/>
          <w:sz w:val="22"/>
        </w:rPr>
        <w:instrText xml:space="preserve"> \* MERGEFORMAT </w:instrText>
      </w:r>
      <w:r w:rsidR="001113EA" w:rsidRPr="0013141C">
        <w:rPr>
          <w:rFonts w:ascii="Arial" w:hAnsi="Arial" w:cs="Arial"/>
          <w:sz w:val="22"/>
        </w:rPr>
        <w:fldChar w:fldCharType="separate"/>
      </w:r>
      <w:r w:rsidR="001113EA" w:rsidRPr="0013141C">
        <w:rPr>
          <w:rFonts w:ascii="Arial" w:hAnsi="Arial" w:cs="Arial"/>
          <w:sz w:val="22"/>
        </w:rPr>
        <w:t>15</w:t>
      </w:r>
      <w:r w:rsidR="001113EA" w:rsidRPr="0013141C">
        <w:rPr>
          <w:rFonts w:ascii="Arial" w:hAnsi="Arial" w:cs="Arial"/>
          <w:sz w:val="22"/>
        </w:rPr>
        <w:fldChar w:fldCharType="end"/>
      </w:r>
      <w:r w:rsidR="00F95E0E" w:rsidRPr="0013141C">
        <w:rPr>
          <w:rFonts w:ascii="Arial" w:hAnsi="Arial" w:cs="Arial"/>
          <w:sz w:val="22"/>
        </w:rPr>
        <w:t xml:space="preserve"> </w:t>
      </w:r>
      <w:r w:rsidRPr="0013141C">
        <w:rPr>
          <w:rFonts w:ascii="Arial" w:hAnsi="Arial" w:cs="Arial"/>
          <w:sz w:val="22"/>
        </w:rPr>
        <w:t>сохраняют сил</w:t>
      </w:r>
      <w:r w:rsidR="001113EA" w:rsidRPr="0013141C">
        <w:rPr>
          <w:rFonts w:ascii="Arial" w:hAnsi="Arial" w:cs="Arial"/>
          <w:sz w:val="22"/>
        </w:rPr>
        <w:t>у</w:t>
      </w:r>
      <w:r w:rsidRPr="0013141C">
        <w:rPr>
          <w:rFonts w:ascii="Arial" w:hAnsi="Arial" w:cs="Arial"/>
          <w:sz w:val="22"/>
        </w:rPr>
        <w:t xml:space="preserve"> в течение [</w:t>
      </w:r>
      <w:r w:rsidR="00616FC6" w:rsidRPr="0013141C">
        <w:rPr>
          <w:rFonts w:ascii="Arial" w:hAnsi="Arial" w:cs="Arial"/>
          <w:sz w:val="22"/>
        </w:rPr>
        <w:t>5</w:t>
      </w:r>
      <w:r w:rsidRPr="0013141C">
        <w:rPr>
          <w:rFonts w:ascii="Arial" w:hAnsi="Arial" w:cs="Arial"/>
          <w:sz w:val="22"/>
        </w:rPr>
        <w:t>] ([</w:t>
      </w:r>
      <w:r w:rsidR="00616FC6" w:rsidRPr="0013141C">
        <w:rPr>
          <w:rFonts w:ascii="Arial" w:hAnsi="Arial" w:cs="Arial"/>
          <w:sz w:val="22"/>
        </w:rPr>
        <w:t>пяти</w:t>
      </w:r>
      <w:r w:rsidRPr="0013141C">
        <w:rPr>
          <w:rFonts w:ascii="Arial" w:hAnsi="Arial" w:cs="Arial"/>
          <w:sz w:val="22"/>
        </w:rPr>
        <w:t xml:space="preserve">]) лет после </w:t>
      </w:r>
      <w:r w:rsidR="000D0605" w:rsidRPr="0013141C">
        <w:rPr>
          <w:rFonts w:ascii="Arial" w:hAnsi="Arial" w:cs="Arial"/>
          <w:sz w:val="22"/>
        </w:rPr>
        <w:t>расторж</w:t>
      </w:r>
      <w:r w:rsidRPr="0013141C">
        <w:rPr>
          <w:rFonts w:ascii="Arial" w:hAnsi="Arial" w:cs="Arial"/>
          <w:sz w:val="22"/>
        </w:rPr>
        <w:t xml:space="preserve">ения </w:t>
      </w:r>
      <w:r w:rsidR="001C0E3C" w:rsidRPr="0013141C">
        <w:rPr>
          <w:rFonts w:ascii="Arial" w:hAnsi="Arial" w:cs="Arial"/>
          <w:sz w:val="22"/>
        </w:rPr>
        <w:t xml:space="preserve">или истечения </w:t>
      </w:r>
      <w:r w:rsidR="00500B54" w:rsidRPr="0013141C">
        <w:rPr>
          <w:rFonts w:ascii="Arial" w:hAnsi="Arial" w:cs="Arial"/>
          <w:sz w:val="22"/>
        </w:rPr>
        <w:t xml:space="preserve">Срока Действия </w:t>
      </w:r>
      <w:r w:rsidRPr="0013141C">
        <w:rPr>
          <w:rFonts w:ascii="Arial" w:hAnsi="Arial" w:cs="Arial"/>
          <w:sz w:val="22"/>
        </w:rPr>
        <w:t>настоящего Соглашения.</w:t>
      </w:r>
    </w:p>
    <w:p w14:paraId="662C230A" w14:textId="77777777" w:rsidR="003A6C11" w:rsidRPr="0013141C" w:rsidRDefault="003A6C11" w:rsidP="007D355B">
      <w:pPr>
        <w:pStyle w:val="a7"/>
        <w:spacing w:before="120" w:after="120" w:line="280" w:lineRule="atLeast"/>
        <w:ind w:left="708"/>
        <w:contextualSpacing w:val="0"/>
        <w:jc w:val="both"/>
        <w:rPr>
          <w:rFonts w:ascii="Arial" w:hAnsi="Arial" w:cs="Arial"/>
          <w:sz w:val="22"/>
        </w:rPr>
      </w:pPr>
    </w:p>
    <w:p w14:paraId="46F6F048" w14:textId="77777777" w:rsidR="007F2987" w:rsidRPr="0013141C" w:rsidRDefault="007F2987" w:rsidP="00D97C29">
      <w:pPr>
        <w:pStyle w:val="a7"/>
        <w:numPr>
          <w:ilvl w:val="0"/>
          <w:numId w:val="13"/>
        </w:numPr>
        <w:spacing w:before="120" w:after="120" w:line="280" w:lineRule="atLeast"/>
        <w:ind w:left="0" w:firstLine="0"/>
        <w:contextualSpacing w:val="0"/>
        <w:jc w:val="both"/>
        <w:rPr>
          <w:rFonts w:ascii="Arial" w:hAnsi="Arial" w:cs="Arial"/>
          <w:b/>
          <w:sz w:val="22"/>
        </w:rPr>
      </w:pPr>
      <w:bookmarkStart w:id="35" w:name="_Ref165128485"/>
      <w:r w:rsidRPr="0013141C">
        <w:rPr>
          <w:rFonts w:ascii="Arial" w:hAnsi="Arial" w:cs="Arial"/>
          <w:b/>
          <w:sz w:val="22"/>
        </w:rPr>
        <w:t>ПРИМЕНИМОЕ ПРАВО</w:t>
      </w:r>
      <w:bookmarkEnd w:id="35"/>
    </w:p>
    <w:p w14:paraId="0A6CDCFE" w14:textId="4A62722D" w:rsidR="007F2987" w:rsidRPr="0013141C" w:rsidRDefault="00500B54" w:rsidP="007D355B">
      <w:pPr>
        <w:pStyle w:val="a7"/>
        <w:spacing w:before="120" w:after="120" w:line="280" w:lineRule="atLeast"/>
        <w:ind w:left="708"/>
        <w:contextualSpacing w:val="0"/>
        <w:jc w:val="both"/>
        <w:rPr>
          <w:rFonts w:ascii="Arial" w:hAnsi="Arial" w:cs="Arial"/>
          <w:sz w:val="22"/>
        </w:rPr>
      </w:pPr>
      <w:r w:rsidRPr="0013141C">
        <w:rPr>
          <w:rFonts w:ascii="Arial" w:hAnsi="Arial" w:cs="Arial"/>
          <w:sz w:val="22"/>
        </w:rPr>
        <w:t>Н</w:t>
      </w:r>
      <w:r w:rsidR="007F2987" w:rsidRPr="0013141C">
        <w:rPr>
          <w:rFonts w:ascii="Arial" w:hAnsi="Arial" w:cs="Arial"/>
          <w:sz w:val="22"/>
        </w:rPr>
        <w:t>астоящее Соглашение и все внедоговорные обязательства, возникающие из него или в связи с ним, регулируются и подлежат толкованию в соответствии с Законодательством.</w:t>
      </w:r>
    </w:p>
    <w:p w14:paraId="7CF858E4" w14:textId="77777777" w:rsidR="003A6C11" w:rsidRPr="0013141C" w:rsidRDefault="003A6C11" w:rsidP="007D355B">
      <w:pPr>
        <w:pStyle w:val="a7"/>
        <w:spacing w:before="120" w:after="120" w:line="280" w:lineRule="atLeast"/>
        <w:ind w:left="708"/>
        <w:contextualSpacing w:val="0"/>
        <w:jc w:val="both"/>
        <w:rPr>
          <w:rFonts w:ascii="Arial" w:hAnsi="Arial" w:cs="Arial"/>
          <w:sz w:val="22"/>
        </w:rPr>
      </w:pPr>
    </w:p>
    <w:p w14:paraId="0D669FCB" w14:textId="77777777" w:rsidR="007F2987" w:rsidRPr="0013141C" w:rsidRDefault="007F2987" w:rsidP="00D97C29">
      <w:pPr>
        <w:pStyle w:val="a7"/>
        <w:numPr>
          <w:ilvl w:val="0"/>
          <w:numId w:val="13"/>
        </w:numPr>
        <w:spacing w:before="120" w:after="120" w:line="280" w:lineRule="atLeast"/>
        <w:ind w:left="0" w:firstLine="0"/>
        <w:contextualSpacing w:val="0"/>
        <w:jc w:val="both"/>
        <w:rPr>
          <w:rFonts w:ascii="Arial" w:hAnsi="Arial" w:cs="Arial"/>
          <w:b/>
          <w:sz w:val="22"/>
        </w:rPr>
      </w:pPr>
      <w:bookmarkStart w:id="36" w:name="_Ref165128502"/>
      <w:r w:rsidRPr="0013141C">
        <w:rPr>
          <w:rFonts w:ascii="Arial" w:hAnsi="Arial" w:cs="Arial"/>
          <w:b/>
          <w:sz w:val="22"/>
        </w:rPr>
        <w:t>РАЗРЕШЕНИЕ СПОРОВ</w:t>
      </w:r>
      <w:bookmarkEnd w:id="36"/>
    </w:p>
    <w:p w14:paraId="350CE5F8" w14:textId="7AF3173B" w:rsidR="00A82394" w:rsidRPr="0013141C" w:rsidRDefault="00A82394" w:rsidP="00D97C29">
      <w:pPr>
        <w:pStyle w:val="a7"/>
        <w:numPr>
          <w:ilvl w:val="1"/>
          <w:numId w:val="13"/>
        </w:numPr>
        <w:autoSpaceDE w:val="0"/>
        <w:autoSpaceDN w:val="0"/>
        <w:adjustRightInd w:val="0"/>
        <w:spacing w:before="120" w:after="120" w:line="280" w:lineRule="atLeast"/>
        <w:ind w:left="1276" w:hanging="567"/>
        <w:contextualSpacing w:val="0"/>
        <w:jc w:val="both"/>
        <w:rPr>
          <w:rFonts w:ascii="Arial" w:hAnsi="Arial" w:cs="Arial"/>
          <w:sz w:val="22"/>
        </w:rPr>
      </w:pPr>
      <w:r w:rsidRPr="0013141C">
        <w:rPr>
          <w:rFonts w:ascii="Arial" w:hAnsi="Arial" w:cs="Arial"/>
          <w:sz w:val="22"/>
        </w:rPr>
        <w:t xml:space="preserve">Все </w:t>
      </w:r>
      <w:proofErr w:type="gramStart"/>
      <w:r w:rsidRPr="0013141C">
        <w:rPr>
          <w:rFonts w:ascii="Arial" w:hAnsi="Arial" w:cs="Arial"/>
          <w:sz w:val="22"/>
        </w:rPr>
        <w:t>споры  и</w:t>
      </w:r>
      <w:proofErr w:type="gramEnd"/>
      <w:r w:rsidRPr="0013141C">
        <w:rPr>
          <w:rFonts w:ascii="Arial" w:hAnsi="Arial" w:cs="Arial"/>
          <w:sz w:val="22"/>
        </w:rPr>
        <w:t xml:space="preserve">  разногласия, которые могут возникнуть между Сторонами по настоящему Соглашению или в связи с ним, в том числе касающиеся заключения, исполнения, нарушения, </w:t>
      </w:r>
      <w:r w:rsidR="000D0605" w:rsidRPr="0013141C">
        <w:rPr>
          <w:rFonts w:ascii="Arial" w:hAnsi="Arial" w:cs="Arial"/>
          <w:sz w:val="22"/>
        </w:rPr>
        <w:t>расторж</w:t>
      </w:r>
      <w:r w:rsidRPr="0013141C">
        <w:rPr>
          <w:rFonts w:ascii="Arial" w:hAnsi="Arial" w:cs="Arial"/>
          <w:sz w:val="22"/>
        </w:rPr>
        <w:t>ения, недействительности или толкования настоящего Соглашения и (или) отдельных его положений (далее – «</w:t>
      </w:r>
      <w:r w:rsidRPr="0013141C">
        <w:rPr>
          <w:rFonts w:ascii="Arial" w:hAnsi="Arial" w:cs="Arial"/>
          <w:b/>
          <w:sz w:val="22"/>
        </w:rPr>
        <w:t>Спор</w:t>
      </w:r>
      <w:r w:rsidRPr="0013141C">
        <w:rPr>
          <w:rFonts w:ascii="Arial" w:hAnsi="Arial" w:cs="Arial"/>
          <w:sz w:val="22"/>
        </w:rPr>
        <w:t>»), разрешаются  путем переговоров.</w:t>
      </w:r>
    </w:p>
    <w:p w14:paraId="4ADF2FEA" w14:textId="760609BA" w:rsidR="00A82394" w:rsidRPr="0013141C" w:rsidRDefault="00A82394" w:rsidP="00D97C29">
      <w:pPr>
        <w:pStyle w:val="a7"/>
        <w:numPr>
          <w:ilvl w:val="1"/>
          <w:numId w:val="13"/>
        </w:numPr>
        <w:autoSpaceDE w:val="0"/>
        <w:autoSpaceDN w:val="0"/>
        <w:adjustRightInd w:val="0"/>
        <w:spacing w:before="120" w:after="120" w:line="280" w:lineRule="atLeast"/>
        <w:ind w:left="1276" w:hanging="567"/>
        <w:contextualSpacing w:val="0"/>
        <w:jc w:val="both"/>
        <w:rPr>
          <w:rFonts w:ascii="Arial" w:hAnsi="Arial" w:cs="Arial"/>
          <w:sz w:val="22"/>
        </w:rPr>
      </w:pPr>
      <w:r w:rsidRPr="0013141C">
        <w:rPr>
          <w:rFonts w:ascii="Arial" w:hAnsi="Arial" w:cs="Arial"/>
          <w:sz w:val="22"/>
        </w:rPr>
        <w:lastRenderedPageBreak/>
        <w:t xml:space="preserve">В случае не достижения согласия в результате проведенных переговоров Сторона, заявляющая о существовании Спора, направляет другой Стороне письменную претензию, ответ </w:t>
      </w:r>
      <w:proofErr w:type="gramStart"/>
      <w:r w:rsidRPr="0013141C">
        <w:rPr>
          <w:rFonts w:ascii="Arial" w:hAnsi="Arial" w:cs="Arial"/>
          <w:sz w:val="22"/>
        </w:rPr>
        <w:t>на  которую</w:t>
      </w:r>
      <w:proofErr w:type="gramEnd"/>
      <w:r w:rsidRPr="0013141C">
        <w:rPr>
          <w:rFonts w:ascii="Arial" w:hAnsi="Arial" w:cs="Arial"/>
          <w:sz w:val="22"/>
        </w:rPr>
        <w:t xml:space="preserve"> должен   быть   представлен в течение 30 (тридцат</w:t>
      </w:r>
      <w:r w:rsidR="00A67759" w:rsidRPr="0013141C">
        <w:rPr>
          <w:rFonts w:ascii="Arial" w:hAnsi="Arial" w:cs="Arial"/>
          <w:sz w:val="22"/>
        </w:rPr>
        <w:t>и</w:t>
      </w:r>
      <w:r w:rsidRPr="0013141C">
        <w:rPr>
          <w:rFonts w:ascii="Arial" w:hAnsi="Arial" w:cs="Arial"/>
          <w:sz w:val="22"/>
        </w:rPr>
        <w:t xml:space="preserve">) </w:t>
      </w:r>
      <w:r w:rsidR="00A67759" w:rsidRPr="0013141C">
        <w:rPr>
          <w:rFonts w:ascii="Arial" w:hAnsi="Arial" w:cs="Arial"/>
          <w:sz w:val="22"/>
        </w:rPr>
        <w:t>Рабочих Д</w:t>
      </w:r>
      <w:r w:rsidRPr="0013141C">
        <w:rPr>
          <w:rFonts w:ascii="Arial" w:hAnsi="Arial" w:cs="Arial"/>
          <w:sz w:val="22"/>
        </w:rPr>
        <w:t>ней с даты ее получения. В случае если ответ не представлен в указанный срок, претензия считается принятой.</w:t>
      </w:r>
    </w:p>
    <w:p w14:paraId="6F3DEF29" w14:textId="4654F717" w:rsidR="00A82394" w:rsidRPr="0013141C" w:rsidRDefault="00A82394" w:rsidP="00D97C29">
      <w:pPr>
        <w:pStyle w:val="a7"/>
        <w:numPr>
          <w:ilvl w:val="1"/>
          <w:numId w:val="13"/>
        </w:numPr>
        <w:autoSpaceDE w:val="0"/>
        <w:autoSpaceDN w:val="0"/>
        <w:adjustRightInd w:val="0"/>
        <w:spacing w:before="120" w:after="120" w:line="280" w:lineRule="atLeast"/>
        <w:ind w:left="1276" w:hanging="567"/>
        <w:contextualSpacing w:val="0"/>
        <w:jc w:val="both"/>
        <w:rPr>
          <w:rFonts w:ascii="Arial" w:hAnsi="Arial" w:cs="Arial"/>
          <w:b/>
          <w:sz w:val="22"/>
        </w:rPr>
      </w:pPr>
      <w:r w:rsidRPr="0013141C">
        <w:rPr>
          <w:rFonts w:ascii="Arial" w:hAnsi="Arial" w:cs="Arial"/>
          <w:sz w:val="22"/>
        </w:rPr>
        <w:t xml:space="preserve">В случае не достижения Сторонами согласия Споры разрешаются </w:t>
      </w:r>
      <w:r w:rsidR="00D11207" w:rsidRPr="0013141C">
        <w:rPr>
          <w:rFonts w:ascii="Arial" w:hAnsi="Arial" w:cs="Arial"/>
          <w:sz w:val="22"/>
        </w:rPr>
        <w:t xml:space="preserve">окончательно </w:t>
      </w:r>
      <w:proofErr w:type="gramStart"/>
      <w:r w:rsidRPr="0013141C">
        <w:rPr>
          <w:rFonts w:ascii="Arial" w:hAnsi="Arial" w:cs="Arial"/>
          <w:sz w:val="22"/>
        </w:rPr>
        <w:t>в  соответствии</w:t>
      </w:r>
      <w:proofErr w:type="gramEnd"/>
      <w:r w:rsidRPr="0013141C">
        <w:rPr>
          <w:rFonts w:ascii="Arial" w:hAnsi="Arial" w:cs="Arial"/>
          <w:sz w:val="22"/>
        </w:rPr>
        <w:t xml:space="preserve">  с  </w:t>
      </w:r>
      <w:r w:rsidR="00351FCB" w:rsidRPr="0013141C">
        <w:rPr>
          <w:rFonts w:ascii="Arial" w:hAnsi="Arial" w:cs="Arial"/>
          <w:sz w:val="22"/>
        </w:rPr>
        <w:t>З</w:t>
      </w:r>
      <w:r w:rsidRPr="0013141C">
        <w:rPr>
          <w:rFonts w:ascii="Arial" w:hAnsi="Arial" w:cs="Arial"/>
          <w:sz w:val="22"/>
        </w:rPr>
        <w:t xml:space="preserve">аконодательством в Ташкентском международном арбитражном центре, в соответствии с его </w:t>
      </w:r>
      <w:r w:rsidR="000B2F72" w:rsidRPr="0013141C">
        <w:rPr>
          <w:rFonts w:ascii="Arial" w:hAnsi="Arial" w:cs="Arial"/>
          <w:sz w:val="22"/>
        </w:rPr>
        <w:t>арбитражным р</w:t>
      </w:r>
      <w:r w:rsidRPr="0013141C">
        <w:rPr>
          <w:rFonts w:ascii="Arial" w:hAnsi="Arial" w:cs="Arial"/>
          <w:sz w:val="22"/>
        </w:rPr>
        <w:t>егламентом, за исключением Споров, относящихся к исключительной подсудности экономического суда, согласно Законодательству.</w:t>
      </w:r>
      <w:r w:rsidR="004E5FDC" w:rsidRPr="0013141C">
        <w:rPr>
          <w:rFonts w:ascii="Arial" w:hAnsi="Arial" w:cs="Arial"/>
          <w:sz w:val="22"/>
        </w:rPr>
        <w:t xml:space="preserve"> Место арбитража – г</w:t>
      </w:r>
      <w:r w:rsidR="0033325B" w:rsidRPr="0013141C">
        <w:rPr>
          <w:rFonts w:ascii="Arial" w:hAnsi="Arial" w:cs="Arial"/>
          <w:sz w:val="22"/>
        </w:rPr>
        <w:t xml:space="preserve">ород </w:t>
      </w:r>
      <w:r w:rsidR="004E5FDC" w:rsidRPr="0013141C">
        <w:rPr>
          <w:rFonts w:ascii="Arial" w:hAnsi="Arial" w:cs="Arial"/>
          <w:sz w:val="22"/>
        </w:rPr>
        <w:t>Ташкент.</w:t>
      </w:r>
      <w:r w:rsidR="00290C34" w:rsidRPr="0013141C">
        <w:rPr>
          <w:rFonts w:ascii="Arial" w:hAnsi="Arial" w:cs="Arial"/>
          <w:sz w:val="22"/>
        </w:rPr>
        <w:t xml:space="preserve"> Число арбитров – </w:t>
      </w:r>
      <w:r w:rsidR="00E76DB7" w:rsidRPr="0013141C">
        <w:rPr>
          <w:rFonts w:ascii="Arial" w:hAnsi="Arial" w:cs="Arial"/>
          <w:sz w:val="22"/>
        </w:rPr>
        <w:t>3 (</w:t>
      </w:r>
      <w:r w:rsidR="00290C34" w:rsidRPr="0013141C">
        <w:rPr>
          <w:rFonts w:ascii="Arial" w:hAnsi="Arial" w:cs="Arial"/>
          <w:sz w:val="22"/>
        </w:rPr>
        <w:t>три</w:t>
      </w:r>
      <w:r w:rsidR="00E76DB7" w:rsidRPr="0013141C">
        <w:rPr>
          <w:rFonts w:ascii="Arial" w:hAnsi="Arial" w:cs="Arial"/>
          <w:sz w:val="22"/>
        </w:rPr>
        <w:t>)</w:t>
      </w:r>
      <w:r w:rsidR="00290C34" w:rsidRPr="0013141C">
        <w:rPr>
          <w:rFonts w:ascii="Arial" w:hAnsi="Arial" w:cs="Arial"/>
          <w:sz w:val="22"/>
        </w:rPr>
        <w:t xml:space="preserve">. Язык арбитража – русский. </w:t>
      </w:r>
    </w:p>
    <w:p w14:paraId="228BDD5B" w14:textId="77777777" w:rsidR="003A6C11" w:rsidRPr="0013141C" w:rsidRDefault="003A6C11" w:rsidP="003A6C11">
      <w:pPr>
        <w:pStyle w:val="a7"/>
        <w:autoSpaceDE w:val="0"/>
        <w:autoSpaceDN w:val="0"/>
        <w:adjustRightInd w:val="0"/>
        <w:spacing w:before="120" w:after="120" w:line="280" w:lineRule="atLeast"/>
        <w:ind w:left="1276"/>
        <w:contextualSpacing w:val="0"/>
        <w:jc w:val="both"/>
        <w:rPr>
          <w:rFonts w:ascii="Arial" w:hAnsi="Arial" w:cs="Arial"/>
          <w:b/>
          <w:sz w:val="22"/>
        </w:rPr>
      </w:pPr>
    </w:p>
    <w:p w14:paraId="360CD8DA" w14:textId="77777777" w:rsidR="007F2987" w:rsidRPr="0013141C" w:rsidRDefault="007F2987" w:rsidP="00D97C29">
      <w:pPr>
        <w:pStyle w:val="a7"/>
        <w:numPr>
          <w:ilvl w:val="0"/>
          <w:numId w:val="13"/>
        </w:numPr>
        <w:spacing w:before="120" w:after="120" w:line="280" w:lineRule="atLeast"/>
        <w:ind w:left="0" w:firstLine="0"/>
        <w:contextualSpacing w:val="0"/>
        <w:jc w:val="both"/>
        <w:rPr>
          <w:rFonts w:ascii="Arial" w:hAnsi="Arial" w:cs="Arial"/>
          <w:b/>
          <w:sz w:val="22"/>
        </w:rPr>
      </w:pPr>
      <w:r w:rsidRPr="0013141C">
        <w:rPr>
          <w:rFonts w:ascii="Arial" w:hAnsi="Arial" w:cs="Arial"/>
          <w:b/>
          <w:sz w:val="22"/>
        </w:rPr>
        <w:t>МОНИТОРИНГ</w:t>
      </w:r>
    </w:p>
    <w:p w14:paraId="25E7FED6" w14:textId="09CB12E4" w:rsidR="00A82394" w:rsidRPr="0013141C" w:rsidRDefault="00A82394" w:rsidP="00D97C29">
      <w:pPr>
        <w:pStyle w:val="a7"/>
        <w:numPr>
          <w:ilvl w:val="1"/>
          <w:numId w:val="13"/>
        </w:numPr>
        <w:spacing w:before="120" w:after="120" w:line="280" w:lineRule="atLeast"/>
        <w:ind w:left="1276" w:hanging="567"/>
        <w:contextualSpacing w:val="0"/>
        <w:jc w:val="both"/>
        <w:rPr>
          <w:rFonts w:ascii="Arial" w:hAnsi="Arial" w:cs="Arial"/>
          <w:sz w:val="22"/>
        </w:rPr>
      </w:pPr>
      <w:r w:rsidRPr="0013141C">
        <w:rPr>
          <w:rFonts w:ascii="Arial" w:hAnsi="Arial" w:cs="Arial"/>
          <w:sz w:val="22"/>
        </w:rPr>
        <w:t>Стороны соглашаются</w:t>
      </w:r>
      <w:r w:rsidR="00FA4624" w:rsidRPr="0013141C">
        <w:rPr>
          <w:rFonts w:ascii="Arial" w:hAnsi="Arial" w:cs="Arial"/>
          <w:sz w:val="22"/>
        </w:rPr>
        <w:t>,</w:t>
      </w:r>
      <w:r w:rsidRPr="0013141C">
        <w:rPr>
          <w:rFonts w:ascii="Arial" w:hAnsi="Arial" w:cs="Arial"/>
          <w:sz w:val="22"/>
        </w:rPr>
        <w:t xml:space="preserve"> что Орган Государственной Власти в сфере государственно-частного партнерства вправе осуществлять мониторинг за реализацией Проекта на предмет соблюдения условий Соглашения. </w:t>
      </w:r>
    </w:p>
    <w:p w14:paraId="502810D6" w14:textId="7CA11CD7" w:rsidR="00A82394" w:rsidRPr="0013141C" w:rsidRDefault="00A82394" w:rsidP="00D97C29">
      <w:pPr>
        <w:pStyle w:val="a7"/>
        <w:numPr>
          <w:ilvl w:val="1"/>
          <w:numId w:val="13"/>
        </w:numPr>
        <w:spacing w:before="120" w:after="120" w:line="280" w:lineRule="atLeast"/>
        <w:ind w:left="1276" w:hanging="567"/>
        <w:contextualSpacing w:val="0"/>
        <w:jc w:val="both"/>
        <w:rPr>
          <w:rFonts w:ascii="Arial" w:hAnsi="Arial" w:cs="Arial"/>
          <w:sz w:val="22"/>
        </w:rPr>
      </w:pPr>
      <w:r w:rsidRPr="0013141C">
        <w:rPr>
          <w:rFonts w:ascii="Arial" w:hAnsi="Arial" w:cs="Arial"/>
          <w:sz w:val="22"/>
        </w:rPr>
        <w:t xml:space="preserve">Частный </w:t>
      </w:r>
      <w:r w:rsidR="00B77F66" w:rsidRPr="0013141C">
        <w:rPr>
          <w:rFonts w:ascii="Arial" w:hAnsi="Arial" w:cs="Arial"/>
          <w:sz w:val="22"/>
        </w:rPr>
        <w:t>П</w:t>
      </w:r>
      <w:r w:rsidRPr="0013141C">
        <w:rPr>
          <w:rFonts w:ascii="Arial" w:hAnsi="Arial" w:cs="Arial"/>
          <w:sz w:val="22"/>
        </w:rPr>
        <w:t xml:space="preserve">артнер обязан обеспечить доступ </w:t>
      </w:r>
      <w:r w:rsidR="007565C8" w:rsidRPr="0013141C">
        <w:rPr>
          <w:rFonts w:ascii="Arial" w:hAnsi="Arial" w:cs="Arial"/>
          <w:sz w:val="22"/>
        </w:rPr>
        <w:t xml:space="preserve">Органа Государственной Власти в сфере государственно-частного партнерства </w:t>
      </w:r>
      <w:r w:rsidRPr="0013141C">
        <w:rPr>
          <w:rFonts w:ascii="Arial" w:hAnsi="Arial" w:cs="Arial"/>
          <w:sz w:val="22"/>
        </w:rPr>
        <w:t xml:space="preserve">к Согласованным </w:t>
      </w:r>
      <w:r w:rsidR="00B26D57" w:rsidRPr="0013141C">
        <w:rPr>
          <w:rFonts w:ascii="Arial" w:hAnsi="Arial" w:cs="Arial"/>
          <w:sz w:val="22"/>
        </w:rPr>
        <w:t>Объектам</w:t>
      </w:r>
      <w:r w:rsidR="00275A88" w:rsidRPr="0013141C">
        <w:rPr>
          <w:rFonts w:ascii="Arial" w:hAnsi="Arial" w:cs="Arial"/>
          <w:sz w:val="22"/>
        </w:rPr>
        <w:t>, а также к</w:t>
      </w:r>
      <w:r w:rsidR="00275A88" w:rsidRPr="0013141C">
        <w:rPr>
          <w:rFonts w:ascii="Arial" w:hAnsi="Arial" w:cs="Arial"/>
          <w:sz w:val="22"/>
        </w:rPr>
        <w:tab/>
        <w:t>вновь возведенным в рамках Проекта зданиям, сооружениям и аттракционам,</w:t>
      </w:r>
      <w:r w:rsidR="00B26D57" w:rsidRPr="0013141C">
        <w:rPr>
          <w:rFonts w:ascii="Arial" w:hAnsi="Arial" w:cs="Arial"/>
          <w:sz w:val="22"/>
        </w:rPr>
        <w:t xml:space="preserve"> </w:t>
      </w:r>
      <w:r w:rsidR="00275A88" w:rsidRPr="0013141C">
        <w:rPr>
          <w:rFonts w:ascii="Arial" w:hAnsi="Arial" w:cs="Arial"/>
          <w:sz w:val="22"/>
        </w:rPr>
        <w:t>а также</w:t>
      </w:r>
      <w:r w:rsidRPr="0013141C">
        <w:rPr>
          <w:rFonts w:ascii="Arial" w:hAnsi="Arial" w:cs="Arial"/>
          <w:sz w:val="22"/>
        </w:rPr>
        <w:t xml:space="preserve"> соответствующим документам для целей осуществления мониторинга.</w:t>
      </w:r>
    </w:p>
    <w:p w14:paraId="2C1ACB51" w14:textId="7DEE6B83" w:rsidR="00A82394" w:rsidRPr="0013141C" w:rsidRDefault="00A82394" w:rsidP="00D97C29">
      <w:pPr>
        <w:pStyle w:val="a7"/>
        <w:numPr>
          <w:ilvl w:val="1"/>
          <w:numId w:val="13"/>
        </w:numPr>
        <w:spacing w:before="120" w:after="120" w:line="280" w:lineRule="atLeast"/>
        <w:ind w:left="1276" w:hanging="567"/>
        <w:contextualSpacing w:val="0"/>
        <w:jc w:val="both"/>
        <w:rPr>
          <w:rFonts w:ascii="Arial" w:hAnsi="Arial" w:cs="Arial"/>
          <w:sz w:val="22"/>
        </w:rPr>
      </w:pPr>
      <w:r w:rsidRPr="0013141C">
        <w:rPr>
          <w:rFonts w:ascii="Arial" w:hAnsi="Arial" w:cs="Arial"/>
          <w:sz w:val="22"/>
        </w:rPr>
        <w:t>Государственный Партнер обязан каждые 6 (шесть) месяцев представлять уполномоченному Органу Государственной Власти отчет в соответствии с требованиями Законодательства, о реализации Проекта.</w:t>
      </w:r>
    </w:p>
    <w:p w14:paraId="20A571F1" w14:textId="79F6D944" w:rsidR="00FF62DC" w:rsidRPr="0013141C" w:rsidRDefault="00FF62DC" w:rsidP="00FF62DC">
      <w:pPr>
        <w:pStyle w:val="a7"/>
        <w:numPr>
          <w:ilvl w:val="1"/>
          <w:numId w:val="13"/>
        </w:numPr>
        <w:spacing w:before="120" w:after="120" w:line="280" w:lineRule="atLeast"/>
        <w:ind w:left="1276" w:hanging="567"/>
        <w:contextualSpacing w:val="0"/>
        <w:jc w:val="both"/>
        <w:rPr>
          <w:rFonts w:ascii="Arial" w:hAnsi="Arial" w:cs="Arial"/>
          <w:sz w:val="22"/>
        </w:rPr>
      </w:pPr>
      <w:r w:rsidRPr="0013141C">
        <w:rPr>
          <w:rFonts w:ascii="Arial" w:hAnsi="Arial" w:cs="Arial"/>
          <w:sz w:val="22"/>
        </w:rPr>
        <w:t xml:space="preserve">Частный Партнёр обязан ежеквартально не </w:t>
      </w:r>
      <w:r w:rsidR="00AE5DC2" w:rsidRPr="0013141C">
        <w:rPr>
          <w:rFonts w:ascii="Arial" w:hAnsi="Arial" w:cs="Arial"/>
          <w:sz w:val="22"/>
        </w:rPr>
        <w:t>позднее</w:t>
      </w:r>
      <w:r w:rsidRPr="0013141C">
        <w:rPr>
          <w:rFonts w:ascii="Arial" w:hAnsi="Arial" w:cs="Arial"/>
          <w:sz w:val="22"/>
        </w:rPr>
        <w:t xml:space="preserve"> 20 (двадцати) Рабочих Дней по истечению отчётного периода предоставлять Государственному Партнёру отчёт в соответствии с требованиями Законодательства о реализации Проекта, а также о затратах и доходах, полученным в рамках реализации Проекта и оказания Услуг.</w:t>
      </w:r>
    </w:p>
    <w:p w14:paraId="0DFA0BE7" w14:textId="19D6FE21" w:rsidR="004A3DF2" w:rsidRPr="0013141C" w:rsidRDefault="004A3DF2" w:rsidP="00FF62DC">
      <w:pPr>
        <w:pStyle w:val="a7"/>
        <w:numPr>
          <w:ilvl w:val="1"/>
          <w:numId w:val="13"/>
        </w:numPr>
        <w:spacing w:before="120" w:after="120" w:line="280" w:lineRule="atLeast"/>
        <w:ind w:left="1276" w:hanging="567"/>
        <w:contextualSpacing w:val="0"/>
        <w:jc w:val="both"/>
        <w:rPr>
          <w:rFonts w:ascii="Arial" w:hAnsi="Arial" w:cs="Arial"/>
          <w:sz w:val="22"/>
        </w:rPr>
      </w:pPr>
      <w:r w:rsidRPr="0013141C">
        <w:rPr>
          <w:rFonts w:ascii="Arial" w:hAnsi="Arial" w:cs="Arial"/>
          <w:sz w:val="22"/>
        </w:rPr>
        <w:t>Государственный Партнер вправе контролировать выполнение условий Соглашения Частным Партнёром, требовать устранения выявленных нарушений и возмещения убытков по Проекту, возникших по вине Частного Партнера, а также пользовать другими правами, предусмотренными Законодательством, в том числе Законом о ГЧП.</w:t>
      </w:r>
    </w:p>
    <w:p w14:paraId="2F78FD1A" w14:textId="77777777" w:rsidR="008B40CB" w:rsidRPr="0013141C" w:rsidRDefault="008B40CB" w:rsidP="008B40CB">
      <w:pPr>
        <w:pStyle w:val="a7"/>
        <w:spacing w:before="120" w:after="120" w:line="280" w:lineRule="atLeast"/>
        <w:ind w:left="1276"/>
        <w:contextualSpacing w:val="0"/>
        <w:jc w:val="both"/>
        <w:rPr>
          <w:rFonts w:ascii="Arial" w:hAnsi="Arial" w:cs="Arial"/>
          <w:sz w:val="22"/>
        </w:rPr>
      </w:pPr>
    </w:p>
    <w:p w14:paraId="1AF6B9A5" w14:textId="77777777" w:rsidR="007F2987" w:rsidRPr="0013141C" w:rsidRDefault="007F2987" w:rsidP="00D97C29">
      <w:pPr>
        <w:pStyle w:val="a7"/>
        <w:numPr>
          <w:ilvl w:val="0"/>
          <w:numId w:val="13"/>
        </w:numPr>
        <w:spacing w:before="120" w:after="120" w:line="280" w:lineRule="atLeast"/>
        <w:ind w:left="0" w:firstLine="0"/>
        <w:contextualSpacing w:val="0"/>
        <w:jc w:val="both"/>
        <w:rPr>
          <w:rFonts w:ascii="Arial" w:hAnsi="Arial" w:cs="Arial"/>
          <w:b/>
          <w:sz w:val="22"/>
        </w:rPr>
      </w:pPr>
      <w:r w:rsidRPr="0013141C">
        <w:rPr>
          <w:rFonts w:ascii="Arial" w:hAnsi="Arial" w:cs="Arial"/>
          <w:b/>
          <w:sz w:val="22"/>
        </w:rPr>
        <w:t>УВЕДОМЛЕНИЯ</w:t>
      </w:r>
    </w:p>
    <w:p w14:paraId="063CB2E8" w14:textId="70545B0F" w:rsidR="007D355B" w:rsidRPr="0013141C" w:rsidRDefault="00A82394" w:rsidP="00D97C29">
      <w:pPr>
        <w:pStyle w:val="a7"/>
        <w:numPr>
          <w:ilvl w:val="1"/>
          <w:numId w:val="13"/>
        </w:numPr>
        <w:autoSpaceDE w:val="0"/>
        <w:autoSpaceDN w:val="0"/>
        <w:adjustRightInd w:val="0"/>
        <w:spacing w:before="120" w:after="120" w:line="280" w:lineRule="atLeast"/>
        <w:ind w:left="1276" w:hanging="567"/>
        <w:contextualSpacing w:val="0"/>
        <w:jc w:val="both"/>
        <w:rPr>
          <w:rFonts w:ascii="Arial" w:hAnsi="Arial" w:cs="Arial"/>
          <w:sz w:val="22"/>
        </w:rPr>
      </w:pPr>
      <w:r w:rsidRPr="0013141C">
        <w:rPr>
          <w:rFonts w:ascii="Arial" w:hAnsi="Arial" w:cs="Arial"/>
          <w:sz w:val="22"/>
        </w:rPr>
        <w:t xml:space="preserve">Государственный </w:t>
      </w:r>
      <w:r w:rsidR="00B77F66" w:rsidRPr="0013141C">
        <w:rPr>
          <w:rFonts w:ascii="Arial" w:hAnsi="Arial" w:cs="Arial"/>
          <w:sz w:val="22"/>
        </w:rPr>
        <w:t>П</w:t>
      </w:r>
      <w:r w:rsidRPr="0013141C">
        <w:rPr>
          <w:rFonts w:ascii="Arial" w:hAnsi="Arial" w:cs="Arial"/>
          <w:sz w:val="22"/>
        </w:rPr>
        <w:t xml:space="preserve">артнер письменно уведомляет Частного </w:t>
      </w:r>
      <w:r w:rsidR="00B26D57" w:rsidRPr="0013141C">
        <w:rPr>
          <w:rFonts w:ascii="Arial" w:hAnsi="Arial" w:cs="Arial"/>
          <w:sz w:val="22"/>
        </w:rPr>
        <w:t xml:space="preserve">Партнера </w:t>
      </w:r>
      <w:r w:rsidRPr="0013141C">
        <w:rPr>
          <w:rFonts w:ascii="Arial" w:hAnsi="Arial" w:cs="Arial"/>
          <w:sz w:val="22"/>
        </w:rPr>
        <w:t>об уполномоченных лицах, на которых возложены полномочия в рамках исполнения настоящего Соглашения в разумный срок, но не позднее 10 (десят</w:t>
      </w:r>
      <w:r w:rsidR="00101B88" w:rsidRPr="0013141C">
        <w:rPr>
          <w:rFonts w:ascii="Arial" w:hAnsi="Arial" w:cs="Arial"/>
          <w:sz w:val="22"/>
        </w:rPr>
        <w:t>и</w:t>
      </w:r>
      <w:r w:rsidRPr="0013141C">
        <w:rPr>
          <w:rFonts w:ascii="Arial" w:hAnsi="Arial" w:cs="Arial"/>
          <w:sz w:val="22"/>
        </w:rPr>
        <w:t xml:space="preserve">) </w:t>
      </w:r>
      <w:r w:rsidR="007D355B" w:rsidRPr="0013141C">
        <w:rPr>
          <w:rFonts w:ascii="Arial" w:hAnsi="Arial" w:cs="Arial"/>
          <w:sz w:val="22"/>
        </w:rPr>
        <w:t>Рабочих Дней</w:t>
      </w:r>
      <w:r w:rsidRPr="0013141C">
        <w:rPr>
          <w:rFonts w:ascii="Arial" w:hAnsi="Arial" w:cs="Arial"/>
          <w:sz w:val="22"/>
        </w:rPr>
        <w:t>, до начала осуществления уполномоченными лицами возложенных на них полномочий в рамках исполнения настоящего Соглашения.</w:t>
      </w:r>
    </w:p>
    <w:p w14:paraId="61A81817" w14:textId="77777777" w:rsidR="007D355B" w:rsidRPr="0013141C" w:rsidRDefault="00A82394" w:rsidP="00D97C29">
      <w:pPr>
        <w:pStyle w:val="a7"/>
        <w:numPr>
          <w:ilvl w:val="1"/>
          <w:numId w:val="13"/>
        </w:numPr>
        <w:autoSpaceDE w:val="0"/>
        <w:autoSpaceDN w:val="0"/>
        <w:adjustRightInd w:val="0"/>
        <w:spacing w:before="120" w:after="120" w:line="280" w:lineRule="atLeast"/>
        <w:ind w:left="1276" w:hanging="567"/>
        <w:contextualSpacing w:val="0"/>
        <w:jc w:val="both"/>
        <w:rPr>
          <w:rFonts w:ascii="Arial" w:hAnsi="Arial" w:cs="Arial"/>
          <w:sz w:val="22"/>
        </w:rPr>
      </w:pPr>
      <w:r w:rsidRPr="0013141C">
        <w:rPr>
          <w:rFonts w:ascii="Arial" w:hAnsi="Arial" w:cs="Arial"/>
          <w:sz w:val="22"/>
        </w:rPr>
        <w:t>Стороны обязаны своевременно предоставлять друг другу информацию, необходимую для исполнения обязанностей по настоящему Соглашению, и незамедлительно уведомлять друг друга о наступлении существенных событий, способных повлиять на надлежащее исполнение указанных обязанностей.</w:t>
      </w:r>
    </w:p>
    <w:p w14:paraId="08B111D6" w14:textId="77777777" w:rsidR="007D355B" w:rsidRPr="0013141C" w:rsidRDefault="00A82394" w:rsidP="00D97C29">
      <w:pPr>
        <w:pStyle w:val="a7"/>
        <w:numPr>
          <w:ilvl w:val="1"/>
          <w:numId w:val="13"/>
        </w:numPr>
        <w:autoSpaceDE w:val="0"/>
        <w:autoSpaceDN w:val="0"/>
        <w:adjustRightInd w:val="0"/>
        <w:spacing w:before="120" w:after="120" w:line="280" w:lineRule="atLeast"/>
        <w:ind w:left="1276" w:hanging="567"/>
        <w:contextualSpacing w:val="0"/>
        <w:jc w:val="both"/>
        <w:rPr>
          <w:rFonts w:ascii="Arial" w:hAnsi="Arial" w:cs="Arial"/>
          <w:sz w:val="22"/>
        </w:rPr>
      </w:pPr>
      <w:r w:rsidRPr="0013141C">
        <w:rPr>
          <w:rFonts w:ascii="Arial" w:hAnsi="Arial" w:cs="Arial"/>
          <w:sz w:val="22"/>
        </w:rPr>
        <w:lastRenderedPageBreak/>
        <w:t>Сторон</w:t>
      </w:r>
      <w:r w:rsidR="007D355B" w:rsidRPr="0013141C">
        <w:rPr>
          <w:rFonts w:ascii="Arial" w:hAnsi="Arial" w:cs="Arial"/>
          <w:sz w:val="22"/>
        </w:rPr>
        <w:t>ы</w:t>
      </w:r>
      <w:r w:rsidRPr="0013141C">
        <w:rPr>
          <w:rFonts w:ascii="Arial" w:hAnsi="Arial" w:cs="Arial"/>
          <w:sz w:val="22"/>
        </w:rPr>
        <w:t xml:space="preserve"> при реорганизации, изменении организационно-правовой формы, наименования юридического лица, изменении почтового адреса, банковских реквизитов в срок, не превышающий </w:t>
      </w:r>
      <w:r w:rsidR="00B26D57" w:rsidRPr="0013141C">
        <w:rPr>
          <w:rFonts w:ascii="Arial" w:hAnsi="Arial" w:cs="Arial"/>
          <w:sz w:val="22"/>
        </w:rPr>
        <w:t>5</w:t>
      </w:r>
      <w:r w:rsidRPr="0013141C">
        <w:rPr>
          <w:rFonts w:ascii="Arial" w:hAnsi="Arial" w:cs="Arial"/>
          <w:sz w:val="22"/>
        </w:rPr>
        <w:t xml:space="preserve"> (</w:t>
      </w:r>
      <w:r w:rsidR="00B26D57" w:rsidRPr="0013141C">
        <w:rPr>
          <w:rFonts w:ascii="Arial" w:hAnsi="Arial" w:cs="Arial"/>
          <w:sz w:val="22"/>
        </w:rPr>
        <w:t>пяти</w:t>
      </w:r>
      <w:r w:rsidRPr="0013141C">
        <w:rPr>
          <w:rFonts w:ascii="Arial" w:hAnsi="Arial" w:cs="Arial"/>
          <w:sz w:val="22"/>
        </w:rPr>
        <w:t xml:space="preserve">) </w:t>
      </w:r>
      <w:r w:rsidR="00B26D57" w:rsidRPr="0013141C">
        <w:rPr>
          <w:rFonts w:ascii="Arial" w:hAnsi="Arial" w:cs="Arial"/>
          <w:sz w:val="22"/>
        </w:rPr>
        <w:t>Рабочих Дней</w:t>
      </w:r>
      <w:r w:rsidRPr="0013141C">
        <w:rPr>
          <w:rFonts w:ascii="Arial" w:hAnsi="Arial" w:cs="Arial"/>
          <w:sz w:val="22"/>
        </w:rPr>
        <w:t xml:space="preserve"> с момента таких изменений, обязан</w:t>
      </w:r>
      <w:r w:rsidR="007D355B" w:rsidRPr="0013141C">
        <w:rPr>
          <w:rFonts w:ascii="Arial" w:hAnsi="Arial" w:cs="Arial"/>
          <w:sz w:val="22"/>
        </w:rPr>
        <w:t>ы письменно уведомлять друг друга об этом</w:t>
      </w:r>
      <w:r w:rsidRPr="0013141C">
        <w:rPr>
          <w:rFonts w:ascii="Arial" w:hAnsi="Arial" w:cs="Arial"/>
          <w:sz w:val="22"/>
        </w:rPr>
        <w:t>.</w:t>
      </w:r>
    </w:p>
    <w:p w14:paraId="0C05EC4D" w14:textId="6F363FE3" w:rsidR="007D355B" w:rsidRPr="0013141C" w:rsidRDefault="007F2987" w:rsidP="00D97C29">
      <w:pPr>
        <w:pStyle w:val="a7"/>
        <w:numPr>
          <w:ilvl w:val="1"/>
          <w:numId w:val="13"/>
        </w:numPr>
        <w:autoSpaceDE w:val="0"/>
        <w:autoSpaceDN w:val="0"/>
        <w:adjustRightInd w:val="0"/>
        <w:spacing w:before="120" w:after="120" w:line="280" w:lineRule="atLeast"/>
        <w:ind w:left="1276" w:hanging="567"/>
        <w:contextualSpacing w:val="0"/>
        <w:jc w:val="both"/>
        <w:rPr>
          <w:rFonts w:ascii="Arial" w:hAnsi="Arial" w:cs="Arial"/>
          <w:sz w:val="22"/>
        </w:rPr>
      </w:pPr>
      <w:r w:rsidRPr="0013141C">
        <w:rPr>
          <w:rFonts w:ascii="Arial" w:hAnsi="Arial" w:cs="Arial"/>
          <w:sz w:val="22"/>
        </w:rPr>
        <w:t>Уведомления должны составляться в письменной форме на русском и узбекском языках.</w:t>
      </w:r>
    </w:p>
    <w:p w14:paraId="5A470A3B" w14:textId="0AD43E3D" w:rsidR="007F2987" w:rsidRPr="0013141C" w:rsidRDefault="003A6C11" w:rsidP="00D97C29">
      <w:pPr>
        <w:pStyle w:val="a7"/>
        <w:numPr>
          <w:ilvl w:val="1"/>
          <w:numId w:val="13"/>
        </w:numPr>
        <w:autoSpaceDE w:val="0"/>
        <w:autoSpaceDN w:val="0"/>
        <w:adjustRightInd w:val="0"/>
        <w:spacing w:before="120" w:after="120" w:line="280" w:lineRule="atLeast"/>
        <w:ind w:left="1276" w:hanging="567"/>
        <w:contextualSpacing w:val="0"/>
        <w:jc w:val="both"/>
        <w:rPr>
          <w:rFonts w:ascii="Arial" w:hAnsi="Arial" w:cs="Arial"/>
          <w:sz w:val="22"/>
        </w:rPr>
      </w:pPr>
      <w:r w:rsidRPr="0013141C">
        <w:rPr>
          <w:rFonts w:ascii="Arial" w:hAnsi="Arial" w:cs="Arial"/>
          <w:sz w:val="22"/>
        </w:rPr>
        <w:t xml:space="preserve">Уведомления </w:t>
      </w:r>
      <w:r w:rsidR="007F2987" w:rsidRPr="0013141C">
        <w:rPr>
          <w:rFonts w:ascii="Arial" w:hAnsi="Arial" w:cs="Arial"/>
          <w:sz w:val="22"/>
        </w:rPr>
        <w:t>должны направляться одним из нижеуказанных способов:</w:t>
      </w:r>
    </w:p>
    <w:p w14:paraId="7260657A" w14:textId="77777777" w:rsidR="007F2987" w:rsidRPr="0013141C" w:rsidRDefault="007F2987" w:rsidP="00D97C29">
      <w:pPr>
        <w:pStyle w:val="a7"/>
        <w:numPr>
          <w:ilvl w:val="3"/>
          <w:numId w:val="13"/>
        </w:numPr>
        <w:spacing w:before="120" w:after="120" w:line="280" w:lineRule="atLeast"/>
        <w:ind w:left="1985" w:hanging="709"/>
        <w:contextualSpacing w:val="0"/>
        <w:jc w:val="both"/>
        <w:rPr>
          <w:rFonts w:ascii="Arial" w:hAnsi="Arial" w:cs="Arial"/>
          <w:sz w:val="22"/>
        </w:rPr>
      </w:pPr>
      <w:r w:rsidRPr="0013141C">
        <w:rPr>
          <w:rFonts w:ascii="Arial" w:hAnsi="Arial" w:cs="Arial"/>
          <w:sz w:val="22"/>
        </w:rPr>
        <w:t>лично или с курьером;</w:t>
      </w:r>
    </w:p>
    <w:p w14:paraId="7721F6AC" w14:textId="77777777" w:rsidR="007F2987" w:rsidRPr="0013141C" w:rsidRDefault="007F2987" w:rsidP="00D97C29">
      <w:pPr>
        <w:pStyle w:val="a7"/>
        <w:numPr>
          <w:ilvl w:val="3"/>
          <w:numId w:val="13"/>
        </w:numPr>
        <w:spacing w:before="120" w:after="120" w:line="280" w:lineRule="atLeast"/>
        <w:ind w:left="1985" w:hanging="709"/>
        <w:contextualSpacing w:val="0"/>
        <w:jc w:val="both"/>
        <w:rPr>
          <w:rFonts w:ascii="Arial" w:hAnsi="Arial" w:cs="Arial"/>
          <w:sz w:val="22"/>
        </w:rPr>
      </w:pPr>
      <w:r w:rsidRPr="0013141C">
        <w:rPr>
          <w:rFonts w:ascii="Arial" w:hAnsi="Arial" w:cs="Arial"/>
          <w:sz w:val="22"/>
        </w:rPr>
        <w:t>обычной почтой; или</w:t>
      </w:r>
    </w:p>
    <w:p w14:paraId="6D012057" w14:textId="77777777" w:rsidR="007F2987" w:rsidRPr="0013141C" w:rsidRDefault="007F2987" w:rsidP="00D97C29">
      <w:pPr>
        <w:pStyle w:val="a7"/>
        <w:numPr>
          <w:ilvl w:val="3"/>
          <w:numId w:val="13"/>
        </w:numPr>
        <w:spacing w:before="120" w:after="120" w:line="280" w:lineRule="atLeast"/>
        <w:ind w:left="1985" w:hanging="709"/>
        <w:contextualSpacing w:val="0"/>
        <w:jc w:val="both"/>
        <w:rPr>
          <w:rFonts w:ascii="Arial" w:hAnsi="Arial" w:cs="Arial"/>
          <w:sz w:val="22"/>
        </w:rPr>
      </w:pPr>
      <w:r w:rsidRPr="0013141C">
        <w:rPr>
          <w:rFonts w:ascii="Arial" w:hAnsi="Arial" w:cs="Arial"/>
          <w:sz w:val="22"/>
        </w:rPr>
        <w:t>электронной почтой.</w:t>
      </w:r>
    </w:p>
    <w:p w14:paraId="5F428D2F" w14:textId="77777777" w:rsidR="007F2987" w:rsidRPr="0013141C" w:rsidRDefault="007F2987" w:rsidP="00D97C29">
      <w:pPr>
        <w:pStyle w:val="a7"/>
        <w:numPr>
          <w:ilvl w:val="1"/>
          <w:numId w:val="13"/>
        </w:numPr>
        <w:autoSpaceDE w:val="0"/>
        <w:autoSpaceDN w:val="0"/>
        <w:adjustRightInd w:val="0"/>
        <w:spacing w:before="120" w:after="120" w:line="280" w:lineRule="atLeast"/>
        <w:ind w:left="1276" w:hanging="567"/>
        <w:contextualSpacing w:val="0"/>
        <w:jc w:val="both"/>
        <w:rPr>
          <w:rFonts w:ascii="Arial" w:hAnsi="Arial" w:cs="Arial"/>
          <w:sz w:val="22"/>
        </w:rPr>
      </w:pPr>
      <w:r w:rsidRPr="0013141C">
        <w:rPr>
          <w:rFonts w:ascii="Arial" w:hAnsi="Arial" w:cs="Arial"/>
          <w:sz w:val="22"/>
        </w:rPr>
        <w:t xml:space="preserve">Уведомления должны быть адресованы Стороне с указанием почтового адреса или адреса электронной почты, указанных в </w:t>
      </w:r>
      <w:r w:rsidR="007D355B" w:rsidRPr="0013141C">
        <w:rPr>
          <w:rFonts w:ascii="Arial" w:hAnsi="Arial" w:cs="Arial"/>
          <w:sz w:val="22"/>
        </w:rPr>
        <w:t>р</w:t>
      </w:r>
      <w:r w:rsidRPr="0013141C">
        <w:rPr>
          <w:rFonts w:ascii="Arial" w:hAnsi="Arial" w:cs="Arial"/>
          <w:sz w:val="22"/>
        </w:rPr>
        <w:t>еквизитах для уведомлений.</w:t>
      </w:r>
    </w:p>
    <w:p w14:paraId="45D666A5" w14:textId="77777777" w:rsidR="008B40CB" w:rsidRPr="0013141C" w:rsidRDefault="008B40CB" w:rsidP="008B40CB">
      <w:pPr>
        <w:pStyle w:val="a7"/>
        <w:autoSpaceDE w:val="0"/>
        <w:autoSpaceDN w:val="0"/>
        <w:adjustRightInd w:val="0"/>
        <w:spacing w:before="120" w:after="120" w:line="280" w:lineRule="atLeast"/>
        <w:ind w:left="1276"/>
        <w:contextualSpacing w:val="0"/>
        <w:jc w:val="both"/>
        <w:rPr>
          <w:rFonts w:ascii="Arial" w:hAnsi="Arial" w:cs="Arial"/>
          <w:sz w:val="22"/>
        </w:rPr>
      </w:pPr>
    </w:p>
    <w:p w14:paraId="172F2D5A" w14:textId="77777777" w:rsidR="007F2987" w:rsidRPr="0013141C" w:rsidRDefault="007F2987" w:rsidP="00D97C29">
      <w:pPr>
        <w:pStyle w:val="a7"/>
        <w:numPr>
          <w:ilvl w:val="0"/>
          <w:numId w:val="13"/>
        </w:numPr>
        <w:spacing w:before="120" w:after="120" w:line="280" w:lineRule="atLeast"/>
        <w:ind w:left="0" w:firstLine="0"/>
        <w:contextualSpacing w:val="0"/>
        <w:jc w:val="both"/>
        <w:rPr>
          <w:rFonts w:ascii="Arial" w:hAnsi="Arial" w:cs="Arial"/>
          <w:b/>
          <w:sz w:val="22"/>
        </w:rPr>
      </w:pPr>
      <w:r w:rsidRPr="0013141C">
        <w:rPr>
          <w:rFonts w:ascii="Arial" w:hAnsi="Arial" w:cs="Arial"/>
          <w:b/>
          <w:sz w:val="22"/>
        </w:rPr>
        <w:t>ЯЗЫК</w:t>
      </w:r>
    </w:p>
    <w:p w14:paraId="07EB910B" w14:textId="77777777" w:rsidR="007F2987" w:rsidRPr="0013141C" w:rsidRDefault="007F2987" w:rsidP="007D355B">
      <w:pPr>
        <w:pStyle w:val="a7"/>
        <w:spacing w:before="120" w:after="120" w:line="280" w:lineRule="atLeast"/>
        <w:ind w:left="0" w:firstLine="708"/>
        <w:contextualSpacing w:val="0"/>
        <w:jc w:val="both"/>
        <w:rPr>
          <w:rFonts w:ascii="Arial" w:hAnsi="Arial" w:cs="Arial"/>
          <w:sz w:val="22"/>
        </w:rPr>
      </w:pPr>
      <w:r w:rsidRPr="0013141C">
        <w:rPr>
          <w:rFonts w:ascii="Arial" w:hAnsi="Arial" w:cs="Arial"/>
          <w:sz w:val="22"/>
        </w:rPr>
        <w:t>Настоящее Соглашение составл</w:t>
      </w:r>
      <w:r w:rsidR="00B26D57" w:rsidRPr="0013141C">
        <w:rPr>
          <w:rFonts w:ascii="Arial" w:hAnsi="Arial" w:cs="Arial"/>
          <w:sz w:val="22"/>
        </w:rPr>
        <w:t>ено</w:t>
      </w:r>
      <w:r w:rsidRPr="0013141C">
        <w:rPr>
          <w:rFonts w:ascii="Arial" w:hAnsi="Arial" w:cs="Arial"/>
          <w:sz w:val="22"/>
        </w:rPr>
        <w:t xml:space="preserve"> на русском языке.</w:t>
      </w:r>
    </w:p>
    <w:p w14:paraId="4219A06B" w14:textId="77777777" w:rsidR="008B40CB" w:rsidRPr="0013141C" w:rsidRDefault="008B40CB" w:rsidP="007D355B">
      <w:pPr>
        <w:pStyle w:val="a7"/>
        <w:spacing w:before="120" w:after="120" w:line="280" w:lineRule="atLeast"/>
        <w:ind w:left="0" w:firstLine="708"/>
        <w:contextualSpacing w:val="0"/>
        <w:jc w:val="both"/>
        <w:rPr>
          <w:rFonts w:ascii="Arial" w:hAnsi="Arial" w:cs="Arial"/>
          <w:sz w:val="22"/>
        </w:rPr>
      </w:pPr>
    </w:p>
    <w:p w14:paraId="73280113" w14:textId="77777777" w:rsidR="007D355B" w:rsidRPr="0013141C" w:rsidRDefault="007D355B" w:rsidP="00D97C29">
      <w:pPr>
        <w:pStyle w:val="a7"/>
        <w:numPr>
          <w:ilvl w:val="0"/>
          <w:numId w:val="13"/>
        </w:numPr>
        <w:spacing w:before="120" w:after="120" w:line="280" w:lineRule="atLeast"/>
        <w:ind w:left="720" w:hanging="720"/>
        <w:contextualSpacing w:val="0"/>
        <w:jc w:val="both"/>
        <w:rPr>
          <w:rFonts w:ascii="Arial" w:hAnsi="Arial" w:cs="Arial"/>
          <w:b/>
          <w:sz w:val="22"/>
        </w:rPr>
      </w:pPr>
      <w:r w:rsidRPr="0013141C">
        <w:rPr>
          <w:rFonts w:ascii="Arial" w:hAnsi="Arial" w:cs="Arial"/>
          <w:b/>
          <w:sz w:val="22"/>
        </w:rPr>
        <w:t>ЗАКЛЮЧИТЕЛЬНЫЕ ПОЛОЖЕНИЯ</w:t>
      </w:r>
    </w:p>
    <w:p w14:paraId="60BE2AF0" w14:textId="0F3DE7F8" w:rsidR="00746AAA" w:rsidRPr="0013141C" w:rsidRDefault="00746AAA" w:rsidP="00D97C29">
      <w:pPr>
        <w:pStyle w:val="a7"/>
        <w:numPr>
          <w:ilvl w:val="1"/>
          <w:numId w:val="13"/>
        </w:numPr>
        <w:autoSpaceDE w:val="0"/>
        <w:autoSpaceDN w:val="0"/>
        <w:adjustRightInd w:val="0"/>
        <w:spacing w:before="120" w:after="120" w:line="276" w:lineRule="auto"/>
        <w:ind w:left="1276" w:hanging="567"/>
        <w:contextualSpacing w:val="0"/>
        <w:jc w:val="both"/>
        <w:rPr>
          <w:rFonts w:ascii="Arial" w:hAnsi="Arial" w:cs="Arial"/>
          <w:sz w:val="22"/>
        </w:rPr>
      </w:pPr>
      <w:r w:rsidRPr="0013141C">
        <w:rPr>
          <w:rFonts w:ascii="Arial" w:hAnsi="Arial" w:cs="Arial"/>
          <w:sz w:val="22"/>
        </w:rPr>
        <w:t xml:space="preserve">Настоящее Соглашение составлено в двух подлинных экземплярах, имеющих равную юридическую силу, один из которых хранится у Государственного </w:t>
      </w:r>
      <w:r w:rsidR="00B26D57" w:rsidRPr="0013141C">
        <w:rPr>
          <w:rFonts w:ascii="Arial" w:hAnsi="Arial" w:cs="Arial"/>
          <w:sz w:val="22"/>
        </w:rPr>
        <w:t>Партнера</w:t>
      </w:r>
      <w:r w:rsidRPr="0013141C">
        <w:rPr>
          <w:rFonts w:ascii="Arial" w:hAnsi="Arial" w:cs="Arial"/>
          <w:sz w:val="22"/>
        </w:rPr>
        <w:t>, один – у Частного Партнера.</w:t>
      </w:r>
    </w:p>
    <w:p w14:paraId="7A822EE6" w14:textId="77777777" w:rsidR="00746AAA" w:rsidRPr="0013141C" w:rsidRDefault="00746AAA" w:rsidP="00D97C29">
      <w:pPr>
        <w:pStyle w:val="a7"/>
        <w:numPr>
          <w:ilvl w:val="1"/>
          <w:numId w:val="13"/>
        </w:numPr>
        <w:autoSpaceDE w:val="0"/>
        <w:autoSpaceDN w:val="0"/>
        <w:adjustRightInd w:val="0"/>
        <w:spacing w:before="120" w:after="120" w:line="276" w:lineRule="auto"/>
        <w:ind w:left="1276" w:hanging="567"/>
        <w:contextualSpacing w:val="0"/>
        <w:jc w:val="both"/>
        <w:rPr>
          <w:rFonts w:ascii="Arial" w:hAnsi="Arial" w:cs="Arial"/>
          <w:sz w:val="22"/>
        </w:rPr>
      </w:pPr>
      <w:r w:rsidRPr="0013141C">
        <w:rPr>
          <w:rFonts w:ascii="Arial" w:hAnsi="Arial" w:cs="Arial"/>
          <w:sz w:val="22"/>
        </w:rPr>
        <w:t xml:space="preserve">Все приложения и дополнительные соглашения к настоящему Соглашению являются его неотъемлемой частью. </w:t>
      </w:r>
    </w:p>
    <w:p w14:paraId="295F686A" w14:textId="77777777" w:rsidR="00D95F59" w:rsidRPr="0013141C" w:rsidRDefault="00746AAA" w:rsidP="003A6C11">
      <w:pPr>
        <w:pStyle w:val="a7"/>
        <w:numPr>
          <w:ilvl w:val="1"/>
          <w:numId w:val="13"/>
        </w:numPr>
        <w:autoSpaceDE w:val="0"/>
        <w:autoSpaceDN w:val="0"/>
        <w:adjustRightInd w:val="0"/>
        <w:spacing w:before="120" w:after="120" w:line="276" w:lineRule="auto"/>
        <w:ind w:left="1276" w:hanging="567"/>
        <w:contextualSpacing w:val="0"/>
        <w:jc w:val="both"/>
        <w:rPr>
          <w:rFonts w:ascii="Arial" w:hAnsi="Arial" w:cs="Arial"/>
          <w:sz w:val="22"/>
        </w:rPr>
      </w:pPr>
      <w:r w:rsidRPr="0013141C">
        <w:rPr>
          <w:rFonts w:ascii="Arial" w:hAnsi="Arial" w:cs="Arial"/>
          <w:sz w:val="22"/>
        </w:rPr>
        <w:t>Все приложения и дополнительные соглашения к настоящему Соглашению подписываются уполномоченными представителями Сторон.</w:t>
      </w:r>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3"/>
        <w:gridCol w:w="4804"/>
      </w:tblGrid>
      <w:tr w:rsidR="00D95F59" w:rsidRPr="0013141C" w14:paraId="0FFDD164" w14:textId="77777777" w:rsidTr="00DB1D86">
        <w:tc>
          <w:tcPr>
            <w:tcW w:w="4926" w:type="dxa"/>
          </w:tcPr>
          <w:p w14:paraId="705B14AA" w14:textId="77777777" w:rsidR="00D95F59" w:rsidRPr="0013141C" w:rsidRDefault="00D95F59" w:rsidP="00DB1D86">
            <w:pPr>
              <w:tabs>
                <w:tab w:val="left" w:pos="3580"/>
              </w:tabs>
              <w:spacing w:before="240" w:after="120"/>
              <w:jc w:val="center"/>
              <w:rPr>
                <w:rFonts w:ascii="Arial" w:hAnsi="Arial" w:cs="Arial"/>
                <w:b/>
                <w:sz w:val="22"/>
              </w:rPr>
            </w:pPr>
            <w:r w:rsidRPr="0013141C">
              <w:rPr>
                <w:rFonts w:ascii="Arial" w:hAnsi="Arial" w:cs="Arial"/>
                <w:b/>
                <w:sz w:val="22"/>
              </w:rPr>
              <w:t>ГОСУДАРСТВЕННЫЙ ПАРТНЕР</w:t>
            </w:r>
          </w:p>
        </w:tc>
        <w:tc>
          <w:tcPr>
            <w:tcW w:w="4927" w:type="dxa"/>
          </w:tcPr>
          <w:p w14:paraId="7134C1DB" w14:textId="77777777" w:rsidR="00D95F59" w:rsidRPr="0013141C" w:rsidRDefault="00D95F59" w:rsidP="00DB1D86">
            <w:pPr>
              <w:tabs>
                <w:tab w:val="left" w:pos="3580"/>
              </w:tabs>
              <w:spacing w:before="240" w:after="120"/>
              <w:jc w:val="center"/>
              <w:rPr>
                <w:rFonts w:ascii="Arial" w:hAnsi="Arial" w:cs="Arial"/>
                <w:b/>
                <w:sz w:val="22"/>
              </w:rPr>
            </w:pPr>
            <w:r w:rsidRPr="0013141C">
              <w:rPr>
                <w:rFonts w:ascii="Arial" w:hAnsi="Arial" w:cs="Arial"/>
                <w:b/>
                <w:sz w:val="22"/>
              </w:rPr>
              <w:t>ЧАСТНЫЙ ПАРТНЕР</w:t>
            </w:r>
          </w:p>
        </w:tc>
      </w:tr>
      <w:tr w:rsidR="00D95F59" w:rsidRPr="0013141C" w14:paraId="1C607773" w14:textId="77777777" w:rsidTr="00DB1D86">
        <w:tc>
          <w:tcPr>
            <w:tcW w:w="4926" w:type="dxa"/>
          </w:tcPr>
          <w:p w14:paraId="1756B349" w14:textId="35300782" w:rsidR="00D95F59" w:rsidRPr="0013141C" w:rsidRDefault="00D95F59" w:rsidP="00DB1D86">
            <w:pPr>
              <w:tabs>
                <w:tab w:val="left" w:pos="3580"/>
              </w:tabs>
              <w:spacing w:before="240" w:after="120"/>
              <w:rPr>
                <w:rFonts w:ascii="Arial" w:hAnsi="Arial" w:cs="Arial"/>
                <w:sz w:val="22"/>
                <w:lang w:val="en-US"/>
              </w:rPr>
            </w:pPr>
            <w:r w:rsidRPr="0013141C">
              <w:rPr>
                <w:rFonts w:ascii="Arial" w:hAnsi="Arial" w:cs="Arial"/>
                <w:sz w:val="22"/>
                <w:lang w:val="en-US"/>
              </w:rPr>
              <w:t>[</w:t>
            </w:r>
            <w:r w:rsidRPr="0013141C">
              <w:rPr>
                <w:rFonts w:ascii="Arial" w:hAnsi="Arial" w:cs="Arial"/>
                <w:sz w:val="22"/>
              </w:rPr>
              <w:t>РЕКВИЗИТЫ</w:t>
            </w:r>
            <w:r w:rsidRPr="0013141C">
              <w:rPr>
                <w:rFonts w:ascii="Arial" w:hAnsi="Arial" w:cs="Arial"/>
                <w:sz w:val="22"/>
                <w:lang w:val="en-US"/>
              </w:rPr>
              <w:t>]</w:t>
            </w:r>
          </w:p>
          <w:p w14:paraId="7428B5B5" w14:textId="77777777" w:rsidR="00D95F59" w:rsidRPr="0013141C" w:rsidRDefault="00D95F59" w:rsidP="00DB1D86">
            <w:pPr>
              <w:tabs>
                <w:tab w:val="left" w:pos="3580"/>
              </w:tabs>
              <w:spacing w:before="240" w:after="120"/>
              <w:rPr>
                <w:rFonts w:ascii="Arial" w:hAnsi="Arial" w:cs="Arial"/>
                <w:sz w:val="22"/>
              </w:rPr>
            </w:pPr>
          </w:p>
        </w:tc>
        <w:tc>
          <w:tcPr>
            <w:tcW w:w="4927" w:type="dxa"/>
          </w:tcPr>
          <w:p w14:paraId="58CFD7D0" w14:textId="53740B4D" w:rsidR="00D95F59" w:rsidRPr="0013141C" w:rsidRDefault="00D95F59" w:rsidP="00DB1D86">
            <w:pPr>
              <w:tabs>
                <w:tab w:val="left" w:pos="3580"/>
              </w:tabs>
              <w:spacing w:before="240" w:after="120"/>
              <w:rPr>
                <w:rFonts w:ascii="Arial" w:hAnsi="Arial" w:cs="Arial"/>
                <w:sz w:val="22"/>
                <w:lang w:val="en-US"/>
              </w:rPr>
            </w:pPr>
            <w:r w:rsidRPr="0013141C">
              <w:rPr>
                <w:rFonts w:ascii="Arial" w:hAnsi="Arial" w:cs="Arial"/>
                <w:sz w:val="22"/>
                <w:lang w:val="en-US"/>
              </w:rPr>
              <w:t>[</w:t>
            </w:r>
            <w:r w:rsidRPr="0013141C">
              <w:rPr>
                <w:rFonts w:ascii="Arial" w:hAnsi="Arial" w:cs="Arial"/>
                <w:sz w:val="22"/>
              </w:rPr>
              <w:t>РЕКВИЗИТЫ</w:t>
            </w:r>
            <w:r w:rsidRPr="0013141C">
              <w:rPr>
                <w:rFonts w:ascii="Arial" w:hAnsi="Arial" w:cs="Arial"/>
                <w:sz w:val="22"/>
                <w:lang w:val="en-US"/>
              </w:rPr>
              <w:t>]</w:t>
            </w:r>
          </w:p>
          <w:p w14:paraId="38973887" w14:textId="77777777" w:rsidR="00D95F59" w:rsidRPr="0013141C" w:rsidRDefault="00D95F59" w:rsidP="00DB1D86">
            <w:pPr>
              <w:tabs>
                <w:tab w:val="left" w:pos="3580"/>
              </w:tabs>
              <w:spacing w:before="240" w:after="120"/>
              <w:rPr>
                <w:rFonts w:ascii="Arial" w:hAnsi="Arial" w:cs="Arial"/>
                <w:sz w:val="22"/>
              </w:rPr>
            </w:pPr>
          </w:p>
        </w:tc>
      </w:tr>
      <w:tr w:rsidR="00D95F59" w:rsidRPr="0013141C" w14:paraId="7AB2C03B" w14:textId="77777777" w:rsidTr="00DB1D86">
        <w:tc>
          <w:tcPr>
            <w:tcW w:w="4926" w:type="dxa"/>
          </w:tcPr>
          <w:p w14:paraId="3BD3398A" w14:textId="77777777" w:rsidR="00D95F59" w:rsidRPr="0013141C" w:rsidRDefault="00D95F59" w:rsidP="00DB1D86">
            <w:pPr>
              <w:tabs>
                <w:tab w:val="left" w:pos="3580"/>
              </w:tabs>
              <w:spacing w:before="240" w:after="120"/>
              <w:rPr>
                <w:rFonts w:ascii="Arial" w:hAnsi="Arial" w:cs="Arial"/>
                <w:sz w:val="22"/>
              </w:rPr>
            </w:pPr>
            <w:r w:rsidRPr="0013141C">
              <w:rPr>
                <w:rFonts w:ascii="Arial" w:hAnsi="Arial" w:cs="Arial"/>
                <w:sz w:val="22"/>
              </w:rPr>
              <w:t>ФИО ПОДПИСАНТА:</w:t>
            </w:r>
          </w:p>
          <w:p w14:paraId="315336E7" w14:textId="77777777" w:rsidR="00D95F59" w:rsidRPr="0013141C" w:rsidRDefault="00D95F59" w:rsidP="00DB1D86">
            <w:pPr>
              <w:tabs>
                <w:tab w:val="left" w:pos="3580"/>
              </w:tabs>
              <w:spacing w:before="240" w:after="120"/>
              <w:rPr>
                <w:rFonts w:ascii="Arial" w:hAnsi="Arial" w:cs="Arial"/>
                <w:sz w:val="22"/>
              </w:rPr>
            </w:pPr>
          </w:p>
        </w:tc>
        <w:tc>
          <w:tcPr>
            <w:tcW w:w="4927" w:type="dxa"/>
          </w:tcPr>
          <w:p w14:paraId="606E189A" w14:textId="77777777" w:rsidR="00D95F59" w:rsidRPr="0013141C" w:rsidRDefault="00D95F59" w:rsidP="00DB1D86">
            <w:pPr>
              <w:tabs>
                <w:tab w:val="left" w:pos="3580"/>
              </w:tabs>
              <w:spacing w:before="240" w:after="120"/>
              <w:rPr>
                <w:rFonts w:ascii="Arial" w:hAnsi="Arial" w:cs="Arial"/>
                <w:sz w:val="22"/>
              </w:rPr>
            </w:pPr>
            <w:r w:rsidRPr="0013141C">
              <w:rPr>
                <w:rFonts w:ascii="Arial" w:hAnsi="Arial" w:cs="Arial"/>
                <w:sz w:val="22"/>
              </w:rPr>
              <w:t>ФИО ПОДПИСАНТА:</w:t>
            </w:r>
          </w:p>
        </w:tc>
      </w:tr>
      <w:tr w:rsidR="00D95F59" w:rsidRPr="0013141C" w14:paraId="3490E9F1" w14:textId="77777777" w:rsidTr="00DB1D86">
        <w:tc>
          <w:tcPr>
            <w:tcW w:w="4926" w:type="dxa"/>
          </w:tcPr>
          <w:p w14:paraId="3685940A" w14:textId="77777777" w:rsidR="00D95F59" w:rsidRPr="0013141C" w:rsidRDefault="00D95F59" w:rsidP="00DB1D86">
            <w:pPr>
              <w:tabs>
                <w:tab w:val="left" w:pos="3580"/>
              </w:tabs>
              <w:spacing w:before="240" w:after="120"/>
              <w:rPr>
                <w:rFonts w:ascii="Arial" w:hAnsi="Arial" w:cs="Arial"/>
                <w:sz w:val="22"/>
              </w:rPr>
            </w:pPr>
            <w:r w:rsidRPr="0013141C">
              <w:rPr>
                <w:rFonts w:ascii="Arial" w:hAnsi="Arial" w:cs="Arial"/>
                <w:sz w:val="22"/>
              </w:rPr>
              <w:t>ДОЛЖНОСТЬ:</w:t>
            </w:r>
          </w:p>
          <w:p w14:paraId="3D8D202B" w14:textId="77777777" w:rsidR="00D95F59" w:rsidRPr="0013141C" w:rsidRDefault="00D95F59" w:rsidP="00DB1D86">
            <w:pPr>
              <w:tabs>
                <w:tab w:val="left" w:pos="3580"/>
              </w:tabs>
              <w:spacing w:before="240" w:after="120"/>
              <w:rPr>
                <w:rFonts w:ascii="Arial" w:hAnsi="Arial" w:cs="Arial"/>
                <w:sz w:val="22"/>
              </w:rPr>
            </w:pPr>
          </w:p>
        </w:tc>
        <w:tc>
          <w:tcPr>
            <w:tcW w:w="4927" w:type="dxa"/>
          </w:tcPr>
          <w:p w14:paraId="6A17F7F9" w14:textId="77777777" w:rsidR="00D95F59" w:rsidRPr="0013141C" w:rsidRDefault="00D95F59" w:rsidP="00DB1D86">
            <w:pPr>
              <w:tabs>
                <w:tab w:val="left" w:pos="3580"/>
              </w:tabs>
              <w:spacing w:before="240" w:after="120"/>
              <w:rPr>
                <w:rFonts w:ascii="Arial" w:hAnsi="Arial" w:cs="Arial"/>
                <w:sz w:val="22"/>
              </w:rPr>
            </w:pPr>
            <w:r w:rsidRPr="0013141C">
              <w:rPr>
                <w:rFonts w:ascii="Arial" w:hAnsi="Arial" w:cs="Arial"/>
                <w:sz w:val="22"/>
              </w:rPr>
              <w:t>ДОЛЖНОСТЬ:</w:t>
            </w:r>
          </w:p>
        </w:tc>
      </w:tr>
      <w:tr w:rsidR="00D95F59" w:rsidRPr="0013141C" w14:paraId="61553E9F" w14:textId="77777777" w:rsidTr="00DB1D86">
        <w:tc>
          <w:tcPr>
            <w:tcW w:w="4926" w:type="dxa"/>
          </w:tcPr>
          <w:p w14:paraId="366B9E44" w14:textId="77777777" w:rsidR="00D95F59" w:rsidRPr="0013141C" w:rsidRDefault="00D95F59" w:rsidP="00DB1D86">
            <w:pPr>
              <w:tabs>
                <w:tab w:val="left" w:pos="3580"/>
              </w:tabs>
              <w:spacing w:before="240" w:after="120"/>
              <w:rPr>
                <w:rFonts w:ascii="Arial" w:hAnsi="Arial" w:cs="Arial"/>
                <w:sz w:val="22"/>
              </w:rPr>
            </w:pPr>
            <w:r w:rsidRPr="0013141C">
              <w:rPr>
                <w:rFonts w:ascii="Arial" w:hAnsi="Arial" w:cs="Arial"/>
                <w:sz w:val="22"/>
              </w:rPr>
              <w:t>ПОДПИСЬ:</w:t>
            </w:r>
          </w:p>
          <w:p w14:paraId="59A356C4" w14:textId="77777777" w:rsidR="00D95F59" w:rsidRPr="0013141C" w:rsidRDefault="00D95F59" w:rsidP="00DB1D86">
            <w:pPr>
              <w:tabs>
                <w:tab w:val="left" w:pos="3580"/>
              </w:tabs>
              <w:spacing w:before="240" w:after="120"/>
              <w:rPr>
                <w:rFonts w:ascii="Arial" w:hAnsi="Arial" w:cs="Arial"/>
                <w:sz w:val="22"/>
              </w:rPr>
            </w:pPr>
          </w:p>
        </w:tc>
        <w:tc>
          <w:tcPr>
            <w:tcW w:w="4927" w:type="dxa"/>
          </w:tcPr>
          <w:p w14:paraId="6A4482A7" w14:textId="77777777" w:rsidR="00D95F59" w:rsidRPr="0013141C" w:rsidRDefault="00D95F59" w:rsidP="00DB1D86">
            <w:pPr>
              <w:tabs>
                <w:tab w:val="left" w:pos="3580"/>
              </w:tabs>
              <w:spacing w:before="240" w:after="120"/>
              <w:rPr>
                <w:rFonts w:ascii="Arial" w:hAnsi="Arial" w:cs="Arial"/>
                <w:sz w:val="22"/>
              </w:rPr>
            </w:pPr>
            <w:r w:rsidRPr="0013141C">
              <w:rPr>
                <w:rFonts w:ascii="Arial" w:hAnsi="Arial" w:cs="Arial"/>
                <w:sz w:val="22"/>
              </w:rPr>
              <w:t>ПОДПИСЬ:</w:t>
            </w:r>
          </w:p>
        </w:tc>
      </w:tr>
    </w:tbl>
    <w:p w14:paraId="04D65156" w14:textId="020588D8" w:rsidR="003B1337" w:rsidRPr="0013141C" w:rsidRDefault="001753E6" w:rsidP="003A6C11">
      <w:pPr>
        <w:pStyle w:val="a7"/>
        <w:numPr>
          <w:ilvl w:val="1"/>
          <w:numId w:val="13"/>
        </w:numPr>
        <w:autoSpaceDE w:val="0"/>
        <w:autoSpaceDN w:val="0"/>
        <w:adjustRightInd w:val="0"/>
        <w:spacing w:before="120" w:after="120" w:line="276" w:lineRule="auto"/>
        <w:ind w:left="1276" w:hanging="567"/>
        <w:contextualSpacing w:val="0"/>
        <w:jc w:val="both"/>
        <w:rPr>
          <w:rStyle w:val="10"/>
          <w:rFonts w:ascii="Arial" w:eastAsiaTheme="minorHAnsi" w:hAnsi="Arial" w:cs="Arial"/>
          <w:b w:val="0"/>
          <w:bCs w:val="0"/>
          <w:sz w:val="22"/>
          <w:szCs w:val="22"/>
          <w:lang w:val="ru-RU"/>
        </w:rPr>
      </w:pPr>
      <w:r w:rsidRPr="0013141C">
        <w:rPr>
          <w:rStyle w:val="10"/>
          <w:rFonts w:ascii="Arial" w:eastAsiaTheme="minorHAnsi" w:hAnsi="Arial" w:cs="Arial"/>
          <w:sz w:val="22"/>
          <w:szCs w:val="22"/>
          <w:lang w:val="ru-RU"/>
        </w:rPr>
        <w:br w:type="page"/>
      </w:r>
    </w:p>
    <w:p w14:paraId="2CFAF9FB" w14:textId="77777777" w:rsidR="003B1337" w:rsidRPr="0013141C" w:rsidRDefault="003B1337" w:rsidP="003B1337">
      <w:pPr>
        <w:pStyle w:val="a7"/>
        <w:spacing w:before="120" w:after="120" w:line="276" w:lineRule="auto"/>
        <w:ind w:left="0"/>
        <w:jc w:val="right"/>
        <w:rPr>
          <w:rFonts w:ascii="Arial" w:hAnsi="Arial" w:cs="Arial"/>
          <w:b/>
          <w:sz w:val="22"/>
        </w:rPr>
      </w:pPr>
      <w:bookmarkStart w:id="37" w:name="Объекты"/>
      <w:r w:rsidRPr="0013141C">
        <w:rPr>
          <w:rStyle w:val="10"/>
          <w:rFonts w:ascii="Arial" w:eastAsiaTheme="minorHAnsi" w:hAnsi="Arial" w:cs="Arial"/>
          <w:sz w:val="22"/>
          <w:szCs w:val="22"/>
          <w:lang w:val="ru-RU"/>
        </w:rPr>
        <w:lastRenderedPageBreak/>
        <w:t xml:space="preserve">Приложение </w:t>
      </w:r>
      <w:r w:rsidR="00B21409" w:rsidRPr="0013141C">
        <w:rPr>
          <w:rStyle w:val="10"/>
          <w:rFonts w:ascii="Arial" w:eastAsiaTheme="minorHAnsi" w:hAnsi="Arial" w:cs="Arial"/>
          <w:sz w:val="22"/>
          <w:szCs w:val="22"/>
          <w:lang w:val="ru-RU"/>
        </w:rPr>
        <w:t>1</w:t>
      </w:r>
      <w:bookmarkEnd w:id="37"/>
      <w:r w:rsidRPr="0013141C">
        <w:rPr>
          <w:rFonts w:ascii="Arial" w:hAnsi="Arial" w:cs="Arial"/>
          <w:sz w:val="22"/>
        </w:rPr>
        <w:t xml:space="preserve"> </w:t>
      </w:r>
      <w:r w:rsidRPr="0013141C">
        <w:rPr>
          <w:rFonts w:ascii="Arial" w:hAnsi="Arial" w:cs="Arial"/>
          <w:b/>
          <w:sz w:val="22"/>
        </w:rPr>
        <w:t xml:space="preserve">к </w:t>
      </w:r>
    </w:p>
    <w:p w14:paraId="3354CC54" w14:textId="77777777" w:rsidR="003B1337" w:rsidRPr="0013141C" w:rsidRDefault="003B1337" w:rsidP="003B1337">
      <w:pPr>
        <w:pStyle w:val="a7"/>
        <w:spacing w:before="120" w:after="120" w:line="276" w:lineRule="auto"/>
        <w:ind w:left="0"/>
        <w:jc w:val="right"/>
        <w:rPr>
          <w:rFonts w:ascii="Arial" w:hAnsi="Arial" w:cs="Arial"/>
          <w:b/>
          <w:sz w:val="22"/>
        </w:rPr>
      </w:pPr>
      <w:r w:rsidRPr="0013141C">
        <w:rPr>
          <w:rFonts w:ascii="Arial" w:hAnsi="Arial" w:cs="Arial"/>
          <w:b/>
          <w:sz w:val="22"/>
        </w:rPr>
        <w:t>Соглашению о государственно-частном партнерстве № [</w:t>
      </w:r>
      <w:r w:rsidRPr="0013141C">
        <w:rPr>
          <w:rFonts w:ascii="Arial" w:hAnsi="Arial" w:cs="Arial"/>
          <w:b/>
          <w:sz w:val="22"/>
          <w:highlight w:val="yellow"/>
        </w:rPr>
        <w:t>●</w:t>
      </w:r>
      <w:r w:rsidRPr="0013141C">
        <w:rPr>
          <w:rFonts w:ascii="Arial" w:hAnsi="Arial" w:cs="Arial"/>
          <w:b/>
          <w:sz w:val="22"/>
        </w:rPr>
        <w:t>] от [</w:t>
      </w:r>
      <w:r w:rsidRPr="0013141C">
        <w:rPr>
          <w:rFonts w:ascii="Arial" w:hAnsi="Arial" w:cs="Arial"/>
          <w:b/>
          <w:sz w:val="22"/>
          <w:highlight w:val="yellow"/>
        </w:rPr>
        <w:t>●</w:t>
      </w:r>
      <w:r w:rsidRPr="0013141C">
        <w:rPr>
          <w:rFonts w:ascii="Arial" w:hAnsi="Arial" w:cs="Arial"/>
          <w:b/>
          <w:sz w:val="22"/>
        </w:rPr>
        <w:t>]</w:t>
      </w:r>
    </w:p>
    <w:p w14:paraId="572F8A8E" w14:textId="77777777" w:rsidR="001753E6" w:rsidRPr="0013141C" w:rsidRDefault="001753E6" w:rsidP="001753E6">
      <w:pPr>
        <w:spacing w:before="120" w:after="120" w:line="276" w:lineRule="auto"/>
        <w:jc w:val="center"/>
        <w:rPr>
          <w:rStyle w:val="10"/>
          <w:rFonts w:ascii="Arial" w:eastAsiaTheme="minorHAnsi" w:hAnsi="Arial" w:cs="Arial"/>
          <w:sz w:val="22"/>
          <w:szCs w:val="22"/>
          <w:lang w:val="ru-RU"/>
        </w:rPr>
      </w:pPr>
    </w:p>
    <w:p w14:paraId="55E353D5" w14:textId="7A9C3CD1" w:rsidR="00012B78" w:rsidRPr="0013141C" w:rsidRDefault="001753E6" w:rsidP="001753E6">
      <w:pPr>
        <w:spacing w:before="120" w:after="120" w:line="276" w:lineRule="auto"/>
        <w:jc w:val="center"/>
        <w:rPr>
          <w:rFonts w:ascii="Arial" w:hAnsi="Arial" w:cs="Arial"/>
          <w:b/>
          <w:sz w:val="22"/>
        </w:rPr>
      </w:pPr>
      <w:r w:rsidRPr="0013141C">
        <w:rPr>
          <w:rStyle w:val="10"/>
          <w:rFonts w:ascii="Arial" w:eastAsiaTheme="minorHAnsi" w:hAnsi="Arial" w:cs="Arial"/>
          <w:sz w:val="22"/>
          <w:szCs w:val="22"/>
          <w:lang w:val="ru-RU"/>
        </w:rPr>
        <w:t xml:space="preserve">ПЕРЕЧЕНЬ </w:t>
      </w:r>
      <w:commentRangeStart w:id="38"/>
      <w:r w:rsidRPr="0013141C">
        <w:rPr>
          <w:rStyle w:val="10"/>
          <w:rFonts w:ascii="Arial" w:eastAsiaTheme="minorHAnsi" w:hAnsi="Arial" w:cs="Arial"/>
          <w:sz w:val="22"/>
          <w:szCs w:val="22"/>
          <w:lang w:val="ru-RU"/>
        </w:rPr>
        <w:t>СОГЛАСОВАННЫХ ОБЪЕКТОВ</w:t>
      </w:r>
      <w:commentRangeEnd w:id="38"/>
      <w:r w:rsidR="008F79BB" w:rsidRPr="0013141C">
        <w:rPr>
          <w:rStyle w:val="af"/>
        </w:rPr>
        <w:commentReference w:id="38"/>
      </w:r>
      <w:r w:rsidR="00D268E8" w:rsidRPr="0013141C">
        <w:rPr>
          <w:rStyle w:val="aff"/>
          <w:rFonts w:ascii="Arial" w:hAnsi="Arial" w:cs="Arial"/>
          <w:b/>
          <w:bCs/>
          <w:sz w:val="22"/>
        </w:rPr>
        <w:footnoteReference w:id="2"/>
      </w:r>
    </w:p>
    <w:p w14:paraId="0D1401F3" w14:textId="77777777" w:rsidR="003B1337" w:rsidRPr="0013141C" w:rsidRDefault="003B1337" w:rsidP="003B1337">
      <w:pPr>
        <w:spacing w:before="120" w:after="120" w:line="276" w:lineRule="auto"/>
        <w:ind w:left="5103"/>
        <w:rPr>
          <w:rFonts w:ascii="Arial" w:hAnsi="Arial" w:cs="Arial"/>
          <w:sz w:val="22"/>
        </w:rPr>
      </w:pPr>
    </w:p>
    <w:tbl>
      <w:tblPr>
        <w:tblStyle w:val="af8"/>
        <w:tblW w:w="10484" w:type="dxa"/>
        <w:tblInd w:w="-34" w:type="dxa"/>
        <w:tblLook w:val="04A0" w:firstRow="1" w:lastRow="0" w:firstColumn="1" w:lastColumn="0" w:noHBand="0" w:noVBand="1"/>
      </w:tblPr>
      <w:tblGrid>
        <w:gridCol w:w="609"/>
        <w:gridCol w:w="3045"/>
        <w:gridCol w:w="1336"/>
        <w:gridCol w:w="2978"/>
        <w:gridCol w:w="2516"/>
      </w:tblGrid>
      <w:tr w:rsidR="00292157" w:rsidRPr="0013141C" w14:paraId="36D6A96D" w14:textId="23CB6C94" w:rsidTr="00204169">
        <w:tc>
          <w:tcPr>
            <w:tcW w:w="609" w:type="dxa"/>
            <w:shd w:val="clear" w:color="auto" w:fill="D9D9D9" w:themeFill="background1" w:themeFillShade="D9"/>
          </w:tcPr>
          <w:p w14:paraId="539B8C83" w14:textId="77777777" w:rsidR="00292157" w:rsidRPr="0013141C" w:rsidRDefault="00292157" w:rsidP="003B1337">
            <w:pPr>
              <w:spacing w:before="120" w:after="120" w:line="276" w:lineRule="auto"/>
              <w:rPr>
                <w:rFonts w:ascii="Arial" w:hAnsi="Arial" w:cs="Arial"/>
                <w:b/>
                <w:sz w:val="22"/>
              </w:rPr>
            </w:pPr>
            <w:r w:rsidRPr="0013141C">
              <w:rPr>
                <w:rFonts w:ascii="Arial" w:hAnsi="Arial" w:cs="Arial"/>
                <w:b/>
                <w:sz w:val="22"/>
              </w:rPr>
              <w:t>№</w:t>
            </w:r>
          </w:p>
        </w:tc>
        <w:tc>
          <w:tcPr>
            <w:tcW w:w="3045" w:type="dxa"/>
            <w:shd w:val="clear" w:color="auto" w:fill="D9D9D9" w:themeFill="background1" w:themeFillShade="D9"/>
          </w:tcPr>
          <w:p w14:paraId="116A5123" w14:textId="77777777" w:rsidR="00292157" w:rsidRPr="0013141C" w:rsidRDefault="00292157" w:rsidP="003B1337">
            <w:pPr>
              <w:spacing w:before="120" w:after="120" w:line="276" w:lineRule="auto"/>
              <w:rPr>
                <w:rFonts w:ascii="Arial" w:hAnsi="Arial" w:cs="Arial"/>
                <w:b/>
                <w:sz w:val="22"/>
              </w:rPr>
            </w:pPr>
            <w:r w:rsidRPr="0013141C">
              <w:rPr>
                <w:rFonts w:ascii="Arial" w:hAnsi="Arial" w:cs="Arial"/>
                <w:b/>
                <w:sz w:val="22"/>
              </w:rPr>
              <w:t>Наименование объекта</w:t>
            </w:r>
          </w:p>
        </w:tc>
        <w:tc>
          <w:tcPr>
            <w:tcW w:w="1336" w:type="dxa"/>
            <w:shd w:val="clear" w:color="auto" w:fill="D9D9D9" w:themeFill="background1" w:themeFillShade="D9"/>
          </w:tcPr>
          <w:p w14:paraId="36B7737F" w14:textId="77777777" w:rsidR="00292157" w:rsidRPr="0013141C" w:rsidRDefault="00292157" w:rsidP="003B1337">
            <w:pPr>
              <w:spacing w:before="120" w:after="120" w:line="276" w:lineRule="auto"/>
              <w:rPr>
                <w:rFonts w:ascii="Arial" w:hAnsi="Arial" w:cs="Arial"/>
                <w:b/>
                <w:sz w:val="22"/>
              </w:rPr>
            </w:pPr>
            <w:r w:rsidRPr="0013141C">
              <w:rPr>
                <w:rFonts w:ascii="Arial" w:hAnsi="Arial" w:cs="Arial"/>
                <w:b/>
                <w:sz w:val="22"/>
              </w:rPr>
              <w:t>Общая площадь (м</w:t>
            </w:r>
            <w:r w:rsidRPr="0013141C">
              <w:rPr>
                <w:rFonts w:ascii="Arial" w:hAnsi="Arial" w:cs="Arial"/>
                <w:b/>
                <w:sz w:val="22"/>
                <w:vertAlign w:val="superscript"/>
              </w:rPr>
              <w:t>2</w:t>
            </w:r>
            <w:r w:rsidRPr="0013141C">
              <w:rPr>
                <w:rFonts w:ascii="Arial" w:hAnsi="Arial" w:cs="Arial"/>
                <w:b/>
                <w:sz w:val="22"/>
              </w:rPr>
              <w:t>)</w:t>
            </w:r>
          </w:p>
        </w:tc>
        <w:tc>
          <w:tcPr>
            <w:tcW w:w="2978" w:type="dxa"/>
            <w:shd w:val="clear" w:color="auto" w:fill="D9D9D9" w:themeFill="background1" w:themeFillShade="D9"/>
          </w:tcPr>
          <w:p w14:paraId="4F05151C" w14:textId="50D8AEBF" w:rsidR="00292157" w:rsidRPr="0013141C" w:rsidRDefault="00292157" w:rsidP="003B1337">
            <w:pPr>
              <w:spacing w:before="120" w:after="120" w:line="276" w:lineRule="auto"/>
              <w:rPr>
                <w:rFonts w:ascii="Arial" w:hAnsi="Arial" w:cs="Arial"/>
                <w:b/>
                <w:sz w:val="22"/>
              </w:rPr>
            </w:pPr>
            <w:proofErr w:type="gramStart"/>
            <w:r w:rsidRPr="0013141C">
              <w:rPr>
                <w:rFonts w:ascii="Arial" w:hAnsi="Arial" w:cs="Arial"/>
                <w:b/>
                <w:sz w:val="22"/>
              </w:rPr>
              <w:t>Текущее  состояние</w:t>
            </w:r>
            <w:proofErr w:type="gramEnd"/>
          </w:p>
        </w:tc>
        <w:tc>
          <w:tcPr>
            <w:tcW w:w="2516" w:type="dxa"/>
            <w:shd w:val="clear" w:color="auto" w:fill="D9D9D9" w:themeFill="background1" w:themeFillShade="D9"/>
          </w:tcPr>
          <w:p w14:paraId="4E113F42" w14:textId="6BC0658F" w:rsidR="00292157" w:rsidRPr="0013141C" w:rsidRDefault="00292157" w:rsidP="003B1337">
            <w:pPr>
              <w:spacing w:before="120" w:after="120" w:line="276" w:lineRule="auto"/>
              <w:rPr>
                <w:rFonts w:ascii="Arial" w:hAnsi="Arial" w:cs="Arial"/>
                <w:b/>
                <w:sz w:val="22"/>
              </w:rPr>
            </w:pPr>
            <w:r w:rsidRPr="0013141C">
              <w:rPr>
                <w:rFonts w:ascii="Arial" w:hAnsi="Arial" w:cs="Arial"/>
                <w:b/>
                <w:sz w:val="22"/>
              </w:rPr>
              <w:t>Рыночная стоимость, в сум</w:t>
            </w:r>
          </w:p>
        </w:tc>
      </w:tr>
      <w:tr w:rsidR="00292157" w:rsidRPr="0013141C" w14:paraId="7795E503" w14:textId="06B4AA7C" w:rsidTr="00204169">
        <w:tc>
          <w:tcPr>
            <w:tcW w:w="609" w:type="dxa"/>
          </w:tcPr>
          <w:p w14:paraId="642E8FB7" w14:textId="77777777" w:rsidR="00292157" w:rsidRPr="0013141C" w:rsidRDefault="00292157" w:rsidP="00D97C29">
            <w:pPr>
              <w:pStyle w:val="a7"/>
              <w:numPr>
                <w:ilvl w:val="0"/>
                <w:numId w:val="21"/>
              </w:numPr>
              <w:spacing w:before="120" w:after="120" w:line="276" w:lineRule="auto"/>
              <w:ind w:left="357" w:hanging="357"/>
              <w:contextualSpacing w:val="0"/>
              <w:rPr>
                <w:rFonts w:ascii="Arial" w:hAnsi="Arial" w:cs="Arial"/>
                <w:b/>
                <w:sz w:val="22"/>
              </w:rPr>
            </w:pPr>
          </w:p>
        </w:tc>
        <w:tc>
          <w:tcPr>
            <w:tcW w:w="3045" w:type="dxa"/>
          </w:tcPr>
          <w:p w14:paraId="694C4681" w14:textId="54F8DC59" w:rsidR="00292157" w:rsidRPr="0013141C" w:rsidRDefault="00292157" w:rsidP="003B1337">
            <w:pPr>
              <w:spacing w:before="120" w:after="120" w:line="276" w:lineRule="auto"/>
              <w:rPr>
                <w:rFonts w:ascii="Arial" w:hAnsi="Arial" w:cs="Arial"/>
                <w:sz w:val="22"/>
              </w:rPr>
            </w:pPr>
            <w:r w:rsidRPr="0013141C">
              <w:rPr>
                <w:rFonts w:ascii="Arial" w:hAnsi="Arial" w:cs="Arial"/>
                <w:sz w:val="22"/>
              </w:rPr>
              <w:t xml:space="preserve">Земельный </w:t>
            </w:r>
            <w:r w:rsidR="005213BF" w:rsidRPr="0013141C">
              <w:rPr>
                <w:rFonts w:ascii="Arial" w:hAnsi="Arial" w:cs="Arial"/>
                <w:sz w:val="22"/>
              </w:rPr>
              <w:t>У</w:t>
            </w:r>
            <w:r w:rsidRPr="0013141C">
              <w:rPr>
                <w:rFonts w:ascii="Arial" w:hAnsi="Arial" w:cs="Arial"/>
                <w:sz w:val="22"/>
              </w:rPr>
              <w:t>часток</w:t>
            </w:r>
          </w:p>
        </w:tc>
        <w:tc>
          <w:tcPr>
            <w:tcW w:w="1336" w:type="dxa"/>
          </w:tcPr>
          <w:p w14:paraId="2E39B9B3" w14:textId="77777777" w:rsidR="00292157" w:rsidRPr="0013141C" w:rsidRDefault="00292157" w:rsidP="003B1337">
            <w:pPr>
              <w:spacing w:before="120" w:after="120" w:line="276" w:lineRule="auto"/>
              <w:rPr>
                <w:rFonts w:ascii="Arial" w:hAnsi="Arial" w:cs="Arial"/>
                <w:sz w:val="22"/>
              </w:rPr>
            </w:pPr>
            <w:r w:rsidRPr="0013141C">
              <w:rPr>
                <w:rFonts w:ascii="Arial" w:hAnsi="Arial" w:cs="Arial"/>
                <w:sz w:val="22"/>
              </w:rPr>
              <w:t>123 411.00</w:t>
            </w:r>
          </w:p>
        </w:tc>
        <w:tc>
          <w:tcPr>
            <w:tcW w:w="2978" w:type="dxa"/>
          </w:tcPr>
          <w:p w14:paraId="70A55157" w14:textId="77777777" w:rsidR="00292157" w:rsidRPr="0013141C" w:rsidRDefault="00292157" w:rsidP="003B1337">
            <w:pPr>
              <w:spacing w:before="120" w:after="120" w:line="276" w:lineRule="auto"/>
              <w:rPr>
                <w:rFonts w:ascii="Arial" w:hAnsi="Arial" w:cs="Arial"/>
                <w:sz w:val="22"/>
              </w:rPr>
            </w:pPr>
          </w:p>
        </w:tc>
        <w:tc>
          <w:tcPr>
            <w:tcW w:w="2516" w:type="dxa"/>
          </w:tcPr>
          <w:p w14:paraId="5BFD12EA" w14:textId="19B5DB28" w:rsidR="00292157" w:rsidRPr="0013141C" w:rsidRDefault="00292157" w:rsidP="003B1337">
            <w:pPr>
              <w:spacing w:before="120" w:after="120" w:line="276" w:lineRule="auto"/>
              <w:rPr>
                <w:rFonts w:ascii="Arial" w:hAnsi="Arial" w:cs="Arial"/>
                <w:sz w:val="22"/>
              </w:rPr>
            </w:pPr>
          </w:p>
        </w:tc>
      </w:tr>
      <w:tr w:rsidR="00292157" w:rsidRPr="0013141C" w14:paraId="20B55C71" w14:textId="16CB79DF" w:rsidTr="00204169">
        <w:tc>
          <w:tcPr>
            <w:tcW w:w="609" w:type="dxa"/>
          </w:tcPr>
          <w:p w14:paraId="4C7F8DE3" w14:textId="77777777" w:rsidR="00292157" w:rsidRPr="0013141C" w:rsidRDefault="00292157" w:rsidP="00D97C29">
            <w:pPr>
              <w:pStyle w:val="a7"/>
              <w:numPr>
                <w:ilvl w:val="0"/>
                <w:numId w:val="21"/>
              </w:numPr>
              <w:spacing w:before="120" w:after="120" w:line="276" w:lineRule="auto"/>
              <w:ind w:left="357" w:hanging="357"/>
              <w:contextualSpacing w:val="0"/>
              <w:rPr>
                <w:rFonts w:ascii="Arial" w:hAnsi="Arial" w:cs="Arial"/>
                <w:b/>
                <w:sz w:val="22"/>
              </w:rPr>
            </w:pPr>
          </w:p>
        </w:tc>
        <w:tc>
          <w:tcPr>
            <w:tcW w:w="3045" w:type="dxa"/>
          </w:tcPr>
          <w:p w14:paraId="54732996" w14:textId="77777777" w:rsidR="00292157" w:rsidRPr="0013141C" w:rsidRDefault="00292157" w:rsidP="003B1337">
            <w:pPr>
              <w:spacing w:before="120" w:after="120" w:line="276" w:lineRule="auto"/>
              <w:rPr>
                <w:rFonts w:ascii="Arial" w:hAnsi="Arial" w:cs="Arial"/>
                <w:sz w:val="22"/>
              </w:rPr>
            </w:pPr>
            <w:r w:rsidRPr="0013141C">
              <w:rPr>
                <w:rFonts w:ascii="Arial" w:hAnsi="Arial" w:cs="Arial"/>
                <w:sz w:val="22"/>
              </w:rPr>
              <w:t>Библиотека</w:t>
            </w:r>
          </w:p>
        </w:tc>
        <w:tc>
          <w:tcPr>
            <w:tcW w:w="1336" w:type="dxa"/>
          </w:tcPr>
          <w:p w14:paraId="610F3D73" w14:textId="77777777" w:rsidR="00292157" w:rsidRPr="0013141C" w:rsidRDefault="00292157" w:rsidP="003B1337">
            <w:pPr>
              <w:spacing w:before="120" w:after="120" w:line="276" w:lineRule="auto"/>
              <w:rPr>
                <w:rFonts w:ascii="Arial" w:hAnsi="Arial" w:cs="Arial"/>
                <w:sz w:val="22"/>
              </w:rPr>
            </w:pPr>
            <w:r w:rsidRPr="0013141C">
              <w:rPr>
                <w:rFonts w:ascii="Arial" w:hAnsi="Arial" w:cs="Arial"/>
                <w:sz w:val="22"/>
              </w:rPr>
              <w:t>384.00</w:t>
            </w:r>
          </w:p>
        </w:tc>
        <w:tc>
          <w:tcPr>
            <w:tcW w:w="2978" w:type="dxa"/>
          </w:tcPr>
          <w:p w14:paraId="54E761CE" w14:textId="77777777" w:rsidR="00292157" w:rsidRPr="0013141C" w:rsidRDefault="00292157" w:rsidP="00292157">
            <w:pPr>
              <w:spacing w:before="120" w:after="120" w:line="276" w:lineRule="auto"/>
              <w:rPr>
                <w:rFonts w:ascii="Arial" w:hAnsi="Arial" w:cs="Arial"/>
                <w:sz w:val="22"/>
              </w:rPr>
            </w:pPr>
          </w:p>
        </w:tc>
        <w:tc>
          <w:tcPr>
            <w:tcW w:w="2516" w:type="dxa"/>
          </w:tcPr>
          <w:p w14:paraId="170F11D8" w14:textId="1E7DA31D" w:rsidR="00292157" w:rsidRPr="0013141C" w:rsidRDefault="00292157" w:rsidP="003B1337">
            <w:pPr>
              <w:spacing w:before="120" w:after="120" w:line="276" w:lineRule="auto"/>
              <w:rPr>
                <w:rFonts w:ascii="Arial" w:hAnsi="Arial" w:cs="Arial"/>
                <w:sz w:val="22"/>
              </w:rPr>
            </w:pPr>
          </w:p>
        </w:tc>
      </w:tr>
      <w:tr w:rsidR="00292157" w:rsidRPr="0013141C" w14:paraId="014CD48E" w14:textId="382C36EE" w:rsidTr="00204169">
        <w:tc>
          <w:tcPr>
            <w:tcW w:w="609" w:type="dxa"/>
          </w:tcPr>
          <w:p w14:paraId="68A81199" w14:textId="77777777" w:rsidR="00292157" w:rsidRPr="0013141C" w:rsidRDefault="00292157" w:rsidP="00D97C29">
            <w:pPr>
              <w:pStyle w:val="a7"/>
              <w:numPr>
                <w:ilvl w:val="0"/>
                <w:numId w:val="21"/>
              </w:numPr>
              <w:spacing w:before="120" w:after="120" w:line="276" w:lineRule="auto"/>
              <w:ind w:left="357" w:hanging="357"/>
              <w:contextualSpacing w:val="0"/>
              <w:rPr>
                <w:rFonts w:ascii="Arial" w:hAnsi="Arial" w:cs="Arial"/>
                <w:b/>
                <w:sz w:val="22"/>
              </w:rPr>
            </w:pPr>
          </w:p>
        </w:tc>
        <w:tc>
          <w:tcPr>
            <w:tcW w:w="3045" w:type="dxa"/>
          </w:tcPr>
          <w:p w14:paraId="12B7FD6A" w14:textId="77777777" w:rsidR="00292157" w:rsidRPr="0013141C" w:rsidRDefault="00292157" w:rsidP="003B1337">
            <w:pPr>
              <w:spacing w:before="120" w:after="120" w:line="276" w:lineRule="auto"/>
              <w:rPr>
                <w:rFonts w:ascii="Arial" w:hAnsi="Arial" w:cs="Arial"/>
                <w:sz w:val="22"/>
              </w:rPr>
            </w:pPr>
            <w:r w:rsidRPr="0013141C">
              <w:rPr>
                <w:rFonts w:ascii="Arial" w:hAnsi="Arial" w:cs="Arial"/>
                <w:sz w:val="22"/>
              </w:rPr>
              <w:t>Административное здание</w:t>
            </w:r>
          </w:p>
        </w:tc>
        <w:tc>
          <w:tcPr>
            <w:tcW w:w="1336" w:type="dxa"/>
          </w:tcPr>
          <w:p w14:paraId="37819563" w14:textId="77777777" w:rsidR="00292157" w:rsidRPr="0013141C" w:rsidRDefault="00292157" w:rsidP="003B1337">
            <w:pPr>
              <w:spacing w:before="120" w:after="120" w:line="276" w:lineRule="auto"/>
              <w:rPr>
                <w:rFonts w:ascii="Arial" w:hAnsi="Arial" w:cs="Arial"/>
                <w:sz w:val="22"/>
              </w:rPr>
            </w:pPr>
            <w:r w:rsidRPr="0013141C">
              <w:rPr>
                <w:rFonts w:ascii="Arial" w:hAnsi="Arial" w:cs="Arial"/>
                <w:sz w:val="22"/>
              </w:rPr>
              <w:t>224.00</w:t>
            </w:r>
          </w:p>
        </w:tc>
        <w:tc>
          <w:tcPr>
            <w:tcW w:w="2978" w:type="dxa"/>
          </w:tcPr>
          <w:p w14:paraId="2D41390D" w14:textId="77777777" w:rsidR="00292157" w:rsidRPr="0013141C" w:rsidRDefault="00292157" w:rsidP="00292157">
            <w:pPr>
              <w:spacing w:before="120" w:after="120" w:line="276" w:lineRule="auto"/>
              <w:rPr>
                <w:rFonts w:ascii="Arial" w:hAnsi="Arial" w:cs="Arial"/>
                <w:sz w:val="22"/>
              </w:rPr>
            </w:pPr>
          </w:p>
        </w:tc>
        <w:tc>
          <w:tcPr>
            <w:tcW w:w="2516" w:type="dxa"/>
          </w:tcPr>
          <w:p w14:paraId="1344096D" w14:textId="2BBA8306" w:rsidR="00292157" w:rsidRPr="0013141C" w:rsidRDefault="00292157" w:rsidP="003B1337">
            <w:pPr>
              <w:spacing w:before="120" w:after="120" w:line="276" w:lineRule="auto"/>
              <w:rPr>
                <w:rFonts w:ascii="Arial" w:hAnsi="Arial" w:cs="Arial"/>
                <w:sz w:val="22"/>
              </w:rPr>
            </w:pPr>
          </w:p>
        </w:tc>
      </w:tr>
      <w:tr w:rsidR="00292157" w:rsidRPr="0013141C" w14:paraId="35F54548" w14:textId="342A6095" w:rsidTr="00204169">
        <w:tc>
          <w:tcPr>
            <w:tcW w:w="609" w:type="dxa"/>
          </w:tcPr>
          <w:p w14:paraId="7B82FA0A" w14:textId="77777777" w:rsidR="00292157" w:rsidRPr="0013141C" w:rsidRDefault="00292157" w:rsidP="00D97C29">
            <w:pPr>
              <w:pStyle w:val="a7"/>
              <w:numPr>
                <w:ilvl w:val="0"/>
                <w:numId w:val="21"/>
              </w:numPr>
              <w:spacing w:before="120" w:after="120" w:line="276" w:lineRule="auto"/>
              <w:ind w:left="357" w:hanging="357"/>
              <w:contextualSpacing w:val="0"/>
              <w:rPr>
                <w:rFonts w:ascii="Arial" w:hAnsi="Arial" w:cs="Arial"/>
                <w:b/>
                <w:sz w:val="22"/>
              </w:rPr>
            </w:pPr>
          </w:p>
        </w:tc>
        <w:tc>
          <w:tcPr>
            <w:tcW w:w="3045" w:type="dxa"/>
          </w:tcPr>
          <w:p w14:paraId="6ABF4326" w14:textId="77777777" w:rsidR="00292157" w:rsidRPr="0013141C" w:rsidRDefault="00292157" w:rsidP="003B1337">
            <w:pPr>
              <w:spacing w:before="120" w:after="120" w:line="276" w:lineRule="auto"/>
              <w:rPr>
                <w:rFonts w:ascii="Arial" w:hAnsi="Arial" w:cs="Arial"/>
                <w:sz w:val="22"/>
              </w:rPr>
            </w:pPr>
            <w:r w:rsidRPr="0013141C">
              <w:rPr>
                <w:rFonts w:ascii="Arial" w:hAnsi="Arial" w:cs="Arial"/>
                <w:sz w:val="22"/>
              </w:rPr>
              <w:t>Оздоровительный центр</w:t>
            </w:r>
          </w:p>
        </w:tc>
        <w:tc>
          <w:tcPr>
            <w:tcW w:w="1336" w:type="dxa"/>
          </w:tcPr>
          <w:p w14:paraId="467FF560" w14:textId="77777777" w:rsidR="00292157" w:rsidRPr="0013141C" w:rsidRDefault="00292157" w:rsidP="003B1337">
            <w:pPr>
              <w:spacing w:before="120" w:after="120" w:line="276" w:lineRule="auto"/>
              <w:rPr>
                <w:rFonts w:ascii="Arial" w:hAnsi="Arial" w:cs="Arial"/>
                <w:sz w:val="22"/>
              </w:rPr>
            </w:pPr>
            <w:r w:rsidRPr="0013141C">
              <w:rPr>
                <w:rFonts w:ascii="Arial" w:hAnsi="Arial" w:cs="Arial"/>
                <w:sz w:val="22"/>
              </w:rPr>
              <w:t>412.00</w:t>
            </w:r>
          </w:p>
        </w:tc>
        <w:tc>
          <w:tcPr>
            <w:tcW w:w="2978" w:type="dxa"/>
          </w:tcPr>
          <w:p w14:paraId="4128AA93" w14:textId="77777777" w:rsidR="00292157" w:rsidRPr="0013141C" w:rsidRDefault="00292157" w:rsidP="00292157">
            <w:pPr>
              <w:spacing w:before="120" w:after="120" w:line="276" w:lineRule="auto"/>
              <w:rPr>
                <w:rFonts w:ascii="Arial" w:hAnsi="Arial" w:cs="Arial"/>
                <w:sz w:val="22"/>
              </w:rPr>
            </w:pPr>
          </w:p>
        </w:tc>
        <w:tc>
          <w:tcPr>
            <w:tcW w:w="2516" w:type="dxa"/>
          </w:tcPr>
          <w:p w14:paraId="58C800A1" w14:textId="0F1559F4" w:rsidR="00292157" w:rsidRPr="0013141C" w:rsidRDefault="00292157" w:rsidP="003B1337">
            <w:pPr>
              <w:spacing w:before="120" w:after="120" w:line="276" w:lineRule="auto"/>
              <w:rPr>
                <w:rFonts w:ascii="Arial" w:hAnsi="Arial" w:cs="Arial"/>
                <w:sz w:val="22"/>
              </w:rPr>
            </w:pPr>
          </w:p>
        </w:tc>
      </w:tr>
      <w:tr w:rsidR="00292157" w:rsidRPr="0013141C" w14:paraId="31354A5F" w14:textId="0BCD0BCA" w:rsidTr="00204169">
        <w:tc>
          <w:tcPr>
            <w:tcW w:w="609" w:type="dxa"/>
          </w:tcPr>
          <w:p w14:paraId="1D6FBA18" w14:textId="77777777" w:rsidR="00292157" w:rsidRPr="0013141C" w:rsidRDefault="00292157" w:rsidP="00D97C29">
            <w:pPr>
              <w:pStyle w:val="a7"/>
              <w:numPr>
                <w:ilvl w:val="0"/>
                <w:numId w:val="21"/>
              </w:numPr>
              <w:spacing w:before="120" w:after="120" w:line="276" w:lineRule="auto"/>
              <w:ind w:left="357" w:hanging="357"/>
              <w:contextualSpacing w:val="0"/>
              <w:rPr>
                <w:rFonts w:ascii="Arial" w:hAnsi="Arial" w:cs="Arial"/>
                <w:b/>
                <w:sz w:val="22"/>
              </w:rPr>
            </w:pPr>
          </w:p>
        </w:tc>
        <w:tc>
          <w:tcPr>
            <w:tcW w:w="3045" w:type="dxa"/>
          </w:tcPr>
          <w:p w14:paraId="6242E383" w14:textId="77777777" w:rsidR="00292157" w:rsidRPr="0013141C" w:rsidRDefault="00292157" w:rsidP="003B1337">
            <w:pPr>
              <w:spacing w:before="120" w:after="120" w:line="276" w:lineRule="auto"/>
              <w:rPr>
                <w:rFonts w:ascii="Arial" w:hAnsi="Arial" w:cs="Arial"/>
                <w:sz w:val="22"/>
              </w:rPr>
            </w:pPr>
            <w:r w:rsidRPr="0013141C">
              <w:rPr>
                <w:rFonts w:ascii="Arial" w:hAnsi="Arial" w:cs="Arial"/>
                <w:sz w:val="22"/>
              </w:rPr>
              <w:t>Административное здание</w:t>
            </w:r>
          </w:p>
        </w:tc>
        <w:tc>
          <w:tcPr>
            <w:tcW w:w="1336" w:type="dxa"/>
          </w:tcPr>
          <w:p w14:paraId="3B1F0CA8" w14:textId="77777777" w:rsidR="00292157" w:rsidRPr="0013141C" w:rsidRDefault="00292157" w:rsidP="003B1337">
            <w:pPr>
              <w:spacing w:before="120" w:after="120" w:line="276" w:lineRule="auto"/>
              <w:rPr>
                <w:rFonts w:ascii="Arial" w:hAnsi="Arial" w:cs="Arial"/>
                <w:sz w:val="22"/>
              </w:rPr>
            </w:pPr>
            <w:r w:rsidRPr="0013141C">
              <w:rPr>
                <w:rFonts w:ascii="Arial" w:hAnsi="Arial" w:cs="Arial"/>
                <w:sz w:val="22"/>
              </w:rPr>
              <w:t>132.00</w:t>
            </w:r>
          </w:p>
        </w:tc>
        <w:tc>
          <w:tcPr>
            <w:tcW w:w="2978" w:type="dxa"/>
          </w:tcPr>
          <w:p w14:paraId="67C961F3" w14:textId="77777777" w:rsidR="00292157" w:rsidRPr="0013141C" w:rsidRDefault="00292157" w:rsidP="00292157">
            <w:pPr>
              <w:spacing w:before="120" w:after="120" w:line="276" w:lineRule="auto"/>
              <w:rPr>
                <w:rFonts w:ascii="Arial" w:hAnsi="Arial" w:cs="Arial"/>
                <w:sz w:val="22"/>
              </w:rPr>
            </w:pPr>
          </w:p>
        </w:tc>
        <w:tc>
          <w:tcPr>
            <w:tcW w:w="2516" w:type="dxa"/>
          </w:tcPr>
          <w:p w14:paraId="5449FC0E" w14:textId="7FAB4029" w:rsidR="00292157" w:rsidRPr="0013141C" w:rsidRDefault="00292157" w:rsidP="003B1337">
            <w:pPr>
              <w:spacing w:before="120" w:after="120" w:line="276" w:lineRule="auto"/>
              <w:rPr>
                <w:rFonts w:ascii="Arial" w:hAnsi="Arial" w:cs="Arial"/>
                <w:sz w:val="22"/>
              </w:rPr>
            </w:pPr>
          </w:p>
        </w:tc>
      </w:tr>
      <w:tr w:rsidR="00292157" w:rsidRPr="0013141C" w14:paraId="039EA619" w14:textId="35577D5A" w:rsidTr="00204169">
        <w:tc>
          <w:tcPr>
            <w:tcW w:w="609" w:type="dxa"/>
          </w:tcPr>
          <w:p w14:paraId="6472E0F9" w14:textId="77777777" w:rsidR="00292157" w:rsidRPr="0013141C" w:rsidRDefault="00292157" w:rsidP="00D97C29">
            <w:pPr>
              <w:pStyle w:val="a7"/>
              <w:numPr>
                <w:ilvl w:val="0"/>
                <w:numId w:val="21"/>
              </w:numPr>
              <w:spacing w:before="120" w:after="120" w:line="276" w:lineRule="auto"/>
              <w:ind w:left="357" w:hanging="357"/>
              <w:contextualSpacing w:val="0"/>
              <w:rPr>
                <w:rFonts w:ascii="Arial" w:hAnsi="Arial" w:cs="Arial"/>
                <w:b/>
                <w:sz w:val="22"/>
              </w:rPr>
            </w:pPr>
          </w:p>
        </w:tc>
        <w:tc>
          <w:tcPr>
            <w:tcW w:w="3045" w:type="dxa"/>
          </w:tcPr>
          <w:p w14:paraId="262D8EB8" w14:textId="77777777" w:rsidR="00292157" w:rsidRPr="0013141C" w:rsidRDefault="00292157" w:rsidP="003B1337">
            <w:pPr>
              <w:spacing w:before="120" w:after="120" w:line="276" w:lineRule="auto"/>
              <w:rPr>
                <w:rFonts w:ascii="Arial" w:hAnsi="Arial" w:cs="Arial"/>
                <w:sz w:val="22"/>
              </w:rPr>
            </w:pPr>
            <w:r w:rsidRPr="0013141C">
              <w:rPr>
                <w:rFonts w:ascii="Arial" w:hAnsi="Arial" w:cs="Arial"/>
                <w:sz w:val="22"/>
              </w:rPr>
              <w:t>Беседка</w:t>
            </w:r>
          </w:p>
        </w:tc>
        <w:tc>
          <w:tcPr>
            <w:tcW w:w="1336" w:type="dxa"/>
          </w:tcPr>
          <w:p w14:paraId="3CC8EFA7" w14:textId="77777777" w:rsidR="00292157" w:rsidRPr="0013141C" w:rsidRDefault="00292157" w:rsidP="003B1337">
            <w:pPr>
              <w:spacing w:before="120" w:after="120" w:line="276" w:lineRule="auto"/>
              <w:rPr>
                <w:rFonts w:ascii="Arial" w:hAnsi="Arial" w:cs="Arial"/>
                <w:sz w:val="22"/>
              </w:rPr>
            </w:pPr>
            <w:r w:rsidRPr="0013141C">
              <w:rPr>
                <w:rFonts w:ascii="Arial" w:hAnsi="Arial" w:cs="Arial"/>
                <w:sz w:val="22"/>
              </w:rPr>
              <w:t>109.00</w:t>
            </w:r>
          </w:p>
        </w:tc>
        <w:tc>
          <w:tcPr>
            <w:tcW w:w="2978" w:type="dxa"/>
          </w:tcPr>
          <w:p w14:paraId="3BAA90D7" w14:textId="77777777" w:rsidR="00292157" w:rsidRPr="0013141C" w:rsidRDefault="00292157" w:rsidP="00292157">
            <w:pPr>
              <w:spacing w:before="120" w:after="120" w:line="276" w:lineRule="auto"/>
              <w:rPr>
                <w:rFonts w:ascii="Arial" w:hAnsi="Arial" w:cs="Arial"/>
                <w:sz w:val="22"/>
              </w:rPr>
            </w:pPr>
          </w:p>
        </w:tc>
        <w:tc>
          <w:tcPr>
            <w:tcW w:w="2516" w:type="dxa"/>
          </w:tcPr>
          <w:p w14:paraId="7870BE7B" w14:textId="799DF41A" w:rsidR="00292157" w:rsidRPr="0013141C" w:rsidRDefault="00292157" w:rsidP="003B1337">
            <w:pPr>
              <w:spacing w:before="120" w:after="120" w:line="276" w:lineRule="auto"/>
              <w:rPr>
                <w:rFonts w:ascii="Arial" w:hAnsi="Arial" w:cs="Arial"/>
                <w:sz w:val="22"/>
              </w:rPr>
            </w:pPr>
          </w:p>
        </w:tc>
      </w:tr>
      <w:tr w:rsidR="00292157" w:rsidRPr="0013141C" w14:paraId="2DED5286" w14:textId="18487E41" w:rsidTr="00204169">
        <w:tc>
          <w:tcPr>
            <w:tcW w:w="609" w:type="dxa"/>
          </w:tcPr>
          <w:p w14:paraId="7856CB0B" w14:textId="77777777" w:rsidR="00292157" w:rsidRPr="0013141C" w:rsidRDefault="00292157" w:rsidP="00D97C29">
            <w:pPr>
              <w:pStyle w:val="a7"/>
              <w:numPr>
                <w:ilvl w:val="0"/>
                <w:numId w:val="21"/>
              </w:numPr>
              <w:spacing w:before="120" w:after="120" w:line="276" w:lineRule="auto"/>
              <w:ind w:left="357" w:hanging="357"/>
              <w:contextualSpacing w:val="0"/>
              <w:rPr>
                <w:rFonts w:ascii="Arial" w:hAnsi="Arial" w:cs="Arial"/>
                <w:b/>
                <w:sz w:val="22"/>
              </w:rPr>
            </w:pPr>
          </w:p>
        </w:tc>
        <w:tc>
          <w:tcPr>
            <w:tcW w:w="3045" w:type="dxa"/>
          </w:tcPr>
          <w:p w14:paraId="34B86D84" w14:textId="77777777" w:rsidR="00292157" w:rsidRPr="0013141C" w:rsidRDefault="00292157" w:rsidP="003B1337">
            <w:pPr>
              <w:spacing w:before="120" w:after="120" w:line="276" w:lineRule="auto"/>
              <w:rPr>
                <w:rFonts w:ascii="Arial" w:hAnsi="Arial" w:cs="Arial"/>
                <w:sz w:val="22"/>
              </w:rPr>
            </w:pPr>
            <w:r w:rsidRPr="0013141C">
              <w:rPr>
                <w:rFonts w:ascii="Arial" w:hAnsi="Arial" w:cs="Arial"/>
                <w:sz w:val="22"/>
              </w:rPr>
              <w:t>Туалет</w:t>
            </w:r>
          </w:p>
        </w:tc>
        <w:tc>
          <w:tcPr>
            <w:tcW w:w="1336" w:type="dxa"/>
          </w:tcPr>
          <w:p w14:paraId="224E38FF" w14:textId="77777777" w:rsidR="00292157" w:rsidRPr="0013141C" w:rsidRDefault="00292157" w:rsidP="003B1337">
            <w:pPr>
              <w:spacing w:before="120" w:after="120" w:line="276" w:lineRule="auto"/>
              <w:rPr>
                <w:rFonts w:ascii="Arial" w:hAnsi="Arial" w:cs="Arial"/>
                <w:sz w:val="22"/>
              </w:rPr>
            </w:pPr>
            <w:r w:rsidRPr="0013141C">
              <w:rPr>
                <w:rFonts w:ascii="Arial" w:hAnsi="Arial" w:cs="Arial"/>
                <w:sz w:val="22"/>
              </w:rPr>
              <w:t>59.00</w:t>
            </w:r>
          </w:p>
        </w:tc>
        <w:tc>
          <w:tcPr>
            <w:tcW w:w="2978" w:type="dxa"/>
          </w:tcPr>
          <w:p w14:paraId="695D4ACB" w14:textId="77777777" w:rsidR="00292157" w:rsidRPr="0013141C" w:rsidRDefault="00292157" w:rsidP="00292157">
            <w:pPr>
              <w:spacing w:before="120" w:after="120" w:line="276" w:lineRule="auto"/>
              <w:rPr>
                <w:rFonts w:ascii="Arial" w:hAnsi="Arial" w:cs="Arial"/>
                <w:sz w:val="22"/>
              </w:rPr>
            </w:pPr>
          </w:p>
        </w:tc>
        <w:tc>
          <w:tcPr>
            <w:tcW w:w="2516" w:type="dxa"/>
          </w:tcPr>
          <w:p w14:paraId="302049F9" w14:textId="4ABDAB31" w:rsidR="00292157" w:rsidRPr="0013141C" w:rsidRDefault="00292157" w:rsidP="003B1337">
            <w:pPr>
              <w:spacing w:before="120" w:after="120" w:line="276" w:lineRule="auto"/>
              <w:rPr>
                <w:rFonts w:ascii="Arial" w:hAnsi="Arial" w:cs="Arial"/>
                <w:sz w:val="22"/>
              </w:rPr>
            </w:pPr>
          </w:p>
        </w:tc>
      </w:tr>
      <w:tr w:rsidR="00292157" w:rsidRPr="0013141C" w14:paraId="4A59312F" w14:textId="61C29E6F" w:rsidTr="00204169">
        <w:tc>
          <w:tcPr>
            <w:tcW w:w="609" w:type="dxa"/>
          </w:tcPr>
          <w:p w14:paraId="0483A7E3" w14:textId="77777777" w:rsidR="00292157" w:rsidRPr="0013141C" w:rsidRDefault="00292157" w:rsidP="00D97C29">
            <w:pPr>
              <w:pStyle w:val="a7"/>
              <w:numPr>
                <w:ilvl w:val="0"/>
                <w:numId w:val="21"/>
              </w:numPr>
              <w:spacing w:before="120" w:after="120" w:line="276" w:lineRule="auto"/>
              <w:ind w:left="357" w:hanging="357"/>
              <w:contextualSpacing w:val="0"/>
              <w:rPr>
                <w:rFonts w:ascii="Arial" w:hAnsi="Arial" w:cs="Arial"/>
                <w:b/>
                <w:sz w:val="22"/>
              </w:rPr>
            </w:pPr>
          </w:p>
        </w:tc>
        <w:tc>
          <w:tcPr>
            <w:tcW w:w="3045" w:type="dxa"/>
          </w:tcPr>
          <w:p w14:paraId="49CC74B3" w14:textId="77777777" w:rsidR="00292157" w:rsidRPr="0013141C" w:rsidRDefault="00292157" w:rsidP="003B1337">
            <w:pPr>
              <w:spacing w:before="120" w:after="120" w:line="276" w:lineRule="auto"/>
              <w:rPr>
                <w:rFonts w:ascii="Arial" w:hAnsi="Arial" w:cs="Arial"/>
                <w:sz w:val="22"/>
              </w:rPr>
            </w:pPr>
            <w:r w:rsidRPr="0013141C">
              <w:rPr>
                <w:rFonts w:ascii="Arial" w:hAnsi="Arial" w:cs="Arial"/>
                <w:sz w:val="22"/>
              </w:rPr>
              <w:t>Торговый павильон</w:t>
            </w:r>
          </w:p>
        </w:tc>
        <w:tc>
          <w:tcPr>
            <w:tcW w:w="1336" w:type="dxa"/>
          </w:tcPr>
          <w:p w14:paraId="43A5CA93" w14:textId="77777777" w:rsidR="00292157" w:rsidRPr="0013141C" w:rsidRDefault="00292157" w:rsidP="003B1337">
            <w:pPr>
              <w:spacing w:before="120" w:after="120" w:line="276" w:lineRule="auto"/>
              <w:rPr>
                <w:rFonts w:ascii="Arial" w:hAnsi="Arial" w:cs="Arial"/>
                <w:sz w:val="22"/>
              </w:rPr>
            </w:pPr>
            <w:r w:rsidRPr="0013141C">
              <w:rPr>
                <w:rFonts w:ascii="Arial" w:hAnsi="Arial" w:cs="Arial"/>
                <w:sz w:val="22"/>
              </w:rPr>
              <w:t>89.00</w:t>
            </w:r>
          </w:p>
        </w:tc>
        <w:tc>
          <w:tcPr>
            <w:tcW w:w="2978" w:type="dxa"/>
          </w:tcPr>
          <w:p w14:paraId="6FFD009E" w14:textId="77777777" w:rsidR="00292157" w:rsidRPr="0013141C" w:rsidRDefault="00292157" w:rsidP="00292157">
            <w:pPr>
              <w:spacing w:before="120" w:after="120" w:line="276" w:lineRule="auto"/>
              <w:rPr>
                <w:rFonts w:ascii="Arial" w:hAnsi="Arial" w:cs="Arial"/>
                <w:sz w:val="22"/>
              </w:rPr>
            </w:pPr>
          </w:p>
        </w:tc>
        <w:tc>
          <w:tcPr>
            <w:tcW w:w="2516" w:type="dxa"/>
          </w:tcPr>
          <w:p w14:paraId="02450562" w14:textId="5C597C28" w:rsidR="00292157" w:rsidRPr="0013141C" w:rsidRDefault="00292157" w:rsidP="003B1337">
            <w:pPr>
              <w:spacing w:before="120" w:after="120" w:line="276" w:lineRule="auto"/>
              <w:rPr>
                <w:rFonts w:ascii="Arial" w:hAnsi="Arial" w:cs="Arial"/>
                <w:sz w:val="22"/>
              </w:rPr>
            </w:pPr>
          </w:p>
        </w:tc>
      </w:tr>
      <w:tr w:rsidR="00292157" w:rsidRPr="0013141C" w14:paraId="56976663" w14:textId="2CEC3A26" w:rsidTr="00204169">
        <w:tc>
          <w:tcPr>
            <w:tcW w:w="609" w:type="dxa"/>
          </w:tcPr>
          <w:p w14:paraId="5AC0B25D" w14:textId="77777777" w:rsidR="00292157" w:rsidRPr="0013141C" w:rsidRDefault="00292157" w:rsidP="00D97C29">
            <w:pPr>
              <w:pStyle w:val="a7"/>
              <w:numPr>
                <w:ilvl w:val="0"/>
                <w:numId w:val="21"/>
              </w:numPr>
              <w:spacing w:before="120" w:after="120" w:line="276" w:lineRule="auto"/>
              <w:ind w:left="357" w:hanging="357"/>
              <w:contextualSpacing w:val="0"/>
              <w:rPr>
                <w:rFonts w:ascii="Arial" w:hAnsi="Arial" w:cs="Arial"/>
                <w:b/>
                <w:sz w:val="22"/>
              </w:rPr>
            </w:pPr>
          </w:p>
        </w:tc>
        <w:tc>
          <w:tcPr>
            <w:tcW w:w="3045" w:type="dxa"/>
          </w:tcPr>
          <w:p w14:paraId="2D876EE8" w14:textId="77777777" w:rsidR="00292157" w:rsidRPr="0013141C" w:rsidRDefault="00292157" w:rsidP="003B1337">
            <w:pPr>
              <w:spacing w:before="120" w:after="120" w:line="276" w:lineRule="auto"/>
              <w:rPr>
                <w:rFonts w:ascii="Arial" w:hAnsi="Arial" w:cs="Arial"/>
                <w:sz w:val="22"/>
              </w:rPr>
            </w:pPr>
            <w:r w:rsidRPr="0013141C">
              <w:rPr>
                <w:rFonts w:ascii="Arial" w:hAnsi="Arial" w:cs="Arial"/>
                <w:sz w:val="22"/>
              </w:rPr>
              <w:t>Кофе</w:t>
            </w:r>
          </w:p>
        </w:tc>
        <w:tc>
          <w:tcPr>
            <w:tcW w:w="1336" w:type="dxa"/>
          </w:tcPr>
          <w:p w14:paraId="3FB67AF2" w14:textId="77777777" w:rsidR="00292157" w:rsidRPr="0013141C" w:rsidRDefault="00292157" w:rsidP="003B1337">
            <w:pPr>
              <w:spacing w:before="120" w:after="120" w:line="276" w:lineRule="auto"/>
              <w:rPr>
                <w:rFonts w:ascii="Arial" w:hAnsi="Arial" w:cs="Arial"/>
                <w:sz w:val="22"/>
              </w:rPr>
            </w:pPr>
            <w:r w:rsidRPr="0013141C">
              <w:rPr>
                <w:rFonts w:ascii="Arial" w:hAnsi="Arial" w:cs="Arial"/>
                <w:sz w:val="22"/>
              </w:rPr>
              <w:t>601.00</w:t>
            </w:r>
          </w:p>
        </w:tc>
        <w:tc>
          <w:tcPr>
            <w:tcW w:w="2978" w:type="dxa"/>
          </w:tcPr>
          <w:p w14:paraId="4D24251D" w14:textId="77777777" w:rsidR="00292157" w:rsidRPr="0013141C" w:rsidRDefault="00292157" w:rsidP="00292157">
            <w:pPr>
              <w:spacing w:before="120" w:after="120" w:line="276" w:lineRule="auto"/>
              <w:rPr>
                <w:rFonts w:ascii="Arial" w:hAnsi="Arial" w:cs="Arial"/>
                <w:sz w:val="22"/>
              </w:rPr>
            </w:pPr>
          </w:p>
        </w:tc>
        <w:tc>
          <w:tcPr>
            <w:tcW w:w="2516" w:type="dxa"/>
          </w:tcPr>
          <w:p w14:paraId="7D7F8A76" w14:textId="369D5720" w:rsidR="00292157" w:rsidRPr="0013141C" w:rsidRDefault="00292157" w:rsidP="003B1337">
            <w:pPr>
              <w:spacing w:before="120" w:after="120" w:line="276" w:lineRule="auto"/>
              <w:rPr>
                <w:rFonts w:ascii="Arial" w:hAnsi="Arial" w:cs="Arial"/>
                <w:sz w:val="22"/>
              </w:rPr>
            </w:pPr>
          </w:p>
        </w:tc>
      </w:tr>
      <w:tr w:rsidR="00292157" w:rsidRPr="0013141C" w14:paraId="74040936" w14:textId="20EFCCBA" w:rsidTr="00204169">
        <w:tc>
          <w:tcPr>
            <w:tcW w:w="609" w:type="dxa"/>
          </w:tcPr>
          <w:p w14:paraId="093FC0F4" w14:textId="77777777" w:rsidR="00292157" w:rsidRPr="0013141C" w:rsidRDefault="00292157" w:rsidP="00D97C29">
            <w:pPr>
              <w:pStyle w:val="a7"/>
              <w:numPr>
                <w:ilvl w:val="0"/>
                <w:numId w:val="21"/>
              </w:numPr>
              <w:spacing w:before="120" w:after="120" w:line="276" w:lineRule="auto"/>
              <w:ind w:left="357" w:hanging="357"/>
              <w:contextualSpacing w:val="0"/>
              <w:rPr>
                <w:rFonts w:ascii="Arial" w:hAnsi="Arial" w:cs="Arial"/>
                <w:b/>
                <w:sz w:val="22"/>
              </w:rPr>
            </w:pPr>
          </w:p>
        </w:tc>
        <w:tc>
          <w:tcPr>
            <w:tcW w:w="3045" w:type="dxa"/>
          </w:tcPr>
          <w:p w14:paraId="6DDA1413" w14:textId="77777777" w:rsidR="00292157" w:rsidRPr="0013141C" w:rsidRDefault="00292157" w:rsidP="003B1337">
            <w:pPr>
              <w:spacing w:before="120" w:after="120" w:line="276" w:lineRule="auto"/>
              <w:rPr>
                <w:rFonts w:ascii="Arial" w:hAnsi="Arial" w:cs="Arial"/>
                <w:sz w:val="22"/>
              </w:rPr>
            </w:pPr>
            <w:r w:rsidRPr="0013141C">
              <w:rPr>
                <w:rFonts w:ascii="Arial" w:hAnsi="Arial" w:cs="Arial"/>
                <w:sz w:val="22"/>
              </w:rPr>
              <w:t>Туалет</w:t>
            </w:r>
          </w:p>
        </w:tc>
        <w:tc>
          <w:tcPr>
            <w:tcW w:w="1336" w:type="dxa"/>
          </w:tcPr>
          <w:p w14:paraId="62410906" w14:textId="77777777" w:rsidR="00292157" w:rsidRPr="0013141C" w:rsidRDefault="00292157" w:rsidP="003B1337">
            <w:pPr>
              <w:spacing w:before="120" w:after="120" w:line="276" w:lineRule="auto"/>
              <w:rPr>
                <w:rFonts w:ascii="Arial" w:hAnsi="Arial" w:cs="Arial"/>
                <w:sz w:val="22"/>
              </w:rPr>
            </w:pPr>
            <w:r w:rsidRPr="0013141C">
              <w:rPr>
                <w:rFonts w:ascii="Arial" w:hAnsi="Arial" w:cs="Arial"/>
                <w:sz w:val="22"/>
              </w:rPr>
              <w:t>10.00</w:t>
            </w:r>
          </w:p>
        </w:tc>
        <w:tc>
          <w:tcPr>
            <w:tcW w:w="2978" w:type="dxa"/>
          </w:tcPr>
          <w:p w14:paraId="22F4A33D" w14:textId="77777777" w:rsidR="00292157" w:rsidRPr="0013141C" w:rsidRDefault="00292157" w:rsidP="00292157">
            <w:pPr>
              <w:spacing w:before="120" w:after="120" w:line="276" w:lineRule="auto"/>
              <w:rPr>
                <w:rFonts w:ascii="Arial" w:hAnsi="Arial" w:cs="Arial"/>
                <w:sz w:val="22"/>
              </w:rPr>
            </w:pPr>
          </w:p>
        </w:tc>
        <w:tc>
          <w:tcPr>
            <w:tcW w:w="2516" w:type="dxa"/>
          </w:tcPr>
          <w:p w14:paraId="2A8DB8CA" w14:textId="7DFB0B7D" w:rsidR="00292157" w:rsidRPr="0013141C" w:rsidRDefault="00292157" w:rsidP="003B1337">
            <w:pPr>
              <w:spacing w:before="120" w:after="120" w:line="276" w:lineRule="auto"/>
              <w:rPr>
                <w:rFonts w:ascii="Arial" w:hAnsi="Arial" w:cs="Arial"/>
                <w:sz w:val="22"/>
              </w:rPr>
            </w:pPr>
          </w:p>
        </w:tc>
      </w:tr>
      <w:tr w:rsidR="00292157" w:rsidRPr="0013141C" w14:paraId="607D5B39" w14:textId="19F6E039" w:rsidTr="00204169">
        <w:tc>
          <w:tcPr>
            <w:tcW w:w="609" w:type="dxa"/>
          </w:tcPr>
          <w:p w14:paraId="59E25B3F" w14:textId="77777777" w:rsidR="00292157" w:rsidRPr="0013141C" w:rsidRDefault="00292157" w:rsidP="00D97C29">
            <w:pPr>
              <w:pStyle w:val="a7"/>
              <w:numPr>
                <w:ilvl w:val="0"/>
                <w:numId w:val="21"/>
              </w:numPr>
              <w:spacing w:before="120" w:after="120" w:line="276" w:lineRule="auto"/>
              <w:ind w:left="357" w:hanging="357"/>
              <w:contextualSpacing w:val="0"/>
              <w:rPr>
                <w:rFonts w:ascii="Arial" w:hAnsi="Arial" w:cs="Arial"/>
                <w:b/>
                <w:sz w:val="22"/>
              </w:rPr>
            </w:pPr>
          </w:p>
        </w:tc>
        <w:tc>
          <w:tcPr>
            <w:tcW w:w="3045" w:type="dxa"/>
          </w:tcPr>
          <w:p w14:paraId="5BD358D3" w14:textId="77777777" w:rsidR="00292157" w:rsidRPr="0013141C" w:rsidRDefault="00292157" w:rsidP="003B1337">
            <w:pPr>
              <w:spacing w:before="120" w:after="120" w:line="276" w:lineRule="auto"/>
              <w:rPr>
                <w:rFonts w:ascii="Arial" w:hAnsi="Arial" w:cs="Arial"/>
                <w:sz w:val="22"/>
              </w:rPr>
            </w:pPr>
            <w:r w:rsidRPr="0013141C">
              <w:rPr>
                <w:rFonts w:ascii="Arial" w:hAnsi="Arial" w:cs="Arial"/>
                <w:sz w:val="22"/>
              </w:rPr>
              <w:t>Туалет</w:t>
            </w:r>
          </w:p>
        </w:tc>
        <w:tc>
          <w:tcPr>
            <w:tcW w:w="1336" w:type="dxa"/>
          </w:tcPr>
          <w:p w14:paraId="560387CB" w14:textId="77777777" w:rsidR="00292157" w:rsidRPr="0013141C" w:rsidRDefault="00292157" w:rsidP="003B1337">
            <w:pPr>
              <w:spacing w:before="120" w:after="120" w:line="276" w:lineRule="auto"/>
              <w:rPr>
                <w:rFonts w:ascii="Arial" w:hAnsi="Arial" w:cs="Arial"/>
                <w:sz w:val="22"/>
              </w:rPr>
            </w:pPr>
            <w:r w:rsidRPr="0013141C">
              <w:rPr>
                <w:rFonts w:ascii="Arial" w:hAnsi="Arial" w:cs="Arial"/>
                <w:sz w:val="22"/>
              </w:rPr>
              <w:t>9.00</w:t>
            </w:r>
          </w:p>
        </w:tc>
        <w:tc>
          <w:tcPr>
            <w:tcW w:w="2978" w:type="dxa"/>
          </w:tcPr>
          <w:p w14:paraId="3113EF95" w14:textId="77777777" w:rsidR="00292157" w:rsidRPr="0013141C" w:rsidRDefault="00292157" w:rsidP="00292157">
            <w:pPr>
              <w:spacing w:before="120" w:after="120" w:line="276" w:lineRule="auto"/>
              <w:rPr>
                <w:rFonts w:ascii="Arial" w:hAnsi="Arial" w:cs="Arial"/>
                <w:sz w:val="22"/>
              </w:rPr>
            </w:pPr>
          </w:p>
        </w:tc>
        <w:tc>
          <w:tcPr>
            <w:tcW w:w="2516" w:type="dxa"/>
          </w:tcPr>
          <w:p w14:paraId="2F049F15" w14:textId="4405E44B" w:rsidR="00292157" w:rsidRPr="0013141C" w:rsidRDefault="00292157" w:rsidP="003B1337">
            <w:pPr>
              <w:spacing w:before="120" w:after="120" w:line="276" w:lineRule="auto"/>
              <w:rPr>
                <w:rFonts w:ascii="Arial" w:hAnsi="Arial" w:cs="Arial"/>
                <w:sz w:val="22"/>
              </w:rPr>
            </w:pPr>
          </w:p>
        </w:tc>
      </w:tr>
      <w:tr w:rsidR="00292157" w:rsidRPr="0013141C" w14:paraId="6D06E98E" w14:textId="5F57C131" w:rsidTr="00204169">
        <w:tc>
          <w:tcPr>
            <w:tcW w:w="609" w:type="dxa"/>
          </w:tcPr>
          <w:p w14:paraId="442189CD" w14:textId="77777777" w:rsidR="00292157" w:rsidRPr="0013141C" w:rsidRDefault="00292157" w:rsidP="00D97C29">
            <w:pPr>
              <w:pStyle w:val="a7"/>
              <w:numPr>
                <w:ilvl w:val="0"/>
                <w:numId w:val="21"/>
              </w:numPr>
              <w:spacing w:before="120" w:after="120" w:line="276" w:lineRule="auto"/>
              <w:ind w:left="357" w:hanging="357"/>
              <w:contextualSpacing w:val="0"/>
              <w:rPr>
                <w:rFonts w:ascii="Arial" w:hAnsi="Arial" w:cs="Arial"/>
                <w:b/>
                <w:sz w:val="22"/>
              </w:rPr>
            </w:pPr>
          </w:p>
        </w:tc>
        <w:tc>
          <w:tcPr>
            <w:tcW w:w="3045" w:type="dxa"/>
          </w:tcPr>
          <w:p w14:paraId="55B04D1F" w14:textId="77777777" w:rsidR="00292157" w:rsidRPr="0013141C" w:rsidRDefault="00292157" w:rsidP="003B1337">
            <w:pPr>
              <w:spacing w:before="120" w:after="120" w:line="276" w:lineRule="auto"/>
              <w:rPr>
                <w:rFonts w:ascii="Arial" w:hAnsi="Arial" w:cs="Arial"/>
                <w:sz w:val="22"/>
              </w:rPr>
            </w:pPr>
            <w:r w:rsidRPr="0013141C">
              <w:rPr>
                <w:rFonts w:ascii="Arial" w:hAnsi="Arial" w:cs="Arial"/>
                <w:sz w:val="22"/>
              </w:rPr>
              <w:t>Беседка</w:t>
            </w:r>
          </w:p>
        </w:tc>
        <w:tc>
          <w:tcPr>
            <w:tcW w:w="1336" w:type="dxa"/>
          </w:tcPr>
          <w:p w14:paraId="678B7B52" w14:textId="77777777" w:rsidR="00292157" w:rsidRPr="0013141C" w:rsidRDefault="00292157" w:rsidP="003B1337">
            <w:pPr>
              <w:spacing w:before="120" w:after="120" w:line="276" w:lineRule="auto"/>
              <w:rPr>
                <w:rFonts w:ascii="Arial" w:hAnsi="Arial" w:cs="Arial"/>
                <w:sz w:val="22"/>
              </w:rPr>
            </w:pPr>
            <w:r w:rsidRPr="0013141C">
              <w:rPr>
                <w:rFonts w:ascii="Arial" w:hAnsi="Arial" w:cs="Arial"/>
                <w:sz w:val="22"/>
              </w:rPr>
              <w:t>281.00</w:t>
            </w:r>
          </w:p>
        </w:tc>
        <w:tc>
          <w:tcPr>
            <w:tcW w:w="2978" w:type="dxa"/>
          </w:tcPr>
          <w:p w14:paraId="1D11317D" w14:textId="77777777" w:rsidR="00292157" w:rsidRPr="0013141C" w:rsidRDefault="00292157" w:rsidP="00292157">
            <w:pPr>
              <w:spacing w:before="120" w:after="120" w:line="276" w:lineRule="auto"/>
              <w:rPr>
                <w:rFonts w:ascii="Arial" w:hAnsi="Arial" w:cs="Arial"/>
                <w:sz w:val="22"/>
              </w:rPr>
            </w:pPr>
          </w:p>
        </w:tc>
        <w:tc>
          <w:tcPr>
            <w:tcW w:w="2516" w:type="dxa"/>
          </w:tcPr>
          <w:p w14:paraId="449B6977" w14:textId="2914C689" w:rsidR="00292157" w:rsidRPr="0013141C" w:rsidRDefault="00292157" w:rsidP="003B1337">
            <w:pPr>
              <w:spacing w:before="120" w:after="120" w:line="276" w:lineRule="auto"/>
              <w:rPr>
                <w:rFonts w:ascii="Arial" w:hAnsi="Arial" w:cs="Arial"/>
                <w:sz w:val="22"/>
              </w:rPr>
            </w:pPr>
          </w:p>
        </w:tc>
      </w:tr>
      <w:tr w:rsidR="00292157" w:rsidRPr="0013141C" w14:paraId="0A867A0E" w14:textId="1929CCF4" w:rsidTr="00204169">
        <w:tc>
          <w:tcPr>
            <w:tcW w:w="609" w:type="dxa"/>
          </w:tcPr>
          <w:p w14:paraId="3D3AD496" w14:textId="77777777" w:rsidR="00292157" w:rsidRPr="0013141C" w:rsidRDefault="00292157" w:rsidP="00D97C29">
            <w:pPr>
              <w:pStyle w:val="a7"/>
              <w:numPr>
                <w:ilvl w:val="0"/>
                <w:numId w:val="21"/>
              </w:numPr>
              <w:spacing w:before="120" w:after="120" w:line="276" w:lineRule="auto"/>
              <w:ind w:left="357" w:hanging="357"/>
              <w:contextualSpacing w:val="0"/>
              <w:rPr>
                <w:rFonts w:ascii="Arial" w:hAnsi="Arial" w:cs="Arial"/>
                <w:b/>
                <w:sz w:val="22"/>
              </w:rPr>
            </w:pPr>
          </w:p>
        </w:tc>
        <w:tc>
          <w:tcPr>
            <w:tcW w:w="3045" w:type="dxa"/>
          </w:tcPr>
          <w:p w14:paraId="14FA5CD4" w14:textId="77777777" w:rsidR="00292157" w:rsidRPr="0013141C" w:rsidRDefault="00292157" w:rsidP="003B1337">
            <w:pPr>
              <w:spacing w:before="120" w:after="120" w:line="276" w:lineRule="auto"/>
              <w:rPr>
                <w:rFonts w:ascii="Arial" w:hAnsi="Arial" w:cs="Arial"/>
                <w:sz w:val="22"/>
              </w:rPr>
            </w:pPr>
            <w:r w:rsidRPr="0013141C">
              <w:rPr>
                <w:rFonts w:ascii="Arial" w:hAnsi="Arial" w:cs="Arial"/>
                <w:sz w:val="22"/>
              </w:rPr>
              <w:t>Вспомогательное здание</w:t>
            </w:r>
          </w:p>
        </w:tc>
        <w:tc>
          <w:tcPr>
            <w:tcW w:w="1336" w:type="dxa"/>
          </w:tcPr>
          <w:p w14:paraId="63C7FECA" w14:textId="77777777" w:rsidR="00292157" w:rsidRPr="0013141C" w:rsidRDefault="00292157" w:rsidP="003B1337">
            <w:pPr>
              <w:spacing w:before="120" w:after="120" w:line="276" w:lineRule="auto"/>
              <w:rPr>
                <w:rFonts w:ascii="Arial" w:hAnsi="Arial" w:cs="Arial"/>
                <w:sz w:val="22"/>
              </w:rPr>
            </w:pPr>
            <w:r w:rsidRPr="0013141C">
              <w:rPr>
                <w:rFonts w:ascii="Arial" w:hAnsi="Arial" w:cs="Arial"/>
                <w:sz w:val="22"/>
              </w:rPr>
              <w:t>107.00</w:t>
            </w:r>
          </w:p>
        </w:tc>
        <w:tc>
          <w:tcPr>
            <w:tcW w:w="2978" w:type="dxa"/>
          </w:tcPr>
          <w:p w14:paraId="7F4F4E1D" w14:textId="77777777" w:rsidR="00292157" w:rsidRPr="0013141C" w:rsidRDefault="00292157" w:rsidP="00292157">
            <w:pPr>
              <w:spacing w:before="120" w:after="120" w:line="276" w:lineRule="auto"/>
              <w:rPr>
                <w:rFonts w:ascii="Arial" w:hAnsi="Arial" w:cs="Arial"/>
                <w:sz w:val="22"/>
              </w:rPr>
            </w:pPr>
          </w:p>
        </w:tc>
        <w:tc>
          <w:tcPr>
            <w:tcW w:w="2516" w:type="dxa"/>
          </w:tcPr>
          <w:p w14:paraId="73A8747E" w14:textId="78A8D063" w:rsidR="00292157" w:rsidRPr="0013141C" w:rsidRDefault="00292157" w:rsidP="003B1337">
            <w:pPr>
              <w:spacing w:before="120" w:after="120" w:line="276" w:lineRule="auto"/>
              <w:rPr>
                <w:rFonts w:ascii="Arial" w:hAnsi="Arial" w:cs="Arial"/>
                <w:sz w:val="22"/>
              </w:rPr>
            </w:pPr>
          </w:p>
        </w:tc>
      </w:tr>
      <w:tr w:rsidR="00292157" w:rsidRPr="0013141C" w14:paraId="1910C1D1" w14:textId="208A0D65" w:rsidTr="00204169">
        <w:tc>
          <w:tcPr>
            <w:tcW w:w="609" w:type="dxa"/>
          </w:tcPr>
          <w:p w14:paraId="6405296D" w14:textId="77777777" w:rsidR="00292157" w:rsidRPr="0013141C" w:rsidRDefault="00292157" w:rsidP="00D97C29">
            <w:pPr>
              <w:pStyle w:val="a7"/>
              <w:numPr>
                <w:ilvl w:val="0"/>
                <w:numId w:val="21"/>
              </w:numPr>
              <w:spacing w:before="120" w:after="120" w:line="276" w:lineRule="auto"/>
              <w:ind w:left="357" w:hanging="357"/>
              <w:contextualSpacing w:val="0"/>
              <w:rPr>
                <w:rFonts w:ascii="Arial" w:hAnsi="Arial" w:cs="Arial"/>
                <w:b/>
                <w:sz w:val="22"/>
              </w:rPr>
            </w:pPr>
          </w:p>
        </w:tc>
        <w:tc>
          <w:tcPr>
            <w:tcW w:w="3045" w:type="dxa"/>
          </w:tcPr>
          <w:p w14:paraId="3513193C" w14:textId="77777777" w:rsidR="00292157" w:rsidRPr="0013141C" w:rsidRDefault="00292157" w:rsidP="003B1337">
            <w:pPr>
              <w:spacing w:before="120" w:after="120" w:line="276" w:lineRule="auto"/>
              <w:rPr>
                <w:rFonts w:ascii="Arial" w:hAnsi="Arial" w:cs="Arial"/>
                <w:sz w:val="22"/>
              </w:rPr>
            </w:pPr>
            <w:r w:rsidRPr="0013141C">
              <w:rPr>
                <w:rFonts w:ascii="Arial" w:hAnsi="Arial" w:cs="Arial"/>
                <w:sz w:val="22"/>
              </w:rPr>
              <w:t>Беседка</w:t>
            </w:r>
          </w:p>
        </w:tc>
        <w:tc>
          <w:tcPr>
            <w:tcW w:w="1336" w:type="dxa"/>
          </w:tcPr>
          <w:p w14:paraId="38BBD615" w14:textId="77777777" w:rsidR="00292157" w:rsidRPr="0013141C" w:rsidRDefault="00292157" w:rsidP="003B1337">
            <w:pPr>
              <w:spacing w:before="120" w:after="120" w:line="276" w:lineRule="auto"/>
              <w:rPr>
                <w:rFonts w:ascii="Arial" w:hAnsi="Arial" w:cs="Arial"/>
                <w:sz w:val="22"/>
              </w:rPr>
            </w:pPr>
            <w:r w:rsidRPr="0013141C">
              <w:rPr>
                <w:rFonts w:ascii="Arial" w:hAnsi="Arial" w:cs="Arial"/>
                <w:sz w:val="22"/>
              </w:rPr>
              <w:t>34.00</w:t>
            </w:r>
          </w:p>
        </w:tc>
        <w:tc>
          <w:tcPr>
            <w:tcW w:w="2978" w:type="dxa"/>
          </w:tcPr>
          <w:p w14:paraId="6462C2D5" w14:textId="77777777" w:rsidR="00292157" w:rsidRPr="0013141C" w:rsidRDefault="00292157" w:rsidP="00292157">
            <w:pPr>
              <w:spacing w:before="120" w:after="120" w:line="276" w:lineRule="auto"/>
              <w:rPr>
                <w:rFonts w:ascii="Arial" w:hAnsi="Arial" w:cs="Arial"/>
                <w:sz w:val="22"/>
              </w:rPr>
            </w:pPr>
          </w:p>
        </w:tc>
        <w:tc>
          <w:tcPr>
            <w:tcW w:w="2516" w:type="dxa"/>
          </w:tcPr>
          <w:p w14:paraId="6B30ACD6" w14:textId="38565E0C" w:rsidR="00292157" w:rsidRPr="0013141C" w:rsidRDefault="00292157" w:rsidP="003B1337">
            <w:pPr>
              <w:spacing w:before="120" w:after="120" w:line="276" w:lineRule="auto"/>
              <w:rPr>
                <w:rFonts w:ascii="Arial" w:hAnsi="Arial" w:cs="Arial"/>
                <w:sz w:val="22"/>
              </w:rPr>
            </w:pPr>
          </w:p>
        </w:tc>
      </w:tr>
      <w:tr w:rsidR="00292157" w:rsidRPr="0013141C" w14:paraId="7EAB1111" w14:textId="45638314" w:rsidTr="00204169">
        <w:tc>
          <w:tcPr>
            <w:tcW w:w="609" w:type="dxa"/>
          </w:tcPr>
          <w:p w14:paraId="32E82EC4" w14:textId="77777777" w:rsidR="00292157" w:rsidRPr="0013141C" w:rsidRDefault="00292157" w:rsidP="00D97C29">
            <w:pPr>
              <w:pStyle w:val="a7"/>
              <w:numPr>
                <w:ilvl w:val="0"/>
                <w:numId w:val="21"/>
              </w:numPr>
              <w:spacing w:before="120" w:after="120" w:line="276" w:lineRule="auto"/>
              <w:ind w:left="357" w:hanging="357"/>
              <w:contextualSpacing w:val="0"/>
              <w:rPr>
                <w:rFonts w:ascii="Arial" w:hAnsi="Arial" w:cs="Arial"/>
                <w:b/>
                <w:sz w:val="22"/>
              </w:rPr>
            </w:pPr>
          </w:p>
        </w:tc>
        <w:tc>
          <w:tcPr>
            <w:tcW w:w="3045" w:type="dxa"/>
          </w:tcPr>
          <w:p w14:paraId="1056E5C1" w14:textId="77777777" w:rsidR="00292157" w:rsidRPr="0013141C" w:rsidRDefault="00292157" w:rsidP="003B1337">
            <w:pPr>
              <w:spacing w:before="120" w:after="120" w:line="276" w:lineRule="auto"/>
              <w:rPr>
                <w:rFonts w:ascii="Arial" w:hAnsi="Arial" w:cs="Arial"/>
                <w:sz w:val="22"/>
              </w:rPr>
            </w:pPr>
            <w:r w:rsidRPr="0013141C">
              <w:rPr>
                <w:rFonts w:ascii="Arial" w:hAnsi="Arial" w:cs="Arial"/>
                <w:sz w:val="22"/>
              </w:rPr>
              <w:t>Водоем</w:t>
            </w:r>
          </w:p>
        </w:tc>
        <w:tc>
          <w:tcPr>
            <w:tcW w:w="1336" w:type="dxa"/>
          </w:tcPr>
          <w:p w14:paraId="70B8DAB4" w14:textId="77777777" w:rsidR="00292157" w:rsidRPr="0013141C" w:rsidRDefault="00292157" w:rsidP="003B1337">
            <w:pPr>
              <w:spacing w:before="120" w:after="120" w:line="276" w:lineRule="auto"/>
              <w:rPr>
                <w:rFonts w:ascii="Arial" w:hAnsi="Arial" w:cs="Arial"/>
                <w:sz w:val="22"/>
              </w:rPr>
            </w:pPr>
            <w:r w:rsidRPr="0013141C">
              <w:rPr>
                <w:rFonts w:ascii="Arial" w:hAnsi="Arial" w:cs="Arial"/>
                <w:sz w:val="22"/>
              </w:rPr>
              <w:t>36.00</w:t>
            </w:r>
          </w:p>
        </w:tc>
        <w:tc>
          <w:tcPr>
            <w:tcW w:w="2978" w:type="dxa"/>
          </w:tcPr>
          <w:p w14:paraId="30E746AB" w14:textId="77777777" w:rsidR="00292157" w:rsidRPr="0013141C" w:rsidRDefault="00292157" w:rsidP="00292157">
            <w:pPr>
              <w:spacing w:before="120" w:after="120" w:line="276" w:lineRule="auto"/>
              <w:rPr>
                <w:rFonts w:ascii="Arial" w:hAnsi="Arial" w:cs="Arial"/>
                <w:sz w:val="22"/>
              </w:rPr>
            </w:pPr>
          </w:p>
        </w:tc>
        <w:tc>
          <w:tcPr>
            <w:tcW w:w="2516" w:type="dxa"/>
          </w:tcPr>
          <w:p w14:paraId="15A8817E" w14:textId="60BF95EB" w:rsidR="00292157" w:rsidRPr="0013141C" w:rsidRDefault="00292157" w:rsidP="003B1337">
            <w:pPr>
              <w:spacing w:before="120" w:after="120" w:line="276" w:lineRule="auto"/>
              <w:rPr>
                <w:rFonts w:ascii="Arial" w:hAnsi="Arial" w:cs="Arial"/>
                <w:sz w:val="22"/>
              </w:rPr>
            </w:pPr>
          </w:p>
        </w:tc>
      </w:tr>
      <w:tr w:rsidR="00292157" w:rsidRPr="0013141C" w14:paraId="2EC5F743" w14:textId="7C7C6F79" w:rsidTr="00204169">
        <w:tc>
          <w:tcPr>
            <w:tcW w:w="609" w:type="dxa"/>
          </w:tcPr>
          <w:p w14:paraId="03BAA5C0" w14:textId="77777777" w:rsidR="00292157" w:rsidRPr="0013141C" w:rsidRDefault="00292157" w:rsidP="00D97C29">
            <w:pPr>
              <w:pStyle w:val="a7"/>
              <w:numPr>
                <w:ilvl w:val="0"/>
                <w:numId w:val="21"/>
              </w:numPr>
              <w:spacing w:before="120" w:after="120" w:line="276" w:lineRule="auto"/>
              <w:ind w:left="357" w:hanging="357"/>
              <w:contextualSpacing w:val="0"/>
              <w:rPr>
                <w:rFonts w:ascii="Arial" w:hAnsi="Arial" w:cs="Arial"/>
                <w:b/>
                <w:sz w:val="22"/>
              </w:rPr>
            </w:pPr>
          </w:p>
        </w:tc>
        <w:tc>
          <w:tcPr>
            <w:tcW w:w="3045" w:type="dxa"/>
          </w:tcPr>
          <w:p w14:paraId="2A7571DF" w14:textId="77777777" w:rsidR="00292157" w:rsidRPr="0013141C" w:rsidRDefault="00292157" w:rsidP="003B1337">
            <w:pPr>
              <w:spacing w:before="120" w:after="120" w:line="276" w:lineRule="auto"/>
              <w:rPr>
                <w:rFonts w:ascii="Arial" w:hAnsi="Arial" w:cs="Arial"/>
                <w:sz w:val="22"/>
              </w:rPr>
            </w:pPr>
            <w:r w:rsidRPr="0013141C">
              <w:rPr>
                <w:rFonts w:ascii="Arial" w:hAnsi="Arial" w:cs="Arial"/>
                <w:sz w:val="22"/>
              </w:rPr>
              <w:t>Водоем</w:t>
            </w:r>
          </w:p>
        </w:tc>
        <w:tc>
          <w:tcPr>
            <w:tcW w:w="1336" w:type="dxa"/>
          </w:tcPr>
          <w:p w14:paraId="769E378C" w14:textId="77777777" w:rsidR="00292157" w:rsidRPr="0013141C" w:rsidRDefault="00292157" w:rsidP="003B1337">
            <w:pPr>
              <w:spacing w:before="120" w:after="120" w:line="276" w:lineRule="auto"/>
              <w:rPr>
                <w:rFonts w:ascii="Arial" w:hAnsi="Arial" w:cs="Arial"/>
                <w:sz w:val="22"/>
              </w:rPr>
            </w:pPr>
            <w:r w:rsidRPr="0013141C">
              <w:rPr>
                <w:rFonts w:ascii="Arial" w:hAnsi="Arial" w:cs="Arial"/>
                <w:sz w:val="22"/>
              </w:rPr>
              <w:t>36.00</w:t>
            </w:r>
          </w:p>
        </w:tc>
        <w:tc>
          <w:tcPr>
            <w:tcW w:w="2978" w:type="dxa"/>
          </w:tcPr>
          <w:p w14:paraId="021D5DFF" w14:textId="77777777" w:rsidR="00292157" w:rsidRPr="0013141C" w:rsidRDefault="00292157" w:rsidP="00292157">
            <w:pPr>
              <w:spacing w:before="120" w:after="120" w:line="276" w:lineRule="auto"/>
              <w:rPr>
                <w:rFonts w:ascii="Arial" w:hAnsi="Arial" w:cs="Arial"/>
                <w:sz w:val="22"/>
              </w:rPr>
            </w:pPr>
          </w:p>
        </w:tc>
        <w:tc>
          <w:tcPr>
            <w:tcW w:w="2516" w:type="dxa"/>
          </w:tcPr>
          <w:p w14:paraId="4CCD77B5" w14:textId="2A61B9B0" w:rsidR="00292157" w:rsidRPr="0013141C" w:rsidRDefault="00292157" w:rsidP="003B1337">
            <w:pPr>
              <w:spacing w:before="120" w:after="120" w:line="276" w:lineRule="auto"/>
              <w:rPr>
                <w:rFonts w:ascii="Arial" w:hAnsi="Arial" w:cs="Arial"/>
                <w:sz w:val="22"/>
              </w:rPr>
            </w:pPr>
          </w:p>
        </w:tc>
      </w:tr>
      <w:tr w:rsidR="00292157" w:rsidRPr="0013141C" w14:paraId="2D52279C" w14:textId="01763340" w:rsidTr="00204169">
        <w:tc>
          <w:tcPr>
            <w:tcW w:w="609" w:type="dxa"/>
          </w:tcPr>
          <w:p w14:paraId="7BAB937D" w14:textId="77777777" w:rsidR="00292157" w:rsidRPr="0013141C" w:rsidRDefault="00292157" w:rsidP="00D97C29">
            <w:pPr>
              <w:pStyle w:val="a7"/>
              <w:numPr>
                <w:ilvl w:val="0"/>
                <w:numId w:val="21"/>
              </w:numPr>
              <w:spacing w:before="120" w:after="120" w:line="276" w:lineRule="auto"/>
              <w:ind w:left="357" w:hanging="357"/>
              <w:contextualSpacing w:val="0"/>
              <w:rPr>
                <w:rFonts w:ascii="Arial" w:hAnsi="Arial" w:cs="Arial"/>
                <w:b/>
                <w:sz w:val="22"/>
              </w:rPr>
            </w:pPr>
          </w:p>
        </w:tc>
        <w:tc>
          <w:tcPr>
            <w:tcW w:w="3045" w:type="dxa"/>
          </w:tcPr>
          <w:p w14:paraId="00460D90" w14:textId="77777777" w:rsidR="00292157" w:rsidRPr="0013141C" w:rsidRDefault="00292157" w:rsidP="003B1337">
            <w:pPr>
              <w:spacing w:before="120" w:after="120" w:line="276" w:lineRule="auto"/>
              <w:rPr>
                <w:rFonts w:ascii="Arial" w:hAnsi="Arial" w:cs="Arial"/>
                <w:sz w:val="22"/>
              </w:rPr>
            </w:pPr>
            <w:r w:rsidRPr="0013141C">
              <w:rPr>
                <w:rFonts w:ascii="Arial" w:hAnsi="Arial" w:cs="Arial"/>
                <w:sz w:val="22"/>
              </w:rPr>
              <w:t>Водоем</w:t>
            </w:r>
          </w:p>
        </w:tc>
        <w:tc>
          <w:tcPr>
            <w:tcW w:w="1336" w:type="dxa"/>
          </w:tcPr>
          <w:p w14:paraId="1A82F733" w14:textId="77777777" w:rsidR="00292157" w:rsidRPr="0013141C" w:rsidRDefault="00292157" w:rsidP="003B1337">
            <w:pPr>
              <w:spacing w:before="120" w:after="120" w:line="276" w:lineRule="auto"/>
              <w:rPr>
                <w:rFonts w:ascii="Arial" w:hAnsi="Arial" w:cs="Arial"/>
                <w:sz w:val="22"/>
              </w:rPr>
            </w:pPr>
            <w:r w:rsidRPr="0013141C">
              <w:rPr>
                <w:rFonts w:ascii="Arial" w:hAnsi="Arial" w:cs="Arial"/>
                <w:sz w:val="22"/>
              </w:rPr>
              <w:t>783.00</w:t>
            </w:r>
          </w:p>
        </w:tc>
        <w:tc>
          <w:tcPr>
            <w:tcW w:w="2978" w:type="dxa"/>
          </w:tcPr>
          <w:p w14:paraId="2334A43D" w14:textId="77777777" w:rsidR="00292157" w:rsidRPr="0013141C" w:rsidRDefault="00292157" w:rsidP="00292157">
            <w:pPr>
              <w:spacing w:before="120" w:after="120" w:line="276" w:lineRule="auto"/>
              <w:rPr>
                <w:rFonts w:ascii="Arial" w:hAnsi="Arial" w:cs="Arial"/>
                <w:sz w:val="22"/>
              </w:rPr>
            </w:pPr>
          </w:p>
        </w:tc>
        <w:tc>
          <w:tcPr>
            <w:tcW w:w="2516" w:type="dxa"/>
          </w:tcPr>
          <w:p w14:paraId="2E98BF38" w14:textId="2E739555" w:rsidR="00292157" w:rsidRPr="0013141C" w:rsidRDefault="00292157" w:rsidP="003B1337">
            <w:pPr>
              <w:spacing w:before="120" w:after="120" w:line="276" w:lineRule="auto"/>
              <w:rPr>
                <w:rFonts w:ascii="Arial" w:hAnsi="Arial" w:cs="Arial"/>
                <w:sz w:val="22"/>
              </w:rPr>
            </w:pPr>
          </w:p>
        </w:tc>
      </w:tr>
      <w:tr w:rsidR="00292157" w:rsidRPr="0013141C" w14:paraId="315D4158" w14:textId="34EC9E30" w:rsidTr="00204169">
        <w:tc>
          <w:tcPr>
            <w:tcW w:w="609" w:type="dxa"/>
          </w:tcPr>
          <w:p w14:paraId="43C669D7" w14:textId="77777777" w:rsidR="00292157" w:rsidRPr="0013141C" w:rsidRDefault="00292157" w:rsidP="00D97C29">
            <w:pPr>
              <w:pStyle w:val="a7"/>
              <w:numPr>
                <w:ilvl w:val="0"/>
                <w:numId w:val="21"/>
              </w:numPr>
              <w:spacing w:before="120" w:after="120" w:line="276" w:lineRule="auto"/>
              <w:ind w:left="357" w:hanging="357"/>
              <w:contextualSpacing w:val="0"/>
              <w:rPr>
                <w:rFonts w:ascii="Arial" w:hAnsi="Arial" w:cs="Arial"/>
                <w:b/>
                <w:sz w:val="22"/>
              </w:rPr>
            </w:pPr>
          </w:p>
        </w:tc>
        <w:tc>
          <w:tcPr>
            <w:tcW w:w="3045" w:type="dxa"/>
          </w:tcPr>
          <w:p w14:paraId="2DD724D0" w14:textId="77777777" w:rsidR="00292157" w:rsidRPr="0013141C" w:rsidRDefault="00292157" w:rsidP="003B1337">
            <w:pPr>
              <w:spacing w:before="120" w:after="120" w:line="276" w:lineRule="auto"/>
              <w:rPr>
                <w:rFonts w:ascii="Arial" w:hAnsi="Arial" w:cs="Arial"/>
                <w:sz w:val="22"/>
              </w:rPr>
            </w:pPr>
            <w:r w:rsidRPr="0013141C">
              <w:rPr>
                <w:rFonts w:ascii="Arial" w:hAnsi="Arial" w:cs="Arial"/>
                <w:sz w:val="22"/>
              </w:rPr>
              <w:t>Водоем</w:t>
            </w:r>
          </w:p>
        </w:tc>
        <w:tc>
          <w:tcPr>
            <w:tcW w:w="1336" w:type="dxa"/>
          </w:tcPr>
          <w:p w14:paraId="31AC12E2" w14:textId="77777777" w:rsidR="00292157" w:rsidRPr="0013141C" w:rsidRDefault="00292157" w:rsidP="003B1337">
            <w:pPr>
              <w:spacing w:before="120" w:after="120" w:line="276" w:lineRule="auto"/>
              <w:rPr>
                <w:rFonts w:ascii="Arial" w:hAnsi="Arial" w:cs="Arial"/>
                <w:sz w:val="22"/>
              </w:rPr>
            </w:pPr>
            <w:r w:rsidRPr="0013141C">
              <w:rPr>
                <w:rFonts w:ascii="Arial" w:hAnsi="Arial" w:cs="Arial"/>
                <w:sz w:val="22"/>
              </w:rPr>
              <w:t>3047.00</w:t>
            </w:r>
          </w:p>
        </w:tc>
        <w:tc>
          <w:tcPr>
            <w:tcW w:w="2978" w:type="dxa"/>
          </w:tcPr>
          <w:p w14:paraId="1A0F273D" w14:textId="77777777" w:rsidR="00292157" w:rsidRPr="0013141C" w:rsidRDefault="00292157" w:rsidP="00292157">
            <w:pPr>
              <w:spacing w:before="120" w:after="120" w:line="276" w:lineRule="auto"/>
              <w:rPr>
                <w:rFonts w:ascii="Arial" w:hAnsi="Arial" w:cs="Arial"/>
                <w:sz w:val="22"/>
              </w:rPr>
            </w:pPr>
          </w:p>
        </w:tc>
        <w:tc>
          <w:tcPr>
            <w:tcW w:w="2516" w:type="dxa"/>
          </w:tcPr>
          <w:p w14:paraId="747D6A6B" w14:textId="02C35136" w:rsidR="00292157" w:rsidRPr="0013141C" w:rsidRDefault="00292157" w:rsidP="003B1337">
            <w:pPr>
              <w:spacing w:before="120" w:after="120" w:line="276" w:lineRule="auto"/>
              <w:rPr>
                <w:rFonts w:ascii="Arial" w:hAnsi="Arial" w:cs="Arial"/>
                <w:sz w:val="22"/>
              </w:rPr>
            </w:pPr>
          </w:p>
        </w:tc>
      </w:tr>
      <w:tr w:rsidR="00292157" w:rsidRPr="0013141C" w14:paraId="0C986081" w14:textId="0A687E4D" w:rsidTr="00204169">
        <w:tc>
          <w:tcPr>
            <w:tcW w:w="609" w:type="dxa"/>
          </w:tcPr>
          <w:p w14:paraId="61A08D41" w14:textId="77777777" w:rsidR="00292157" w:rsidRPr="0013141C" w:rsidRDefault="00292157" w:rsidP="00D97C29">
            <w:pPr>
              <w:pStyle w:val="a7"/>
              <w:numPr>
                <w:ilvl w:val="0"/>
                <w:numId w:val="21"/>
              </w:numPr>
              <w:spacing w:before="120" w:after="120" w:line="276" w:lineRule="auto"/>
              <w:ind w:left="357" w:hanging="357"/>
              <w:contextualSpacing w:val="0"/>
              <w:rPr>
                <w:rFonts w:ascii="Arial" w:hAnsi="Arial" w:cs="Arial"/>
                <w:b/>
                <w:sz w:val="22"/>
              </w:rPr>
            </w:pPr>
          </w:p>
        </w:tc>
        <w:tc>
          <w:tcPr>
            <w:tcW w:w="3045" w:type="dxa"/>
          </w:tcPr>
          <w:p w14:paraId="6757F0F8" w14:textId="77777777" w:rsidR="00292157" w:rsidRPr="0013141C" w:rsidRDefault="00292157" w:rsidP="003B1337">
            <w:pPr>
              <w:spacing w:before="120" w:after="120" w:line="276" w:lineRule="auto"/>
              <w:rPr>
                <w:rFonts w:ascii="Arial" w:hAnsi="Arial" w:cs="Arial"/>
                <w:sz w:val="22"/>
              </w:rPr>
            </w:pPr>
            <w:r w:rsidRPr="0013141C">
              <w:rPr>
                <w:rFonts w:ascii="Arial" w:hAnsi="Arial" w:cs="Arial"/>
                <w:sz w:val="22"/>
              </w:rPr>
              <w:t>Туалет</w:t>
            </w:r>
          </w:p>
        </w:tc>
        <w:tc>
          <w:tcPr>
            <w:tcW w:w="1336" w:type="dxa"/>
          </w:tcPr>
          <w:p w14:paraId="33C44BB0" w14:textId="77777777" w:rsidR="00292157" w:rsidRPr="0013141C" w:rsidRDefault="00292157" w:rsidP="003B1337">
            <w:pPr>
              <w:spacing w:before="120" w:after="120" w:line="276" w:lineRule="auto"/>
              <w:rPr>
                <w:rFonts w:ascii="Arial" w:hAnsi="Arial" w:cs="Arial"/>
                <w:sz w:val="22"/>
              </w:rPr>
            </w:pPr>
            <w:r w:rsidRPr="0013141C">
              <w:rPr>
                <w:rFonts w:ascii="Arial" w:hAnsi="Arial" w:cs="Arial"/>
                <w:sz w:val="22"/>
              </w:rPr>
              <w:t>73.00</w:t>
            </w:r>
          </w:p>
        </w:tc>
        <w:tc>
          <w:tcPr>
            <w:tcW w:w="2978" w:type="dxa"/>
          </w:tcPr>
          <w:p w14:paraId="73F3105B" w14:textId="77777777" w:rsidR="00292157" w:rsidRPr="0013141C" w:rsidRDefault="00292157" w:rsidP="00292157">
            <w:pPr>
              <w:spacing w:before="120" w:after="120" w:line="276" w:lineRule="auto"/>
              <w:rPr>
                <w:rFonts w:ascii="Arial" w:hAnsi="Arial" w:cs="Arial"/>
                <w:sz w:val="22"/>
              </w:rPr>
            </w:pPr>
          </w:p>
        </w:tc>
        <w:tc>
          <w:tcPr>
            <w:tcW w:w="2516" w:type="dxa"/>
          </w:tcPr>
          <w:p w14:paraId="65C20FBC" w14:textId="7B8D39E5" w:rsidR="00292157" w:rsidRPr="0013141C" w:rsidRDefault="00292157" w:rsidP="003B1337">
            <w:pPr>
              <w:spacing w:before="120" w:after="120" w:line="276" w:lineRule="auto"/>
              <w:rPr>
                <w:rFonts w:ascii="Arial" w:hAnsi="Arial" w:cs="Arial"/>
                <w:sz w:val="22"/>
              </w:rPr>
            </w:pPr>
          </w:p>
        </w:tc>
      </w:tr>
      <w:tr w:rsidR="00292157" w:rsidRPr="0013141C" w14:paraId="0236669D" w14:textId="60E28F3D" w:rsidTr="00204169">
        <w:tc>
          <w:tcPr>
            <w:tcW w:w="609" w:type="dxa"/>
          </w:tcPr>
          <w:p w14:paraId="4CBAE5DE" w14:textId="77777777" w:rsidR="00292157" w:rsidRPr="0013141C" w:rsidRDefault="00292157" w:rsidP="00D97C29">
            <w:pPr>
              <w:pStyle w:val="a7"/>
              <w:numPr>
                <w:ilvl w:val="0"/>
                <w:numId w:val="21"/>
              </w:numPr>
              <w:spacing w:before="120" w:after="120" w:line="276" w:lineRule="auto"/>
              <w:ind w:left="357" w:hanging="357"/>
              <w:contextualSpacing w:val="0"/>
              <w:rPr>
                <w:rFonts w:ascii="Arial" w:hAnsi="Arial" w:cs="Arial"/>
                <w:b/>
                <w:sz w:val="22"/>
              </w:rPr>
            </w:pPr>
          </w:p>
        </w:tc>
        <w:tc>
          <w:tcPr>
            <w:tcW w:w="3045" w:type="dxa"/>
          </w:tcPr>
          <w:p w14:paraId="3911478C" w14:textId="77777777" w:rsidR="00292157" w:rsidRPr="0013141C" w:rsidRDefault="00292157" w:rsidP="003B1337">
            <w:pPr>
              <w:spacing w:before="120" w:after="120" w:line="276" w:lineRule="auto"/>
              <w:rPr>
                <w:rFonts w:ascii="Arial" w:hAnsi="Arial" w:cs="Arial"/>
                <w:sz w:val="22"/>
              </w:rPr>
            </w:pPr>
            <w:r w:rsidRPr="0013141C">
              <w:rPr>
                <w:rFonts w:ascii="Arial" w:hAnsi="Arial" w:cs="Arial"/>
                <w:sz w:val="22"/>
              </w:rPr>
              <w:t>Беседка</w:t>
            </w:r>
          </w:p>
        </w:tc>
        <w:tc>
          <w:tcPr>
            <w:tcW w:w="1336" w:type="dxa"/>
          </w:tcPr>
          <w:p w14:paraId="66F28DCA" w14:textId="77777777" w:rsidR="00292157" w:rsidRPr="0013141C" w:rsidRDefault="00292157" w:rsidP="003B1337">
            <w:pPr>
              <w:spacing w:before="120" w:after="120" w:line="276" w:lineRule="auto"/>
              <w:rPr>
                <w:rFonts w:ascii="Arial" w:hAnsi="Arial" w:cs="Arial"/>
                <w:sz w:val="22"/>
              </w:rPr>
            </w:pPr>
            <w:r w:rsidRPr="0013141C">
              <w:rPr>
                <w:rFonts w:ascii="Arial" w:hAnsi="Arial" w:cs="Arial"/>
                <w:sz w:val="22"/>
              </w:rPr>
              <w:t>20.00</w:t>
            </w:r>
          </w:p>
        </w:tc>
        <w:tc>
          <w:tcPr>
            <w:tcW w:w="2978" w:type="dxa"/>
          </w:tcPr>
          <w:p w14:paraId="02E3F860" w14:textId="77777777" w:rsidR="00292157" w:rsidRPr="0013141C" w:rsidRDefault="00292157" w:rsidP="00292157">
            <w:pPr>
              <w:spacing w:before="120" w:after="120" w:line="276" w:lineRule="auto"/>
              <w:rPr>
                <w:rFonts w:ascii="Arial" w:hAnsi="Arial" w:cs="Arial"/>
                <w:sz w:val="22"/>
              </w:rPr>
            </w:pPr>
          </w:p>
        </w:tc>
        <w:tc>
          <w:tcPr>
            <w:tcW w:w="2516" w:type="dxa"/>
          </w:tcPr>
          <w:p w14:paraId="6E9DFF3C" w14:textId="3AA26405" w:rsidR="00292157" w:rsidRPr="0013141C" w:rsidRDefault="00292157" w:rsidP="003B1337">
            <w:pPr>
              <w:spacing w:before="120" w:after="120" w:line="276" w:lineRule="auto"/>
              <w:rPr>
                <w:rFonts w:ascii="Arial" w:hAnsi="Arial" w:cs="Arial"/>
                <w:sz w:val="22"/>
              </w:rPr>
            </w:pPr>
          </w:p>
        </w:tc>
      </w:tr>
      <w:tr w:rsidR="00292157" w:rsidRPr="0013141C" w14:paraId="43E54361" w14:textId="3E55861A" w:rsidTr="00292157">
        <w:tc>
          <w:tcPr>
            <w:tcW w:w="609" w:type="dxa"/>
          </w:tcPr>
          <w:p w14:paraId="7C0B3B8C" w14:textId="77777777" w:rsidR="00292157" w:rsidRPr="0013141C" w:rsidRDefault="00292157" w:rsidP="00D97C29">
            <w:pPr>
              <w:pStyle w:val="a7"/>
              <w:numPr>
                <w:ilvl w:val="0"/>
                <w:numId w:val="21"/>
              </w:numPr>
              <w:spacing w:before="120" w:after="120" w:line="276" w:lineRule="auto"/>
              <w:ind w:left="357" w:hanging="357"/>
              <w:contextualSpacing w:val="0"/>
              <w:rPr>
                <w:rFonts w:ascii="Arial" w:hAnsi="Arial" w:cs="Arial"/>
                <w:b/>
                <w:sz w:val="22"/>
              </w:rPr>
            </w:pPr>
          </w:p>
        </w:tc>
        <w:tc>
          <w:tcPr>
            <w:tcW w:w="3045" w:type="dxa"/>
          </w:tcPr>
          <w:p w14:paraId="55F851A3" w14:textId="77777777" w:rsidR="00292157" w:rsidRPr="0013141C" w:rsidRDefault="00292157" w:rsidP="003B1337">
            <w:pPr>
              <w:spacing w:before="120" w:after="120" w:line="276" w:lineRule="auto"/>
              <w:rPr>
                <w:rFonts w:ascii="Arial" w:hAnsi="Arial" w:cs="Arial"/>
                <w:sz w:val="22"/>
              </w:rPr>
            </w:pPr>
            <w:r w:rsidRPr="0013141C">
              <w:rPr>
                <w:rFonts w:ascii="Arial" w:hAnsi="Arial" w:cs="Arial"/>
                <w:sz w:val="22"/>
              </w:rPr>
              <w:t>Беседка</w:t>
            </w:r>
          </w:p>
        </w:tc>
        <w:tc>
          <w:tcPr>
            <w:tcW w:w="1336" w:type="dxa"/>
          </w:tcPr>
          <w:p w14:paraId="3260BAA6" w14:textId="77777777" w:rsidR="00292157" w:rsidRPr="0013141C" w:rsidRDefault="00292157" w:rsidP="003B1337">
            <w:pPr>
              <w:spacing w:before="120" w:after="120" w:line="276" w:lineRule="auto"/>
              <w:rPr>
                <w:rFonts w:ascii="Arial" w:hAnsi="Arial" w:cs="Arial"/>
                <w:sz w:val="22"/>
              </w:rPr>
            </w:pPr>
            <w:r w:rsidRPr="0013141C">
              <w:rPr>
                <w:rFonts w:ascii="Arial" w:hAnsi="Arial" w:cs="Arial"/>
                <w:sz w:val="22"/>
              </w:rPr>
              <w:t>42.00</w:t>
            </w:r>
          </w:p>
        </w:tc>
        <w:tc>
          <w:tcPr>
            <w:tcW w:w="2978" w:type="dxa"/>
          </w:tcPr>
          <w:p w14:paraId="18CA112B" w14:textId="77777777" w:rsidR="00292157" w:rsidRPr="0013141C" w:rsidRDefault="00292157" w:rsidP="00292157">
            <w:pPr>
              <w:spacing w:before="120" w:after="120" w:line="276" w:lineRule="auto"/>
              <w:rPr>
                <w:rFonts w:ascii="Arial" w:hAnsi="Arial" w:cs="Arial"/>
                <w:sz w:val="22"/>
              </w:rPr>
            </w:pPr>
          </w:p>
        </w:tc>
        <w:tc>
          <w:tcPr>
            <w:tcW w:w="2516" w:type="dxa"/>
          </w:tcPr>
          <w:p w14:paraId="72065D19" w14:textId="3BC53D36" w:rsidR="00292157" w:rsidRPr="0013141C" w:rsidRDefault="00292157" w:rsidP="003B1337">
            <w:pPr>
              <w:spacing w:before="120" w:after="120" w:line="276" w:lineRule="auto"/>
              <w:rPr>
                <w:rFonts w:ascii="Arial" w:hAnsi="Arial" w:cs="Arial"/>
                <w:sz w:val="22"/>
              </w:rPr>
            </w:pPr>
          </w:p>
        </w:tc>
      </w:tr>
      <w:tr w:rsidR="00292157" w:rsidRPr="0013141C" w14:paraId="57C7EDBB" w14:textId="792E771F" w:rsidTr="00292157">
        <w:tc>
          <w:tcPr>
            <w:tcW w:w="609" w:type="dxa"/>
          </w:tcPr>
          <w:p w14:paraId="4D56A83E" w14:textId="77777777" w:rsidR="00292157" w:rsidRPr="0013141C" w:rsidRDefault="00292157" w:rsidP="00D97C29">
            <w:pPr>
              <w:pStyle w:val="a7"/>
              <w:numPr>
                <w:ilvl w:val="0"/>
                <w:numId w:val="21"/>
              </w:numPr>
              <w:spacing w:before="120" w:after="120" w:line="276" w:lineRule="auto"/>
              <w:ind w:left="357" w:hanging="357"/>
              <w:contextualSpacing w:val="0"/>
              <w:rPr>
                <w:rFonts w:ascii="Arial" w:hAnsi="Arial" w:cs="Arial"/>
                <w:b/>
                <w:sz w:val="22"/>
              </w:rPr>
            </w:pPr>
          </w:p>
        </w:tc>
        <w:tc>
          <w:tcPr>
            <w:tcW w:w="3045" w:type="dxa"/>
          </w:tcPr>
          <w:p w14:paraId="108141B8" w14:textId="77777777" w:rsidR="00292157" w:rsidRPr="0013141C" w:rsidRDefault="00292157" w:rsidP="003B1337">
            <w:pPr>
              <w:spacing w:before="120" w:after="120" w:line="276" w:lineRule="auto"/>
              <w:rPr>
                <w:rFonts w:ascii="Arial" w:hAnsi="Arial" w:cs="Arial"/>
                <w:sz w:val="22"/>
              </w:rPr>
            </w:pPr>
            <w:r w:rsidRPr="0013141C">
              <w:rPr>
                <w:rFonts w:ascii="Arial" w:hAnsi="Arial" w:cs="Arial"/>
                <w:sz w:val="22"/>
              </w:rPr>
              <w:t>Водоем</w:t>
            </w:r>
          </w:p>
        </w:tc>
        <w:tc>
          <w:tcPr>
            <w:tcW w:w="1336" w:type="dxa"/>
          </w:tcPr>
          <w:p w14:paraId="49C2F899" w14:textId="77777777" w:rsidR="00292157" w:rsidRPr="0013141C" w:rsidRDefault="00292157" w:rsidP="003B1337">
            <w:pPr>
              <w:spacing w:before="120" w:after="120" w:line="276" w:lineRule="auto"/>
              <w:rPr>
                <w:rFonts w:ascii="Arial" w:hAnsi="Arial" w:cs="Arial"/>
                <w:sz w:val="22"/>
              </w:rPr>
            </w:pPr>
            <w:r w:rsidRPr="0013141C">
              <w:rPr>
                <w:rFonts w:ascii="Arial" w:hAnsi="Arial" w:cs="Arial"/>
                <w:sz w:val="22"/>
              </w:rPr>
              <w:t>92.00</w:t>
            </w:r>
          </w:p>
        </w:tc>
        <w:tc>
          <w:tcPr>
            <w:tcW w:w="2978" w:type="dxa"/>
          </w:tcPr>
          <w:p w14:paraId="5C9C7147" w14:textId="77777777" w:rsidR="00292157" w:rsidRPr="0013141C" w:rsidRDefault="00292157" w:rsidP="00292157">
            <w:pPr>
              <w:spacing w:before="120" w:after="120" w:line="276" w:lineRule="auto"/>
              <w:rPr>
                <w:rFonts w:ascii="Arial" w:hAnsi="Arial" w:cs="Arial"/>
                <w:sz w:val="22"/>
              </w:rPr>
            </w:pPr>
          </w:p>
        </w:tc>
        <w:tc>
          <w:tcPr>
            <w:tcW w:w="2516" w:type="dxa"/>
          </w:tcPr>
          <w:p w14:paraId="069CE7F6" w14:textId="29CA9AAC" w:rsidR="00292157" w:rsidRPr="0013141C" w:rsidRDefault="00292157" w:rsidP="003B1337">
            <w:pPr>
              <w:spacing w:before="120" w:after="120" w:line="276" w:lineRule="auto"/>
              <w:rPr>
                <w:rFonts w:ascii="Arial" w:hAnsi="Arial" w:cs="Arial"/>
                <w:sz w:val="22"/>
              </w:rPr>
            </w:pPr>
          </w:p>
        </w:tc>
      </w:tr>
      <w:tr w:rsidR="00292157" w:rsidRPr="0013141C" w14:paraId="6AE6D958" w14:textId="4C7B7A0B" w:rsidTr="00292157">
        <w:tc>
          <w:tcPr>
            <w:tcW w:w="609" w:type="dxa"/>
          </w:tcPr>
          <w:p w14:paraId="2BF80B35" w14:textId="77777777" w:rsidR="00292157" w:rsidRPr="0013141C" w:rsidRDefault="00292157" w:rsidP="00D97C29">
            <w:pPr>
              <w:pStyle w:val="a7"/>
              <w:numPr>
                <w:ilvl w:val="0"/>
                <w:numId w:val="21"/>
              </w:numPr>
              <w:spacing w:before="120" w:after="120" w:line="276" w:lineRule="auto"/>
              <w:ind w:left="357" w:hanging="357"/>
              <w:contextualSpacing w:val="0"/>
              <w:rPr>
                <w:rFonts w:ascii="Arial" w:hAnsi="Arial" w:cs="Arial"/>
                <w:b/>
                <w:sz w:val="22"/>
              </w:rPr>
            </w:pPr>
          </w:p>
        </w:tc>
        <w:tc>
          <w:tcPr>
            <w:tcW w:w="3045" w:type="dxa"/>
          </w:tcPr>
          <w:p w14:paraId="65D2B5C9" w14:textId="77777777" w:rsidR="00292157" w:rsidRPr="0013141C" w:rsidRDefault="00292157" w:rsidP="003B1337">
            <w:pPr>
              <w:spacing w:before="120" w:after="120" w:line="276" w:lineRule="auto"/>
              <w:rPr>
                <w:rFonts w:ascii="Arial" w:hAnsi="Arial" w:cs="Arial"/>
                <w:sz w:val="22"/>
              </w:rPr>
            </w:pPr>
            <w:r w:rsidRPr="0013141C">
              <w:rPr>
                <w:rFonts w:ascii="Arial" w:hAnsi="Arial" w:cs="Arial"/>
                <w:sz w:val="22"/>
              </w:rPr>
              <w:t>Водоем</w:t>
            </w:r>
          </w:p>
        </w:tc>
        <w:tc>
          <w:tcPr>
            <w:tcW w:w="1336" w:type="dxa"/>
          </w:tcPr>
          <w:p w14:paraId="5F94CF70" w14:textId="77777777" w:rsidR="00292157" w:rsidRPr="0013141C" w:rsidRDefault="00292157" w:rsidP="003B1337">
            <w:pPr>
              <w:spacing w:before="120" w:after="120" w:line="276" w:lineRule="auto"/>
              <w:rPr>
                <w:rFonts w:ascii="Arial" w:hAnsi="Arial" w:cs="Arial"/>
                <w:sz w:val="22"/>
              </w:rPr>
            </w:pPr>
            <w:r w:rsidRPr="0013141C">
              <w:rPr>
                <w:rFonts w:ascii="Arial" w:hAnsi="Arial" w:cs="Arial"/>
                <w:sz w:val="22"/>
              </w:rPr>
              <w:t>6573.00</w:t>
            </w:r>
          </w:p>
        </w:tc>
        <w:tc>
          <w:tcPr>
            <w:tcW w:w="2978" w:type="dxa"/>
          </w:tcPr>
          <w:p w14:paraId="6DBB3853" w14:textId="77777777" w:rsidR="00292157" w:rsidRPr="0013141C" w:rsidRDefault="00292157" w:rsidP="00292157">
            <w:pPr>
              <w:spacing w:before="120" w:after="120" w:line="276" w:lineRule="auto"/>
              <w:rPr>
                <w:rFonts w:ascii="Arial" w:hAnsi="Arial" w:cs="Arial"/>
                <w:sz w:val="22"/>
              </w:rPr>
            </w:pPr>
          </w:p>
        </w:tc>
        <w:tc>
          <w:tcPr>
            <w:tcW w:w="2516" w:type="dxa"/>
          </w:tcPr>
          <w:p w14:paraId="3805E23F" w14:textId="7EA7281F" w:rsidR="00292157" w:rsidRPr="0013141C" w:rsidRDefault="00292157" w:rsidP="003B1337">
            <w:pPr>
              <w:spacing w:before="120" w:after="120" w:line="276" w:lineRule="auto"/>
              <w:rPr>
                <w:rFonts w:ascii="Arial" w:hAnsi="Arial" w:cs="Arial"/>
                <w:sz w:val="22"/>
              </w:rPr>
            </w:pPr>
          </w:p>
        </w:tc>
      </w:tr>
      <w:tr w:rsidR="00292157" w:rsidRPr="0013141C" w14:paraId="236344A0" w14:textId="54C55417" w:rsidTr="00292157">
        <w:tc>
          <w:tcPr>
            <w:tcW w:w="609" w:type="dxa"/>
          </w:tcPr>
          <w:p w14:paraId="352D071F" w14:textId="77777777" w:rsidR="00292157" w:rsidRPr="0013141C" w:rsidRDefault="00292157" w:rsidP="00D97C29">
            <w:pPr>
              <w:pStyle w:val="a7"/>
              <w:numPr>
                <w:ilvl w:val="0"/>
                <w:numId w:val="21"/>
              </w:numPr>
              <w:spacing w:before="120" w:after="120" w:line="276" w:lineRule="auto"/>
              <w:ind w:left="357" w:hanging="357"/>
              <w:contextualSpacing w:val="0"/>
              <w:rPr>
                <w:rFonts w:ascii="Arial" w:hAnsi="Arial" w:cs="Arial"/>
                <w:b/>
                <w:sz w:val="22"/>
              </w:rPr>
            </w:pPr>
          </w:p>
        </w:tc>
        <w:tc>
          <w:tcPr>
            <w:tcW w:w="3045" w:type="dxa"/>
          </w:tcPr>
          <w:p w14:paraId="1B76F75F" w14:textId="77777777" w:rsidR="00292157" w:rsidRPr="0013141C" w:rsidRDefault="00292157" w:rsidP="003B1337">
            <w:pPr>
              <w:spacing w:before="120" w:after="120" w:line="276" w:lineRule="auto"/>
              <w:rPr>
                <w:rFonts w:ascii="Arial" w:hAnsi="Arial" w:cs="Arial"/>
                <w:sz w:val="22"/>
              </w:rPr>
            </w:pPr>
            <w:r w:rsidRPr="0013141C">
              <w:rPr>
                <w:rFonts w:ascii="Arial" w:hAnsi="Arial" w:cs="Arial"/>
                <w:sz w:val="22"/>
              </w:rPr>
              <w:t>Водоем</w:t>
            </w:r>
          </w:p>
        </w:tc>
        <w:tc>
          <w:tcPr>
            <w:tcW w:w="1336" w:type="dxa"/>
          </w:tcPr>
          <w:p w14:paraId="3DFCB973" w14:textId="77777777" w:rsidR="00292157" w:rsidRPr="0013141C" w:rsidRDefault="00292157" w:rsidP="003B1337">
            <w:pPr>
              <w:spacing w:before="120" w:after="120" w:line="276" w:lineRule="auto"/>
              <w:rPr>
                <w:rFonts w:ascii="Arial" w:hAnsi="Arial" w:cs="Arial"/>
                <w:sz w:val="22"/>
              </w:rPr>
            </w:pPr>
            <w:r w:rsidRPr="0013141C">
              <w:rPr>
                <w:rFonts w:ascii="Arial" w:hAnsi="Arial" w:cs="Arial"/>
                <w:sz w:val="22"/>
              </w:rPr>
              <w:t>474.00</w:t>
            </w:r>
          </w:p>
        </w:tc>
        <w:tc>
          <w:tcPr>
            <w:tcW w:w="2978" w:type="dxa"/>
          </w:tcPr>
          <w:p w14:paraId="3419D5ED" w14:textId="77777777" w:rsidR="00292157" w:rsidRPr="0013141C" w:rsidRDefault="00292157" w:rsidP="00292157">
            <w:pPr>
              <w:spacing w:before="120" w:after="120" w:line="276" w:lineRule="auto"/>
              <w:rPr>
                <w:rFonts w:ascii="Arial" w:hAnsi="Arial" w:cs="Arial"/>
                <w:sz w:val="22"/>
              </w:rPr>
            </w:pPr>
          </w:p>
        </w:tc>
        <w:tc>
          <w:tcPr>
            <w:tcW w:w="2516" w:type="dxa"/>
          </w:tcPr>
          <w:p w14:paraId="3137E1F4" w14:textId="283FD6A2" w:rsidR="00292157" w:rsidRPr="0013141C" w:rsidRDefault="00292157" w:rsidP="003B1337">
            <w:pPr>
              <w:spacing w:before="120" w:after="120" w:line="276" w:lineRule="auto"/>
              <w:rPr>
                <w:rFonts w:ascii="Arial" w:hAnsi="Arial" w:cs="Arial"/>
                <w:sz w:val="22"/>
              </w:rPr>
            </w:pPr>
          </w:p>
        </w:tc>
      </w:tr>
      <w:tr w:rsidR="00292157" w:rsidRPr="0013141C" w14:paraId="57E67E2B" w14:textId="47E4212F" w:rsidTr="00292157">
        <w:tc>
          <w:tcPr>
            <w:tcW w:w="609" w:type="dxa"/>
          </w:tcPr>
          <w:p w14:paraId="324C6B6B" w14:textId="77777777" w:rsidR="00292157" w:rsidRPr="0013141C" w:rsidRDefault="00292157" w:rsidP="00D97C29">
            <w:pPr>
              <w:pStyle w:val="a7"/>
              <w:numPr>
                <w:ilvl w:val="0"/>
                <w:numId w:val="21"/>
              </w:numPr>
              <w:spacing w:before="120" w:after="120" w:line="276" w:lineRule="auto"/>
              <w:ind w:left="357" w:hanging="357"/>
              <w:contextualSpacing w:val="0"/>
              <w:rPr>
                <w:rFonts w:ascii="Arial" w:hAnsi="Arial" w:cs="Arial"/>
                <w:b/>
                <w:sz w:val="22"/>
              </w:rPr>
            </w:pPr>
          </w:p>
        </w:tc>
        <w:tc>
          <w:tcPr>
            <w:tcW w:w="3045" w:type="dxa"/>
          </w:tcPr>
          <w:p w14:paraId="38C1B1AD" w14:textId="77777777" w:rsidR="00292157" w:rsidRPr="0013141C" w:rsidRDefault="00292157" w:rsidP="003B1337">
            <w:pPr>
              <w:spacing w:before="120" w:after="120" w:line="276" w:lineRule="auto"/>
              <w:rPr>
                <w:rFonts w:ascii="Arial" w:hAnsi="Arial" w:cs="Arial"/>
                <w:sz w:val="22"/>
              </w:rPr>
            </w:pPr>
            <w:r w:rsidRPr="0013141C">
              <w:rPr>
                <w:rFonts w:ascii="Arial" w:hAnsi="Arial" w:cs="Arial"/>
                <w:sz w:val="22"/>
              </w:rPr>
              <w:t>Беседка</w:t>
            </w:r>
          </w:p>
        </w:tc>
        <w:tc>
          <w:tcPr>
            <w:tcW w:w="1336" w:type="dxa"/>
          </w:tcPr>
          <w:p w14:paraId="79CA1076" w14:textId="77777777" w:rsidR="00292157" w:rsidRPr="0013141C" w:rsidRDefault="00292157" w:rsidP="003B1337">
            <w:pPr>
              <w:spacing w:before="120" w:after="120" w:line="276" w:lineRule="auto"/>
              <w:rPr>
                <w:rFonts w:ascii="Arial" w:hAnsi="Arial" w:cs="Arial"/>
                <w:sz w:val="22"/>
              </w:rPr>
            </w:pPr>
            <w:r w:rsidRPr="0013141C">
              <w:rPr>
                <w:rFonts w:ascii="Arial" w:hAnsi="Arial" w:cs="Arial"/>
                <w:sz w:val="22"/>
              </w:rPr>
              <w:t>77.00</w:t>
            </w:r>
          </w:p>
        </w:tc>
        <w:tc>
          <w:tcPr>
            <w:tcW w:w="2978" w:type="dxa"/>
          </w:tcPr>
          <w:p w14:paraId="7F1E08EB" w14:textId="77777777" w:rsidR="00292157" w:rsidRPr="0013141C" w:rsidRDefault="00292157" w:rsidP="00292157">
            <w:pPr>
              <w:spacing w:before="120" w:after="120" w:line="276" w:lineRule="auto"/>
              <w:rPr>
                <w:rFonts w:ascii="Arial" w:hAnsi="Arial" w:cs="Arial"/>
                <w:sz w:val="22"/>
              </w:rPr>
            </w:pPr>
          </w:p>
        </w:tc>
        <w:tc>
          <w:tcPr>
            <w:tcW w:w="2516" w:type="dxa"/>
          </w:tcPr>
          <w:p w14:paraId="15D9F639" w14:textId="44C2C576" w:rsidR="00292157" w:rsidRPr="0013141C" w:rsidRDefault="00292157" w:rsidP="003B1337">
            <w:pPr>
              <w:spacing w:before="120" w:after="120" w:line="276" w:lineRule="auto"/>
              <w:rPr>
                <w:rFonts w:ascii="Arial" w:hAnsi="Arial" w:cs="Arial"/>
                <w:sz w:val="22"/>
              </w:rPr>
            </w:pPr>
          </w:p>
        </w:tc>
      </w:tr>
      <w:tr w:rsidR="00292157" w:rsidRPr="0013141C" w14:paraId="6FA4822B" w14:textId="65C79CA1" w:rsidTr="00292157">
        <w:tc>
          <w:tcPr>
            <w:tcW w:w="609" w:type="dxa"/>
          </w:tcPr>
          <w:p w14:paraId="408328D7" w14:textId="77777777" w:rsidR="00292157" w:rsidRPr="0013141C" w:rsidRDefault="00292157" w:rsidP="00D97C29">
            <w:pPr>
              <w:pStyle w:val="a7"/>
              <w:numPr>
                <w:ilvl w:val="0"/>
                <w:numId w:val="21"/>
              </w:numPr>
              <w:spacing w:before="120" w:after="120" w:line="276" w:lineRule="auto"/>
              <w:ind w:left="357" w:hanging="357"/>
              <w:contextualSpacing w:val="0"/>
              <w:rPr>
                <w:rFonts w:ascii="Arial" w:hAnsi="Arial" w:cs="Arial"/>
                <w:b/>
                <w:sz w:val="22"/>
              </w:rPr>
            </w:pPr>
          </w:p>
        </w:tc>
        <w:tc>
          <w:tcPr>
            <w:tcW w:w="3045" w:type="dxa"/>
          </w:tcPr>
          <w:p w14:paraId="02C28532" w14:textId="77777777" w:rsidR="00292157" w:rsidRPr="0013141C" w:rsidRDefault="00292157" w:rsidP="003B1337">
            <w:pPr>
              <w:spacing w:before="120" w:after="120" w:line="276" w:lineRule="auto"/>
              <w:rPr>
                <w:rFonts w:ascii="Arial" w:hAnsi="Arial" w:cs="Arial"/>
                <w:sz w:val="22"/>
              </w:rPr>
            </w:pPr>
            <w:r w:rsidRPr="0013141C">
              <w:rPr>
                <w:rFonts w:ascii="Arial" w:hAnsi="Arial" w:cs="Arial"/>
                <w:sz w:val="22"/>
              </w:rPr>
              <w:t>Фонтан</w:t>
            </w:r>
          </w:p>
        </w:tc>
        <w:tc>
          <w:tcPr>
            <w:tcW w:w="1336" w:type="dxa"/>
          </w:tcPr>
          <w:p w14:paraId="7B7C6E68" w14:textId="77777777" w:rsidR="00292157" w:rsidRPr="0013141C" w:rsidRDefault="00292157" w:rsidP="003B1337">
            <w:pPr>
              <w:spacing w:before="120" w:after="120" w:line="276" w:lineRule="auto"/>
              <w:rPr>
                <w:rFonts w:ascii="Arial" w:hAnsi="Arial" w:cs="Arial"/>
                <w:sz w:val="22"/>
              </w:rPr>
            </w:pPr>
            <w:r w:rsidRPr="0013141C">
              <w:rPr>
                <w:rFonts w:ascii="Arial" w:hAnsi="Arial" w:cs="Arial"/>
                <w:sz w:val="22"/>
              </w:rPr>
              <w:t>47.00</w:t>
            </w:r>
          </w:p>
        </w:tc>
        <w:tc>
          <w:tcPr>
            <w:tcW w:w="2978" w:type="dxa"/>
          </w:tcPr>
          <w:p w14:paraId="4BEC5B4A" w14:textId="77777777" w:rsidR="00292157" w:rsidRPr="0013141C" w:rsidRDefault="00292157" w:rsidP="00292157">
            <w:pPr>
              <w:spacing w:before="120" w:after="120" w:line="276" w:lineRule="auto"/>
              <w:rPr>
                <w:rFonts w:ascii="Arial" w:hAnsi="Arial" w:cs="Arial"/>
                <w:sz w:val="22"/>
              </w:rPr>
            </w:pPr>
          </w:p>
        </w:tc>
        <w:tc>
          <w:tcPr>
            <w:tcW w:w="2516" w:type="dxa"/>
          </w:tcPr>
          <w:p w14:paraId="35D0C7F9" w14:textId="7CC9270F" w:rsidR="00292157" w:rsidRPr="0013141C" w:rsidRDefault="00292157" w:rsidP="003B1337">
            <w:pPr>
              <w:spacing w:before="120" w:after="120" w:line="276" w:lineRule="auto"/>
              <w:rPr>
                <w:rFonts w:ascii="Arial" w:hAnsi="Arial" w:cs="Arial"/>
                <w:sz w:val="22"/>
              </w:rPr>
            </w:pPr>
          </w:p>
        </w:tc>
      </w:tr>
      <w:tr w:rsidR="00292157" w:rsidRPr="0013141C" w14:paraId="1945AE97" w14:textId="25945C1F" w:rsidTr="00292157">
        <w:tc>
          <w:tcPr>
            <w:tcW w:w="609" w:type="dxa"/>
          </w:tcPr>
          <w:p w14:paraId="15229C3E" w14:textId="77777777" w:rsidR="00292157" w:rsidRPr="0013141C" w:rsidRDefault="00292157" w:rsidP="00D97C29">
            <w:pPr>
              <w:pStyle w:val="a7"/>
              <w:numPr>
                <w:ilvl w:val="0"/>
                <w:numId w:val="21"/>
              </w:numPr>
              <w:spacing w:before="120" w:after="120" w:line="276" w:lineRule="auto"/>
              <w:ind w:left="357" w:hanging="357"/>
              <w:contextualSpacing w:val="0"/>
              <w:rPr>
                <w:rFonts w:ascii="Arial" w:hAnsi="Arial" w:cs="Arial"/>
                <w:b/>
                <w:sz w:val="22"/>
              </w:rPr>
            </w:pPr>
          </w:p>
        </w:tc>
        <w:tc>
          <w:tcPr>
            <w:tcW w:w="3045" w:type="dxa"/>
          </w:tcPr>
          <w:p w14:paraId="6BD0AA4C" w14:textId="77777777" w:rsidR="00292157" w:rsidRPr="0013141C" w:rsidRDefault="00292157" w:rsidP="003B1337">
            <w:pPr>
              <w:spacing w:before="120" w:after="120" w:line="276" w:lineRule="auto"/>
              <w:rPr>
                <w:rFonts w:ascii="Arial" w:hAnsi="Arial" w:cs="Arial"/>
                <w:sz w:val="22"/>
              </w:rPr>
            </w:pPr>
            <w:r w:rsidRPr="0013141C">
              <w:rPr>
                <w:rFonts w:ascii="Arial" w:hAnsi="Arial" w:cs="Arial"/>
                <w:sz w:val="22"/>
              </w:rPr>
              <w:t>Фонтан</w:t>
            </w:r>
          </w:p>
        </w:tc>
        <w:tc>
          <w:tcPr>
            <w:tcW w:w="1336" w:type="dxa"/>
          </w:tcPr>
          <w:p w14:paraId="3F221328" w14:textId="77777777" w:rsidR="00292157" w:rsidRPr="0013141C" w:rsidRDefault="00292157" w:rsidP="003B1337">
            <w:pPr>
              <w:spacing w:before="120" w:after="120" w:line="276" w:lineRule="auto"/>
              <w:rPr>
                <w:rFonts w:ascii="Arial" w:hAnsi="Arial" w:cs="Arial"/>
                <w:sz w:val="22"/>
              </w:rPr>
            </w:pPr>
            <w:r w:rsidRPr="0013141C">
              <w:rPr>
                <w:rFonts w:ascii="Arial" w:hAnsi="Arial" w:cs="Arial"/>
                <w:sz w:val="22"/>
              </w:rPr>
              <w:t>48.00</w:t>
            </w:r>
          </w:p>
        </w:tc>
        <w:tc>
          <w:tcPr>
            <w:tcW w:w="2978" w:type="dxa"/>
          </w:tcPr>
          <w:p w14:paraId="765A7D2D" w14:textId="77777777" w:rsidR="00292157" w:rsidRPr="0013141C" w:rsidRDefault="00292157" w:rsidP="00292157">
            <w:pPr>
              <w:spacing w:before="120" w:after="120" w:line="276" w:lineRule="auto"/>
              <w:rPr>
                <w:rFonts w:ascii="Arial" w:hAnsi="Arial" w:cs="Arial"/>
                <w:sz w:val="22"/>
              </w:rPr>
            </w:pPr>
          </w:p>
        </w:tc>
        <w:tc>
          <w:tcPr>
            <w:tcW w:w="2516" w:type="dxa"/>
          </w:tcPr>
          <w:p w14:paraId="479EE1BC" w14:textId="2A82C8B4" w:rsidR="00292157" w:rsidRPr="0013141C" w:rsidRDefault="00292157" w:rsidP="003B1337">
            <w:pPr>
              <w:spacing w:before="120" w:after="120" w:line="276" w:lineRule="auto"/>
              <w:rPr>
                <w:rFonts w:ascii="Arial" w:hAnsi="Arial" w:cs="Arial"/>
                <w:sz w:val="22"/>
              </w:rPr>
            </w:pPr>
          </w:p>
        </w:tc>
      </w:tr>
      <w:tr w:rsidR="00292157" w:rsidRPr="0013141C" w14:paraId="08E8519B" w14:textId="3546C649" w:rsidTr="00292157">
        <w:tc>
          <w:tcPr>
            <w:tcW w:w="609" w:type="dxa"/>
          </w:tcPr>
          <w:p w14:paraId="21478E28" w14:textId="77777777" w:rsidR="00292157" w:rsidRPr="0013141C" w:rsidRDefault="00292157" w:rsidP="00D97C29">
            <w:pPr>
              <w:pStyle w:val="a7"/>
              <w:numPr>
                <w:ilvl w:val="0"/>
                <w:numId w:val="21"/>
              </w:numPr>
              <w:spacing w:before="120" w:after="120" w:line="276" w:lineRule="auto"/>
              <w:ind w:left="357" w:hanging="357"/>
              <w:contextualSpacing w:val="0"/>
              <w:rPr>
                <w:rFonts w:ascii="Arial" w:hAnsi="Arial" w:cs="Arial"/>
                <w:b/>
                <w:sz w:val="22"/>
              </w:rPr>
            </w:pPr>
          </w:p>
        </w:tc>
        <w:tc>
          <w:tcPr>
            <w:tcW w:w="3045" w:type="dxa"/>
          </w:tcPr>
          <w:p w14:paraId="512549F4" w14:textId="77777777" w:rsidR="00292157" w:rsidRPr="0013141C" w:rsidRDefault="00292157" w:rsidP="003B1337">
            <w:pPr>
              <w:spacing w:before="120" w:after="120" w:line="276" w:lineRule="auto"/>
              <w:rPr>
                <w:rFonts w:ascii="Arial" w:hAnsi="Arial" w:cs="Arial"/>
                <w:sz w:val="22"/>
              </w:rPr>
            </w:pPr>
            <w:r w:rsidRPr="0013141C">
              <w:rPr>
                <w:rFonts w:ascii="Arial" w:hAnsi="Arial" w:cs="Arial"/>
                <w:sz w:val="22"/>
              </w:rPr>
              <w:t>Вспомогательное здание</w:t>
            </w:r>
          </w:p>
        </w:tc>
        <w:tc>
          <w:tcPr>
            <w:tcW w:w="1336" w:type="dxa"/>
          </w:tcPr>
          <w:p w14:paraId="1E93030A" w14:textId="77777777" w:rsidR="00292157" w:rsidRPr="0013141C" w:rsidRDefault="00292157" w:rsidP="003B1337">
            <w:pPr>
              <w:spacing w:before="120" w:after="120" w:line="276" w:lineRule="auto"/>
              <w:rPr>
                <w:rFonts w:ascii="Arial" w:hAnsi="Arial" w:cs="Arial"/>
                <w:sz w:val="22"/>
              </w:rPr>
            </w:pPr>
            <w:r w:rsidRPr="0013141C">
              <w:rPr>
                <w:rFonts w:ascii="Arial" w:hAnsi="Arial" w:cs="Arial"/>
                <w:sz w:val="22"/>
              </w:rPr>
              <w:t>343.00</w:t>
            </w:r>
          </w:p>
        </w:tc>
        <w:tc>
          <w:tcPr>
            <w:tcW w:w="2978" w:type="dxa"/>
          </w:tcPr>
          <w:p w14:paraId="2D32DA76" w14:textId="77777777" w:rsidR="00292157" w:rsidRPr="0013141C" w:rsidRDefault="00292157" w:rsidP="00292157">
            <w:pPr>
              <w:spacing w:before="120" w:after="120" w:line="276" w:lineRule="auto"/>
              <w:rPr>
                <w:rFonts w:ascii="Arial" w:hAnsi="Arial" w:cs="Arial"/>
                <w:sz w:val="22"/>
              </w:rPr>
            </w:pPr>
          </w:p>
        </w:tc>
        <w:tc>
          <w:tcPr>
            <w:tcW w:w="2516" w:type="dxa"/>
          </w:tcPr>
          <w:p w14:paraId="7731A1F4" w14:textId="488B907D" w:rsidR="00292157" w:rsidRPr="0013141C" w:rsidRDefault="00292157" w:rsidP="003B1337">
            <w:pPr>
              <w:spacing w:before="120" w:after="120" w:line="276" w:lineRule="auto"/>
              <w:rPr>
                <w:rFonts w:ascii="Arial" w:hAnsi="Arial" w:cs="Arial"/>
                <w:sz w:val="22"/>
              </w:rPr>
            </w:pPr>
          </w:p>
        </w:tc>
      </w:tr>
      <w:tr w:rsidR="00292157" w:rsidRPr="0013141C" w14:paraId="641E3474" w14:textId="461EF9C3" w:rsidTr="00292157">
        <w:tc>
          <w:tcPr>
            <w:tcW w:w="609" w:type="dxa"/>
          </w:tcPr>
          <w:p w14:paraId="538F58E9" w14:textId="77777777" w:rsidR="00292157" w:rsidRPr="0013141C" w:rsidRDefault="00292157" w:rsidP="00D97C29">
            <w:pPr>
              <w:pStyle w:val="a7"/>
              <w:numPr>
                <w:ilvl w:val="0"/>
                <w:numId w:val="21"/>
              </w:numPr>
              <w:spacing w:before="120" w:after="120" w:line="276" w:lineRule="auto"/>
              <w:ind w:left="357" w:hanging="357"/>
              <w:contextualSpacing w:val="0"/>
              <w:rPr>
                <w:rFonts w:ascii="Arial" w:hAnsi="Arial" w:cs="Arial"/>
                <w:b/>
                <w:sz w:val="22"/>
              </w:rPr>
            </w:pPr>
          </w:p>
        </w:tc>
        <w:tc>
          <w:tcPr>
            <w:tcW w:w="3045" w:type="dxa"/>
          </w:tcPr>
          <w:p w14:paraId="3D52C5ED" w14:textId="77777777" w:rsidR="00292157" w:rsidRPr="0013141C" w:rsidRDefault="00292157" w:rsidP="003B1337">
            <w:pPr>
              <w:spacing w:before="120" w:after="120" w:line="276" w:lineRule="auto"/>
              <w:rPr>
                <w:rFonts w:ascii="Arial" w:hAnsi="Arial" w:cs="Arial"/>
                <w:sz w:val="22"/>
              </w:rPr>
            </w:pPr>
            <w:r w:rsidRPr="0013141C">
              <w:rPr>
                <w:rFonts w:ascii="Arial" w:hAnsi="Arial" w:cs="Arial"/>
                <w:sz w:val="22"/>
              </w:rPr>
              <w:t>Оздоровительный центр</w:t>
            </w:r>
          </w:p>
        </w:tc>
        <w:tc>
          <w:tcPr>
            <w:tcW w:w="1336" w:type="dxa"/>
          </w:tcPr>
          <w:p w14:paraId="2B7FE26D" w14:textId="77777777" w:rsidR="00292157" w:rsidRPr="0013141C" w:rsidRDefault="00292157" w:rsidP="003B1337">
            <w:pPr>
              <w:spacing w:before="120" w:after="120" w:line="276" w:lineRule="auto"/>
              <w:rPr>
                <w:rFonts w:ascii="Arial" w:hAnsi="Arial" w:cs="Arial"/>
                <w:sz w:val="22"/>
              </w:rPr>
            </w:pPr>
            <w:r w:rsidRPr="0013141C">
              <w:rPr>
                <w:rFonts w:ascii="Arial" w:hAnsi="Arial" w:cs="Arial"/>
                <w:sz w:val="22"/>
              </w:rPr>
              <w:t>11.00</w:t>
            </w:r>
          </w:p>
        </w:tc>
        <w:tc>
          <w:tcPr>
            <w:tcW w:w="2978" w:type="dxa"/>
          </w:tcPr>
          <w:p w14:paraId="6B0A76CD" w14:textId="77777777" w:rsidR="00292157" w:rsidRPr="0013141C" w:rsidRDefault="00292157" w:rsidP="00292157">
            <w:pPr>
              <w:spacing w:before="120" w:after="120" w:line="276" w:lineRule="auto"/>
              <w:rPr>
                <w:rFonts w:ascii="Arial" w:hAnsi="Arial" w:cs="Arial"/>
                <w:sz w:val="22"/>
              </w:rPr>
            </w:pPr>
          </w:p>
        </w:tc>
        <w:tc>
          <w:tcPr>
            <w:tcW w:w="2516" w:type="dxa"/>
          </w:tcPr>
          <w:p w14:paraId="2D608BE0" w14:textId="4EA35541" w:rsidR="00292157" w:rsidRPr="0013141C" w:rsidRDefault="00292157" w:rsidP="003B1337">
            <w:pPr>
              <w:spacing w:before="120" w:after="120" w:line="276" w:lineRule="auto"/>
              <w:rPr>
                <w:rFonts w:ascii="Arial" w:hAnsi="Arial" w:cs="Arial"/>
                <w:sz w:val="22"/>
              </w:rPr>
            </w:pPr>
          </w:p>
        </w:tc>
      </w:tr>
      <w:tr w:rsidR="00292157" w:rsidRPr="0013141C" w14:paraId="32B1A3B0" w14:textId="6BE2E8A3" w:rsidTr="00292157">
        <w:tc>
          <w:tcPr>
            <w:tcW w:w="609" w:type="dxa"/>
          </w:tcPr>
          <w:p w14:paraId="75CF4391" w14:textId="77777777" w:rsidR="00292157" w:rsidRPr="0013141C" w:rsidRDefault="00292157" w:rsidP="00D97C29">
            <w:pPr>
              <w:pStyle w:val="a7"/>
              <w:numPr>
                <w:ilvl w:val="0"/>
                <w:numId w:val="21"/>
              </w:numPr>
              <w:spacing w:before="120" w:after="120" w:line="276" w:lineRule="auto"/>
              <w:ind w:left="357" w:hanging="357"/>
              <w:contextualSpacing w:val="0"/>
              <w:rPr>
                <w:rFonts w:ascii="Arial" w:hAnsi="Arial" w:cs="Arial"/>
                <w:b/>
                <w:sz w:val="22"/>
              </w:rPr>
            </w:pPr>
          </w:p>
        </w:tc>
        <w:tc>
          <w:tcPr>
            <w:tcW w:w="3045" w:type="dxa"/>
          </w:tcPr>
          <w:p w14:paraId="2B60146D" w14:textId="77777777" w:rsidR="00292157" w:rsidRPr="0013141C" w:rsidRDefault="00292157" w:rsidP="003B1337">
            <w:pPr>
              <w:spacing w:before="120" w:after="120" w:line="276" w:lineRule="auto"/>
              <w:rPr>
                <w:rFonts w:ascii="Arial" w:hAnsi="Arial" w:cs="Arial"/>
                <w:sz w:val="22"/>
              </w:rPr>
            </w:pPr>
            <w:r w:rsidRPr="0013141C">
              <w:rPr>
                <w:rFonts w:ascii="Arial" w:hAnsi="Arial" w:cs="Arial"/>
                <w:sz w:val="22"/>
              </w:rPr>
              <w:t>Беседка</w:t>
            </w:r>
          </w:p>
        </w:tc>
        <w:tc>
          <w:tcPr>
            <w:tcW w:w="1336" w:type="dxa"/>
          </w:tcPr>
          <w:p w14:paraId="1FFC7217" w14:textId="77777777" w:rsidR="00292157" w:rsidRPr="0013141C" w:rsidRDefault="00292157" w:rsidP="003B1337">
            <w:pPr>
              <w:spacing w:before="120" w:after="120" w:line="276" w:lineRule="auto"/>
              <w:rPr>
                <w:rFonts w:ascii="Arial" w:hAnsi="Arial" w:cs="Arial"/>
                <w:sz w:val="22"/>
              </w:rPr>
            </w:pPr>
            <w:r w:rsidRPr="0013141C">
              <w:rPr>
                <w:rFonts w:ascii="Arial" w:hAnsi="Arial" w:cs="Arial"/>
                <w:sz w:val="22"/>
              </w:rPr>
              <w:t>91.00</w:t>
            </w:r>
          </w:p>
        </w:tc>
        <w:tc>
          <w:tcPr>
            <w:tcW w:w="2978" w:type="dxa"/>
          </w:tcPr>
          <w:p w14:paraId="379EFE9D" w14:textId="77777777" w:rsidR="00292157" w:rsidRPr="0013141C" w:rsidRDefault="00292157" w:rsidP="00292157">
            <w:pPr>
              <w:spacing w:before="120" w:after="120" w:line="276" w:lineRule="auto"/>
              <w:rPr>
                <w:rFonts w:ascii="Arial" w:hAnsi="Arial" w:cs="Arial"/>
                <w:sz w:val="22"/>
              </w:rPr>
            </w:pPr>
          </w:p>
        </w:tc>
        <w:tc>
          <w:tcPr>
            <w:tcW w:w="2516" w:type="dxa"/>
          </w:tcPr>
          <w:p w14:paraId="7B03B45D" w14:textId="1232882E" w:rsidR="00292157" w:rsidRPr="0013141C" w:rsidRDefault="00292157" w:rsidP="003B1337">
            <w:pPr>
              <w:spacing w:before="120" w:after="120" w:line="276" w:lineRule="auto"/>
              <w:rPr>
                <w:rFonts w:ascii="Arial" w:hAnsi="Arial" w:cs="Arial"/>
                <w:sz w:val="22"/>
              </w:rPr>
            </w:pPr>
          </w:p>
        </w:tc>
      </w:tr>
      <w:tr w:rsidR="00292157" w:rsidRPr="0013141C" w14:paraId="2DC85F61" w14:textId="582B5D6D" w:rsidTr="00292157">
        <w:tc>
          <w:tcPr>
            <w:tcW w:w="609" w:type="dxa"/>
          </w:tcPr>
          <w:p w14:paraId="63E16DC7" w14:textId="77777777" w:rsidR="00292157" w:rsidRPr="0013141C" w:rsidRDefault="00292157" w:rsidP="00D97C29">
            <w:pPr>
              <w:pStyle w:val="a7"/>
              <w:numPr>
                <w:ilvl w:val="0"/>
                <w:numId w:val="21"/>
              </w:numPr>
              <w:spacing w:before="120" w:after="120" w:line="276" w:lineRule="auto"/>
              <w:ind w:left="357" w:hanging="357"/>
              <w:contextualSpacing w:val="0"/>
              <w:rPr>
                <w:rFonts w:ascii="Arial" w:hAnsi="Arial" w:cs="Arial"/>
                <w:b/>
                <w:sz w:val="22"/>
              </w:rPr>
            </w:pPr>
          </w:p>
        </w:tc>
        <w:tc>
          <w:tcPr>
            <w:tcW w:w="3045" w:type="dxa"/>
          </w:tcPr>
          <w:p w14:paraId="5A3D5923" w14:textId="77777777" w:rsidR="00292157" w:rsidRPr="0013141C" w:rsidRDefault="00292157" w:rsidP="003B1337">
            <w:pPr>
              <w:spacing w:before="120" w:after="120" w:line="276" w:lineRule="auto"/>
              <w:rPr>
                <w:rFonts w:ascii="Arial" w:hAnsi="Arial" w:cs="Arial"/>
                <w:sz w:val="22"/>
              </w:rPr>
            </w:pPr>
            <w:r w:rsidRPr="0013141C">
              <w:rPr>
                <w:rFonts w:ascii="Arial" w:hAnsi="Arial" w:cs="Arial"/>
                <w:sz w:val="22"/>
              </w:rPr>
              <w:t>Фонтан</w:t>
            </w:r>
          </w:p>
        </w:tc>
        <w:tc>
          <w:tcPr>
            <w:tcW w:w="1336" w:type="dxa"/>
          </w:tcPr>
          <w:p w14:paraId="7E91787D" w14:textId="77777777" w:rsidR="00292157" w:rsidRPr="0013141C" w:rsidRDefault="00292157" w:rsidP="003B1337">
            <w:pPr>
              <w:spacing w:before="120" w:after="120" w:line="276" w:lineRule="auto"/>
              <w:rPr>
                <w:rFonts w:ascii="Arial" w:hAnsi="Arial" w:cs="Arial"/>
                <w:sz w:val="22"/>
              </w:rPr>
            </w:pPr>
            <w:r w:rsidRPr="0013141C">
              <w:rPr>
                <w:rFonts w:ascii="Arial" w:hAnsi="Arial" w:cs="Arial"/>
                <w:sz w:val="22"/>
              </w:rPr>
              <w:t>48.00</w:t>
            </w:r>
          </w:p>
        </w:tc>
        <w:tc>
          <w:tcPr>
            <w:tcW w:w="2978" w:type="dxa"/>
          </w:tcPr>
          <w:p w14:paraId="1E0D223D" w14:textId="77777777" w:rsidR="00292157" w:rsidRPr="0013141C" w:rsidRDefault="00292157" w:rsidP="00292157">
            <w:pPr>
              <w:spacing w:before="120" w:after="120" w:line="276" w:lineRule="auto"/>
              <w:rPr>
                <w:rFonts w:ascii="Arial" w:hAnsi="Arial" w:cs="Arial"/>
                <w:sz w:val="22"/>
              </w:rPr>
            </w:pPr>
          </w:p>
        </w:tc>
        <w:tc>
          <w:tcPr>
            <w:tcW w:w="2516" w:type="dxa"/>
          </w:tcPr>
          <w:p w14:paraId="12AC125D" w14:textId="7903B394" w:rsidR="00292157" w:rsidRPr="0013141C" w:rsidRDefault="00292157" w:rsidP="003B1337">
            <w:pPr>
              <w:spacing w:before="120" w:after="120" w:line="276" w:lineRule="auto"/>
              <w:rPr>
                <w:rFonts w:ascii="Arial" w:hAnsi="Arial" w:cs="Arial"/>
                <w:sz w:val="22"/>
              </w:rPr>
            </w:pPr>
          </w:p>
        </w:tc>
      </w:tr>
      <w:tr w:rsidR="00292157" w:rsidRPr="0013141C" w14:paraId="254E918D" w14:textId="6E49459C" w:rsidTr="00292157">
        <w:tc>
          <w:tcPr>
            <w:tcW w:w="609" w:type="dxa"/>
          </w:tcPr>
          <w:p w14:paraId="7AFFCB66" w14:textId="77777777" w:rsidR="00292157" w:rsidRPr="0013141C" w:rsidRDefault="00292157" w:rsidP="00D97C29">
            <w:pPr>
              <w:pStyle w:val="a7"/>
              <w:numPr>
                <w:ilvl w:val="0"/>
                <w:numId w:val="21"/>
              </w:numPr>
              <w:spacing w:before="120" w:after="120" w:line="276" w:lineRule="auto"/>
              <w:ind w:left="357" w:hanging="357"/>
              <w:contextualSpacing w:val="0"/>
              <w:rPr>
                <w:rFonts w:ascii="Arial" w:hAnsi="Arial" w:cs="Arial"/>
                <w:b/>
                <w:sz w:val="22"/>
              </w:rPr>
            </w:pPr>
          </w:p>
        </w:tc>
        <w:tc>
          <w:tcPr>
            <w:tcW w:w="3045" w:type="dxa"/>
          </w:tcPr>
          <w:p w14:paraId="422B0CFA" w14:textId="77777777" w:rsidR="00292157" w:rsidRPr="0013141C" w:rsidRDefault="00292157" w:rsidP="001753E6">
            <w:pPr>
              <w:spacing w:before="120" w:after="120" w:line="276" w:lineRule="auto"/>
              <w:rPr>
                <w:rFonts w:ascii="Arial" w:hAnsi="Arial" w:cs="Arial"/>
                <w:sz w:val="22"/>
              </w:rPr>
            </w:pPr>
            <w:r w:rsidRPr="0013141C">
              <w:rPr>
                <w:rFonts w:ascii="Arial" w:hAnsi="Arial" w:cs="Arial"/>
                <w:sz w:val="22"/>
              </w:rPr>
              <w:t>Фонтан</w:t>
            </w:r>
          </w:p>
        </w:tc>
        <w:tc>
          <w:tcPr>
            <w:tcW w:w="1336" w:type="dxa"/>
          </w:tcPr>
          <w:p w14:paraId="089DB5A8" w14:textId="77777777" w:rsidR="00292157" w:rsidRPr="0013141C" w:rsidRDefault="00292157" w:rsidP="001753E6">
            <w:pPr>
              <w:spacing w:before="120" w:after="120" w:line="276" w:lineRule="auto"/>
              <w:rPr>
                <w:rFonts w:ascii="Arial" w:hAnsi="Arial" w:cs="Arial"/>
                <w:sz w:val="22"/>
              </w:rPr>
            </w:pPr>
            <w:r w:rsidRPr="0013141C">
              <w:rPr>
                <w:rFonts w:ascii="Arial" w:hAnsi="Arial" w:cs="Arial"/>
                <w:sz w:val="22"/>
              </w:rPr>
              <w:t>48.00</w:t>
            </w:r>
          </w:p>
        </w:tc>
        <w:tc>
          <w:tcPr>
            <w:tcW w:w="2978" w:type="dxa"/>
          </w:tcPr>
          <w:p w14:paraId="4623EF21" w14:textId="77777777" w:rsidR="00292157" w:rsidRPr="0013141C" w:rsidRDefault="00292157" w:rsidP="00292157">
            <w:pPr>
              <w:spacing w:before="120" w:after="120" w:line="276" w:lineRule="auto"/>
              <w:rPr>
                <w:rFonts w:ascii="Arial" w:hAnsi="Arial" w:cs="Arial"/>
                <w:sz w:val="22"/>
              </w:rPr>
            </w:pPr>
          </w:p>
        </w:tc>
        <w:tc>
          <w:tcPr>
            <w:tcW w:w="2516" w:type="dxa"/>
          </w:tcPr>
          <w:p w14:paraId="0C006AFC" w14:textId="112150C2" w:rsidR="00292157" w:rsidRPr="0013141C" w:rsidRDefault="00292157" w:rsidP="001753E6">
            <w:pPr>
              <w:spacing w:before="120" w:after="120" w:line="276" w:lineRule="auto"/>
              <w:rPr>
                <w:rFonts w:ascii="Arial" w:hAnsi="Arial" w:cs="Arial"/>
                <w:sz w:val="22"/>
              </w:rPr>
            </w:pPr>
          </w:p>
        </w:tc>
      </w:tr>
      <w:tr w:rsidR="00292157" w:rsidRPr="0013141C" w14:paraId="55EE464F" w14:textId="0714FC06" w:rsidTr="00292157">
        <w:tc>
          <w:tcPr>
            <w:tcW w:w="609" w:type="dxa"/>
          </w:tcPr>
          <w:p w14:paraId="52328572" w14:textId="77777777" w:rsidR="00292157" w:rsidRPr="0013141C" w:rsidRDefault="00292157" w:rsidP="00D97C29">
            <w:pPr>
              <w:pStyle w:val="a7"/>
              <w:numPr>
                <w:ilvl w:val="0"/>
                <w:numId w:val="21"/>
              </w:numPr>
              <w:spacing w:before="120" w:after="120" w:line="276" w:lineRule="auto"/>
              <w:ind w:left="357" w:hanging="357"/>
              <w:contextualSpacing w:val="0"/>
              <w:rPr>
                <w:rFonts w:ascii="Arial" w:hAnsi="Arial" w:cs="Arial"/>
                <w:b/>
                <w:sz w:val="22"/>
              </w:rPr>
            </w:pPr>
          </w:p>
        </w:tc>
        <w:tc>
          <w:tcPr>
            <w:tcW w:w="3045" w:type="dxa"/>
          </w:tcPr>
          <w:p w14:paraId="77363B3B" w14:textId="77777777" w:rsidR="00292157" w:rsidRPr="0013141C" w:rsidRDefault="00292157" w:rsidP="001753E6">
            <w:pPr>
              <w:spacing w:before="120" w:after="120" w:line="276" w:lineRule="auto"/>
              <w:rPr>
                <w:rFonts w:ascii="Arial" w:hAnsi="Arial" w:cs="Arial"/>
                <w:sz w:val="22"/>
              </w:rPr>
            </w:pPr>
            <w:r w:rsidRPr="0013141C">
              <w:rPr>
                <w:rFonts w:ascii="Arial" w:hAnsi="Arial" w:cs="Arial"/>
                <w:sz w:val="22"/>
              </w:rPr>
              <w:t>Фонтан</w:t>
            </w:r>
          </w:p>
        </w:tc>
        <w:tc>
          <w:tcPr>
            <w:tcW w:w="1336" w:type="dxa"/>
          </w:tcPr>
          <w:p w14:paraId="768B37F2" w14:textId="77777777" w:rsidR="00292157" w:rsidRPr="0013141C" w:rsidRDefault="00292157" w:rsidP="001753E6">
            <w:pPr>
              <w:spacing w:before="120" w:after="120" w:line="276" w:lineRule="auto"/>
              <w:rPr>
                <w:rFonts w:ascii="Arial" w:hAnsi="Arial" w:cs="Arial"/>
                <w:sz w:val="22"/>
              </w:rPr>
            </w:pPr>
            <w:r w:rsidRPr="0013141C">
              <w:rPr>
                <w:rFonts w:ascii="Arial" w:hAnsi="Arial" w:cs="Arial"/>
                <w:sz w:val="22"/>
              </w:rPr>
              <w:t>48.00</w:t>
            </w:r>
          </w:p>
        </w:tc>
        <w:tc>
          <w:tcPr>
            <w:tcW w:w="2978" w:type="dxa"/>
          </w:tcPr>
          <w:p w14:paraId="4667243B" w14:textId="77777777" w:rsidR="00292157" w:rsidRPr="0013141C" w:rsidRDefault="00292157" w:rsidP="00292157">
            <w:pPr>
              <w:spacing w:before="120" w:after="120" w:line="276" w:lineRule="auto"/>
              <w:rPr>
                <w:rFonts w:ascii="Arial" w:hAnsi="Arial" w:cs="Arial"/>
                <w:sz w:val="22"/>
              </w:rPr>
            </w:pPr>
          </w:p>
        </w:tc>
        <w:tc>
          <w:tcPr>
            <w:tcW w:w="2516" w:type="dxa"/>
          </w:tcPr>
          <w:p w14:paraId="4B1527AE" w14:textId="37BC1B11" w:rsidR="00292157" w:rsidRPr="0013141C" w:rsidRDefault="00292157" w:rsidP="001753E6">
            <w:pPr>
              <w:spacing w:before="120" w:after="120" w:line="276" w:lineRule="auto"/>
              <w:rPr>
                <w:rFonts w:ascii="Arial" w:hAnsi="Arial" w:cs="Arial"/>
                <w:sz w:val="22"/>
              </w:rPr>
            </w:pPr>
          </w:p>
        </w:tc>
      </w:tr>
      <w:tr w:rsidR="00292157" w:rsidRPr="0013141C" w14:paraId="6597FBD0" w14:textId="05A00C37" w:rsidTr="00292157">
        <w:tc>
          <w:tcPr>
            <w:tcW w:w="609" w:type="dxa"/>
          </w:tcPr>
          <w:p w14:paraId="310C273B" w14:textId="77777777" w:rsidR="00292157" w:rsidRPr="0013141C" w:rsidRDefault="00292157" w:rsidP="00D97C29">
            <w:pPr>
              <w:pStyle w:val="a7"/>
              <w:numPr>
                <w:ilvl w:val="0"/>
                <w:numId w:val="21"/>
              </w:numPr>
              <w:spacing w:before="120" w:after="120" w:line="276" w:lineRule="auto"/>
              <w:ind w:left="357" w:hanging="357"/>
              <w:contextualSpacing w:val="0"/>
              <w:rPr>
                <w:rFonts w:ascii="Arial" w:hAnsi="Arial" w:cs="Arial"/>
                <w:b/>
                <w:sz w:val="22"/>
              </w:rPr>
            </w:pPr>
          </w:p>
        </w:tc>
        <w:tc>
          <w:tcPr>
            <w:tcW w:w="3045" w:type="dxa"/>
          </w:tcPr>
          <w:p w14:paraId="3A49D6CE" w14:textId="77777777" w:rsidR="00292157" w:rsidRPr="0013141C" w:rsidRDefault="00292157" w:rsidP="003B1337">
            <w:pPr>
              <w:spacing w:before="120" w:after="120" w:line="276" w:lineRule="auto"/>
              <w:rPr>
                <w:rFonts w:ascii="Arial" w:hAnsi="Arial" w:cs="Arial"/>
                <w:sz w:val="22"/>
              </w:rPr>
            </w:pPr>
            <w:r w:rsidRPr="0013141C">
              <w:rPr>
                <w:rFonts w:ascii="Arial" w:hAnsi="Arial" w:cs="Arial"/>
                <w:sz w:val="22"/>
              </w:rPr>
              <w:t>Беседка</w:t>
            </w:r>
          </w:p>
        </w:tc>
        <w:tc>
          <w:tcPr>
            <w:tcW w:w="1336" w:type="dxa"/>
          </w:tcPr>
          <w:p w14:paraId="3DC2648B" w14:textId="77777777" w:rsidR="00292157" w:rsidRPr="0013141C" w:rsidRDefault="00292157" w:rsidP="003B1337">
            <w:pPr>
              <w:spacing w:before="120" w:after="120" w:line="276" w:lineRule="auto"/>
              <w:rPr>
                <w:rFonts w:ascii="Arial" w:hAnsi="Arial" w:cs="Arial"/>
                <w:sz w:val="22"/>
              </w:rPr>
            </w:pPr>
            <w:r w:rsidRPr="0013141C">
              <w:rPr>
                <w:rFonts w:ascii="Arial" w:hAnsi="Arial" w:cs="Arial"/>
                <w:sz w:val="22"/>
              </w:rPr>
              <w:t>14.00</w:t>
            </w:r>
          </w:p>
        </w:tc>
        <w:tc>
          <w:tcPr>
            <w:tcW w:w="2978" w:type="dxa"/>
          </w:tcPr>
          <w:p w14:paraId="7BF99B9A" w14:textId="77777777" w:rsidR="00292157" w:rsidRPr="0013141C" w:rsidRDefault="00292157" w:rsidP="00292157">
            <w:pPr>
              <w:spacing w:before="120" w:after="120" w:line="276" w:lineRule="auto"/>
              <w:rPr>
                <w:rFonts w:ascii="Arial" w:hAnsi="Arial" w:cs="Arial"/>
                <w:sz w:val="22"/>
              </w:rPr>
            </w:pPr>
          </w:p>
        </w:tc>
        <w:tc>
          <w:tcPr>
            <w:tcW w:w="2516" w:type="dxa"/>
          </w:tcPr>
          <w:p w14:paraId="680150D3" w14:textId="61790D21" w:rsidR="00292157" w:rsidRPr="0013141C" w:rsidRDefault="00292157" w:rsidP="003B1337">
            <w:pPr>
              <w:spacing w:before="120" w:after="120" w:line="276" w:lineRule="auto"/>
              <w:rPr>
                <w:rFonts w:ascii="Arial" w:hAnsi="Arial" w:cs="Arial"/>
                <w:sz w:val="22"/>
              </w:rPr>
            </w:pPr>
          </w:p>
        </w:tc>
      </w:tr>
      <w:tr w:rsidR="00292157" w:rsidRPr="0013141C" w14:paraId="7F759FCD" w14:textId="1586AD5C" w:rsidTr="00292157">
        <w:tc>
          <w:tcPr>
            <w:tcW w:w="609" w:type="dxa"/>
          </w:tcPr>
          <w:p w14:paraId="12A45A2B" w14:textId="77777777" w:rsidR="00292157" w:rsidRPr="0013141C" w:rsidRDefault="00292157" w:rsidP="00D97C29">
            <w:pPr>
              <w:pStyle w:val="a7"/>
              <w:numPr>
                <w:ilvl w:val="0"/>
                <w:numId w:val="21"/>
              </w:numPr>
              <w:spacing w:before="120" w:after="120" w:line="276" w:lineRule="auto"/>
              <w:ind w:left="357" w:hanging="357"/>
              <w:contextualSpacing w:val="0"/>
              <w:rPr>
                <w:rFonts w:ascii="Arial" w:hAnsi="Arial" w:cs="Arial"/>
                <w:b/>
                <w:sz w:val="22"/>
              </w:rPr>
            </w:pPr>
          </w:p>
        </w:tc>
        <w:tc>
          <w:tcPr>
            <w:tcW w:w="3045" w:type="dxa"/>
          </w:tcPr>
          <w:p w14:paraId="4623E3E9" w14:textId="77777777" w:rsidR="00292157" w:rsidRPr="0013141C" w:rsidRDefault="00292157" w:rsidP="003B1337">
            <w:pPr>
              <w:spacing w:before="120" w:after="120" w:line="276" w:lineRule="auto"/>
              <w:rPr>
                <w:rFonts w:ascii="Arial" w:hAnsi="Arial" w:cs="Arial"/>
                <w:sz w:val="22"/>
              </w:rPr>
            </w:pPr>
            <w:r w:rsidRPr="0013141C">
              <w:rPr>
                <w:rFonts w:ascii="Arial" w:hAnsi="Arial" w:cs="Arial"/>
                <w:sz w:val="22"/>
              </w:rPr>
              <w:t>Торговый павильон</w:t>
            </w:r>
          </w:p>
        </w:tc>
        <w:tc>
          <w:tcPr>
            <w:tcW w:w="1336" w:type="dxa"/>
          </w:tcPr>
          <w:p w14:paraId="69EB35A3" w14:textId="77777777" w:rsidR="00292157" w:rsidRPr="0013141C" w:rsidRDefault="00292157" w:rsidP="003B1337">
            <w:pPr>
              <w:spacing w:before="120" w:after="120" w:line="276" w:lineRule="auto"/>
              <w:rPr>
                <w:rFonts w:ascii="Arial" w:hAnsi="Arial" w:cs="Arial"/>
                <w:sz w:val="22"/>
              </w:rPr>
            </w:pPr>
            <w:r w:rsidRPr="0013141C">
              <w:rPr>
                <w:rFonts w:ascii="Arial" w:hAnsi="Arial" w:cs="Arial"/>
                <w:sz w:val="22"/>
              </w:rPr>
              <w:t>20.00</w:t>
            </w:r>
          </w:p>
        </w:tc>
        <w:tc>
          <w:tcPr>
            <w:tcW w:w="2978" w:type="dxa"/>
          </w:tcPr>
          <w:p w14:paraId="16CF5D4F" w14:textId="77777777" w:rsidR="00292157" w:rsidRPr="0013141C" w:rsidRDefault="00292157" w:rsidP="00292157">
            <w:pPr>
              <w:spacing w:before="120" w:after="120" w:line="276" w:lineRule="auto"/>
              <w:rPr>
                <w:rFonts w:ascii="Arial" w:hAnsi="Arial" w:cs="Arial"/>
                <w:sz w:val="22"/>
              </w:rPr>
            </w:pPr>
          </w:p>
        </w:tc>
        <w:tc>
          <w:tcPr>
            <w:tcW w:w="2516" w:type="dxa"/>
          </w:tcPr>
          <w:p w14:paraId="6AB55BD1" w14:textId="2B271EA5" w:rsidR="00292157" w:rsidRPr="0013141C" w:rsidRDefault="00292157" w:rsidP="003B1337">
            <w:pPr>
              <w:spacing w:before="120" w:after="120" w:line="276" w:lineRule="auto"/>
              <w:rPr>
                <w:rFonts w:ascii="Arial" w:hAnsi="Arial" w:cs="Arial"/>
                <w:sz w:val="22"/>
              </w:rPr>
            </w:pPr>
          </w:p>
        </w:tc>
      </w:tr>
      <w:tr w:rsidR="00292157" w:rsidRPr="0013141C" w14:paraId="75371DFD" w14:textId="4A904002" w:rsidTr="00292157">
        <w:tc>
          <w:tcPr>
            <w:tcW w:w="609" w:type="dxa"/>
          </w:tcPr>
          <w:p w14:paraId="5E8089C3" w14:textId="77777777" w:rsidR="00292157" w:rsidRPr="0013141C" w:rsidRDefault="00292157" w:rsidP="00D97C29">
            <w:pPr>
              <w:pStyle w:val="a7"/>
              <w:numPr>
                <w:ilvl w:val="0"/>
                <w:numId w:val="21"/>
              </w:numPr>
              <w:spacing w:before="120" w:after="120" w:line="276" w:lineRule="auto"/>
              <w:ind w:left="357" w:hanging="357"/>
              <w:contextualSpacing w:val="0"/>
              <w:rPr>
                <w:rFonts w:ascii="Arial" w:hAnsi="Arial" w:cs="Arial"/>
                <w:b/>
                <w:sz w:val="22"/>
              </w:rPr>
            </w:pPr>
          </w:p>
        </w:tc>
        <w:tc>
          <w:tcPr>
            <w:tcW w:w="3045" w:type="dxa"/>
          </w:tcPr>
          <w:p w14:paraId="0431D549" w14:textId="77777777" w:rsidR="00292157" w:rsidRPr="0013141C" w:rsidRDefault="00292157" w:rsidP="003B1337">
            <w:pPr>
              <w:spacing w:before="120" w:after="120" w:line="276" w:lineRule="auto"/>
              <w:rPr>
                <w:rFonts w:ascii="Arial" w:hAnsi="Arial" w:cs="Arial"/>
                <w:sz w:val="22"/>
              </w:rPr>
            </w:pPr>
            <w:r w:rsidRPr="0013141C">
              <w:rPr>
                <w:rFonts w:ascii="Arial" w:hAnsi="Arial" w:cs="Arial"/>
                <w:sz w:val="22"/>
              </w:rPr>
              <w:t>Беседка</w:t>
            </w:r>
          </w:p>
        </w:tc>
        <w:tc>
          <w:tcPr>
            <w:tcW w:w="1336" w:type="dxa"/>
          </w:tcPr>
          <w:p w14:paraId="06D00406" w14:textId="77777777" w:rsidR="00292157" w:rsidRPr="0013141C" w:rsidRDefault="00292157" w:rsidP="003B1337">
            <w:pPr>
              <w:spacing w:before="120" w:after="120" w:line="276" w:lineRule="auto"/>
              <w:rPr>
                <w:rFonts w:ascii="Arial" w:hAnsi="Arial" w:cs="Arial"/>
                <w:sz w:val="22"/>
              </w:rPr>
            </w:pPr>
            <w:r w:rsidRPr="0013141C">
              <w:rPr>
                <w:rFonts w:ascii="Arial" w:hAnsi="Arial" w:cs="Arial"/>
                <w:sz w:val="22"/>
              </w:rPr>
              <w:t>21.00</w:t>
            </w:r>
          </w:p>
        </w:tc>
        <w:tc>
          <w:tcPr>
            <w:tcW w:w="2978" w:type="dxa"/>
          </w:tcPr>
          <w:p w14:paraId="4045341C" w14:textId="77777777" w:rsidR="00292157" w:rsidRPr="0013141C" w:rsidRDefault="00292157" w:rsidP="00292157">
            <w:pPr>
              <w:spacing w:before="120" w:after="120" w:line="276" w:lineRule="auto"/>
              <w:rPr>
                <w:rFonts w:ascii="Arial" w:hAnsi="Arial" w:cs="Arial"/>
                <w:sz w:val="22"/>
              </w:rPr>
            </w:pPr>
          </w:p>
        </w:tc>
        <w:tc>
          <w:tcPr>
            <w:tcW w:w="2516" w:type="dxa"/>
          </w:tcPr>
          <w:p w14:paraId="1AF479D3" w14:textId="6B233215" w:rsidR="00292157" w:rsidRPr="0013141C" w:rsidRDefault="00292157" w:rsidP="003B1337">
            <w:pPr>
              <w:spacing w:before="120" w:after="120" w:line="276" w:lineRule="auto"/>
              <w:rPr>
                <w:rFonts w:ascii="Arial" w:hAnsi="Arial" w:cs="Arial"/>
                <w:sz w:val="22"/>
              </w:rPr>
            </w:pPr>
          </w:p>
        </w:tc>
      </w:tr>
      <w:tr w:rsidR="00292157" w:rsidRPr="0013141C" w14:paraId="66BC734B" w14:textId="2FF2591D" w:rsidTr="00292157">
        <w:tc>
          <w:tcPr>
            <w:tcW w:w="609" w:type="dxa"/>
          </w:tcPr>
          <w:p w14:paraId="5E865B82" w14:textId="77777777" w:rsidR="00292157" w:rsidRPr="0013141C" w:rsidRDefault="00292157" w:rsidP="00D97C29">
            <w:pPr>
              <w:pStyle w:val="a7"/>
              <w:numPr>
                <w:ilvl w:val="0"/>
                <w:numId w:val="21"/>
              </w:numPr>
              <w:spacing w:before="120" w:after="120" w:line="276" w:lineRule="auto"/>
              <w:ind w:left="357" w:hanging="357"/>
              <w:contextualSpacing w:val="0"/>
              <w:rPr>
                <w:rFonts w:ascii="Arial" w:hAnsi="Arial" w:cs="Arial"/>
                <w:b/>
                <w:sz w:val="22"/>
              </w:rPr>
            </w:pPr>
          </w:p>
        </w:tc>
        <w:tc>
          <w:tcPr>
            <w:tcW w:w="3045" w:type="dxa"/>
          </w:tcPr>
          <w:p w14:paraId="637179F1" w14:textId="77777777" w:rsidR="00292157" w:rsidRPr="0013141C" w:rsidRDefault="00292157" w:rsidP="003B1337">
            <w:pPr>
              <w:spacing w:before="120" w:after="120" w:line="276" w:lineRule="auto"/>
              <w:rPr>
                <w:rFonts w:ascii="Arial" w:hAnsi="Arial" w:cs="Arial"/>
                <w:sz w:val="22"/>
              </w:rPr>
            </w:pPr>
            <w:r w:rsidRPr="0013141C">
              <w:rPr>
                <w:rFonts w:ascii="Arial" w:hAnsi="Arial" w:cs="Arial"/>
                <w:sz w:val="22"/>
              </w:rPr>
              <w:t>Водоем</w:t>
            </w:r>
          </w:p>
        </w:tc>
        <w:tc>
          <w:tcPr>
            <w:tcW w:w="1336" w:type="dxa"/>
          </w:tcPr>
          <w:p w14:paraId="13600C16" w14:textId="77777777" w:rsidR="00292157" w:rsidRPr="0013141C" w:rsidRDefault="00292157" w:rsidP="003B1337">
            <w:pPr>
              <w:spacing w:before="120" w:after="120" w:line="276" w:lineRule="auto"/>
              <w:rPr>
                <w:rFonts w:ascii="Arial" w:hAnsi="Arial" w:cs="Arial"/>
                <w:sz w:val="22"/>
              </w:rPr>
            </w:pPr>
            <w:r w:rsidRPr="0013141C">
              <w:rPr>
                <w:rFonts w:ascii="Arial" w:hAnsi="Arial" w:cs="Arial"/>
                <w:sz w:val="22"/>
              </w:rPr>
              <w:t>36.00</w:t>
            </w:r>
          </w:p>
        </w:tc>
        <w:tc>
          <w:tcPr>
            <w:tcW w:w="2978" w:type="dxa"/>
          </w:tcPr>
          <w:p w14:paraId="092F477D" w14:textId="77777777" w:rsidR="00292157" w:rsidRPr="0013141C" w:rsidRDefault="00292157" w:rsidP="00292157">
            <w:pPr>
              <w:spacing w:before="120" w:after="120" w:line="276" w:lineRule="auto"/>
              <w:rPr>
                <w:rFonts w:ascii="Arial" w:hAnsi="Arial" w:cs="Arial"/>
                <w:sz w:val="22"/>
              </w:rPr>
            </w:pPr>
          </w:p>
        </w:tc>
        <w:tc>
          <w:tcPr>
            <w:tcW w:w="2516" w:type="dxa"/>
          </w:tcPr>
          <w:p w14:paraId="7F516F9E" w14:textId="5D866DCD" w:rsidR="00292157" w:rsidRPr="0013141C" w:rsidRDefault="00292157" w:rsidP="003B1337">
            <w:pPr>
              <w:spacing w:before="120" w:after="120" w:line="276" w:lineRule="auto"/>
              <w:rPr>
                <w:rFonts w:ascii="Arial" w:hAnsi="Arial" w:cs="Arial"/>
                <w:sz w:val="22"/>
              </w:rPr>
            </w:pPr>
          </w:p>
        </w:tc>
      </w:tr>
      <w:tr w:rsidR="00292157" w:rsidRPr="0013141C" w14:paraId="6FB3CB01" w14:textId="7234088A" w:rsidTr="00292157">
        <w:tc>
          <w:tcPr>
            <w:tcW w:w="609" w:type="dxa"/>
          </w:tcPr>
          <w:p w14:paraId="669FF323" w14:textId="77777777" w:rsidR="00292157" w:rsidRPr="0013141C" w:rsidRDefault="00292157" w:rsidP="00D97C29">
            <w:pPr>
              <w:pStyle w:val="a7"/>
              <w:numPr>
                <w:ilvl w:val="0"/>
                <w:numId w:val="21"/>
              </w:numPr>
              <w:spacing w:before="120" w:after="120" w:line="276" w:lineRule="auto"/>
              <w:ind w:left="357" w:hanging="357"/>
              <w:contextualSpacing w:val="0"/>
              <w:rPr>
                <w:rFonts w:ascii="Arial" w:hAnsi="Arial" w:cs="Arial"/>
                <w:b/>
                <w:sz w:val="22"/>
              </w:rPr>
            </w:pPr>
          </w:p>
        </w:tc>
        <w:tc>
          <w:tcPr>
            <w:tcW w:w="3045" w:type="dxa"/>
          </w:tcPr>
          <w:p w14:paraId="213F7F53" w14:textId="77777777" w:rsidR="00292157" w:rsidRPr="0013141C" w:rsidRDefault="00292157" w:rsidP="003B1337">
            <w:pPr>
              <w:spacing w:before="120" w:after="120" w:line="276" w:lineRule="auto"/>
              <w:rPr>
                <w:rFonts w:ascii="Arial" w:hAnsi="Arial" w:cs="Arial"/>
                <w:sz w:val="22"/>
              </w:rPr>
            </w:pPr>
            <w:r w:rsidRPr="0013141C">
              <w:rPr>
                <w:rFonts w:ascii="Arial" w:hAnsi="Arial" w:cs="Arial"/>
                <w:sz w:val="22"/>
              </w:rPr>
              <w:t>Беседка</w:t>
            </w:r>
          </w:p>
        </w:tc>
        <w:tc>
          <w:tcPr>
            <w:tcW w:w="1336" w:type="dxa"/>
          </w:tcPr>
          <w:p w14:paraId="1C04656D" w14:textId="77777777" w:rsidR="00292157" w:rsidRPr="0013141C" w:rsidRDefault="00292157" w:rsidP="003B1337">
            <w:pPr>
              <w:spacing w:before="120" w:after="120" w:line="276" w:lineRule="auto"/>
              <w:rPr>
                <w:rFonts w:ascii="Arial" w:hAnsi="Arial" w:cs="Arial"/>
                <w:sz w:val="22"/>
              </w:rPr>
            </w:pPr>
            <w:r w:rsidRPr="0013141C">
              <w:rPr>
                <w:rFonts w:ascii="Arial" w:hAnsi="Arial" w:cs="Arial"/>
                <w:sz w:val="22"/>
              </w:rPr>
              <w:t>11.00</w:t>
            </w:r>
          </w:p>
        </w:tc>
        <w:tc>
          <w:tcPr>
            <w:tcW w:w="2978" w:type="dxa"/>
          </w:tcPr>
          <w:p w14:paraId="66D33D6C" w14:textId="77777777" w:rsidR="00292157" w:rsidRPr="0013141C" w:rsidRDefault="00292157" w:rsidP="00292157">
            <w:pPr>
              <w:spacing w:before="120" w:after="120" w:line="276" w:lineRule="auto"/>
              <w:rPr>
                <w:rFonts w:ascii="Arial" w:hAnsi="Arial" w:cs="Arial"/>
                <w:sz w:val="22"/>
              </w:rPr>
            </w:pPr>
          </w:p>
        </w:tc>
        <w:tc>
          <w:tcPr>
            <w:tcW w:w="2516" w:type="dxa"/>
          </w:tcPr>
          <w:p w14:paraId="513897FC" w14:textId="6EF5CD56" w:rsidR="00292157" w:rsidRPr="0013141C" w:rsidRDefault="00292157" w:rsidP="003B1337">
            <w:pPr>
              <w:spacing w:before="120" w:after="120" w:line="276" w:lineRule="auto"/>
              <w:rPr>
                <w:rFonts w:ascii="Arial" w:hAnsi="Arial" w:cs="Arial"/>
                <w:sz w:val="22"/>
              </w:rPr>
            </w:pPr>
          </w:p>
        </w:tc>
      </w:tr>
    </w:tbl>
    <w:p w14:paraId="5F7FDF58" w14:textId="77777777" w:rsidR="00B26D57" w:rsidRPr="0013141C" w:rsidRDefault="00B26D57" w:rsidP="00B26D57">
      <w:pPr>
        <w:rPr>
          <w:rFonts w:ascii="Arial" w:hAnsi="Arial" w:cs="Arial"/>
          <w:sz w:val="22"/>
        </w:rPr>
      </w:pPr>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3"/>
        <w:gridCol w:w="4804"/>
      </w:tblGrid>
      <w:tr w:rsidR="00DE0DAE" w:rsidRPr="0013141C" w14:paraId="79963D72" w14:textId="77777777" w:rsidTr="00B26D57">
        <w:tc>
          <w:tcPr>
            <w:tcW w:w="4926" w:type="dxa"/>
          </w:tcPr>
          <w:p w14:paraId="191683CD" w14:textId="171AEB50" w:rsidR="00B26D57" w:rsidRPr="0013141C" w:rsidRDefault="00B26D57" w:rsidP="00B26D57">
            <w:pPr>
              <w:tabs>
                <w:tab w:val="left" w:pos="3580"/>
              </w:tabs>
              <w:spacing w:before="240" w:after="120"/>
              <w:jc w:val="center"/>
              <w:rPr>
                <w:rFonts w:ascii="Arial" w:hAnsi="Arial" w:cs="Arial"/>
                <w:b/>
                <w:sz w:val="22"/>
              </w:rPr>
            </w:pPr>
            <w:r w:rsidRPr="0013141C">
              <w:rPr>
                <w:rFonts w:ascii="Arial" w:hAnsi="Arial" w:cs="Arial"/>
                <w:b/>
                <w:sz w:val="22"/>
              </w:rPr>
              <w:t>ГОСУДАРСТВЕННЫЙ ПАРТНЕР</w:t>
            </w:r>
          </w:p>
        </w:tc>
        <w:tc>
          <w:tcPr>
            <w:tcW w:w="4927" w:type="dxa"/>
          </w:tcPr>
          <w:p w14:paraId="0FCAFE9B" w14:textId="77777777" w:rsidR="00B26D57" w:rsidRPr="0013141C" w:rsidRDefault="00B26D57" w:rsidP="00B26D57">
            <w:pPr>
              <w:tabs>
                <w:tab w:val="left" w:pos="3580"/>
              </w:tabs>
              <w:spacing w:before="240" w:after="120"/>
              <w:jc w:val="center"/>
              <w:rPr>
                <w:rFonts w:ascii="Arial" w:hAnsi="Arial" w:cs="Arial"/>
                <w:b/>
                <w:sz w:val="22"/>
              </w:rPr>
            </w:pPr>
            <w:r w:rsidRPr="0013141C">
              <w:rPr>
                <w:rFonts w:ascii="Arial" w:hAnsi="Arial" w:cs="Arial"/>
                <w:b/>
                <w:sz w:val="22"/>
              </w:rPr>
              <w:t>ЧАСТНЫЙ ПАРТНЕР</w:t>
            </w:r>
          </w:p>
        </w:tc>
      </w:tr>
      <w:tr w:rsidR="00DE0DAE" w:rsidRPr="0013141C" w14:paraId="4DBD6549" w14:textId="77777777" w:rsidTr="00B26D57">
        <w:tc>
          <w:tcPr>
            <w:tcW w:w="4926" w:type="dxa"/>
          </w:tcPr>
          <w:p w14:paraId="13C04703" w14:textId="77777777" w:rsidR="00B26D57" w:rsidRPr="0013141C" w:rsidRDefault="00B26D57" w:rsidP="00B26D57">
            <w:pPr>
              <w:tabs>
                <w:tab w:val="left" w:pos="3580"/>
              </w:tabs>
              <w:spacing w:before="240" w:after="120"/>
              <w:rPr>
                <w:rFonts w:ascii="Arial" w:hAnsi="Arial" w:cs="Arial"/>
                <w:sz w:val="22"/>
              </w:rPr>
            </w:pPr>
            <w:r w:rsidRPr="0013141C">
              <w:rPr>
                <w:rFonts w:ascii="Arial" w:hAnsi="Arial" w:cs="Arial"/>
                <w:sz w:val="22"/>
              </w:rPr>
              <w:t>ФИО ПОДПИСАНТА:</w:t>
            </w:r>
          </w:p>
          <w:p w14:paraId="5270F6A9" w14:textId="77777777" w:rsidR="00B26D57" w:rsidRPr="0013141C" w:rsidRDefault="00B26D57" w:rsidP="00B26D57">
            <w:pPr>
              <w:tabs>
                <w:tab w:val="left" w:pos="3580"/>
              </w:tabs>
              <w:spacing w:before="240" w:after="120"/>
              <w:rPr>
                <w:rFonts w:ascii="Arial" w:hAnsi="Arial" w:cs="Arial"/>
                <w:sz w:val="22"/>
              </w:rPr>
            </w:pPr>
          </w:p>
        </w:tc>
        <w:tc>
          <w:tcPr>
            <w:tcW w:w="4927" w:type="dxa"/>
          </w:tcPr>
          <w:p w14:paraId="52B3908D" w14:textId="77777777" w:rsidR="00B26D57" w:rsidRPr="0013141C" w:rsidRDefault="00B26D57" w:rsidP="00B26D57">
            <w:pPr>
              <w:tabs>
                <w:tab w:val="left" w:pos="3580"/>
              </w:tabs>
              <w:spacing w:before="240" w:after="120"/>
              <w:rPr>
                <w:rFonts w:ascii="Arial" w:hAnsi="Arial" w:cs="Arial"/>
                <w:sz w:val="22"/>
              </w:rPr>
            </w:pPr>
            <w:r w:rsidRPr="0013141C">
              <w:rPr>
                <w:rFonts w:ascii="Arial" w:hAnsi="Arial" w:cs="Arial"/>
                <w:sz w:val="22"/>
              </w:rPr>
              <w:t>ФИО ПОДПИСАНТА:</w:t>
            </w:r>
          </w:p>
        </w:tc>
      </w:tr>
      <w:tr w:rsidR="00DE0DAE" w:rsidRPr="0013141C" w14:paraId="3AFB59C8" w14:textId="77777777" w:rsidTr="00B26D57">
        <w:tc>
          <w:tcPr>
            <w:tcW w:w="4926" w:type="dxa"/>
          </w:tcPr>
          <w:p w14:paraId="75E38938" w14:textId="77777777" w:rsidR="00B26D57" w:rsidRPr="0013141C" w:rsidRDefault="00B26D57" w:rsidP="00B26D57">
            <w:pPr>
              <w:tabs>
                <w:tab w:val="left" w:pos="3580"/>
              </w:tabs>
              <w:spacing w:before="240" w:after="120"/>
              <w:rPr>
                <w:rFonts w:ascii="Arial" w:hAnsi="Arial" w:cs="Arial"/>
                <w:sz w:val="22"/>
              </w:rPr>
            </w:pPr>
            <w:r w:rsidRPr="0013141C">
              <w:rPr>
                <w:rFonts w:ascii="Arial" w:hAnsi="Arial" w:cs="Arial"/>
                <w:sz w:val="22"/>
              </w:rPr>
              <w:t>ДОЛЖНОСТЬ:</w:t>
            </w:r>
          </w:p>
          <w:p w14:paraId="3514122B" w14:textId="77777777" w:rsidR="00B26D57" w:rsidRPr="0013141C" w:rsidRDefault="00B26D57" w:rsidP="00B26D57">
            <w:pPr>
              <w:tabs>
                <w:tab w:val="left" w:pos="3580"/>
              </w:tabs>
              <w:spacing w:before="240" w:after="120"/>
              <w:rPr>
                <w:rFonts w:ascii="Arial" w:hAnsi="Arial" w:cs="Arial"/>
                <w:sz w:val="22"/>
              </w:rPr>
            </w:pPr>
          </w:p>
        </w:tc>
        <w:tc>
          <w:tcPr>
            <w:tcW w:w="4927" w:type="dxa"/>
          </w:tcPr>
          <w:p w14:paraId="5E09D9F4" w14:textId="77777777" w:rsidR="00B26D57" w:rsidRPr="0013141C" w:rsidRDefault="00B26D57" w:rsidP="00B26D57">
            <w:pPr>
              <w:tabs>
                <w:tab w:val="left" w:pos="3580"/>
              </w:tabs>
              <w:spacing w:before="240" w:after="120"/>
              <w:rPr>
                <w:rFonts w:ascii="Arial" w:hAnsi="Arial" w:cs="Arial"/>
                <w:sz w:val="22"/>
              </w:rPr>
            </w:pPr>
            <w:r w:rsidRPr="0013141C">
              <w:rPr>
                <w:rFonts w:ascii="Arial" w:hAnsi="Arial" w:cs="Arial"/>
                <w:sz w:val="22"/>
              </w:rPr>
              <w:t>ДОЛЖНОСТЬ:</w:t>
            </w:r>
          </w:p>
        </w:tc>
      </w:tr>
      <w:tr w:rsidR="00DE0DAE" w:rsidRPr="0013141C" w14:paraId="2964E9A3" w14:textId="77777777" w:rsidTr="00B26D57">
        <w:tc>
          <w:tcPr>
            <w:tcW w:w="4926" w:type="dxa"/>
          </w:tcPr>
          <w:p w14:paraId="19476313" w14:textId="6A2A3891" w:rsidR="00B26D57" w:rsidRPr="0013141C" w:rsidRDefault="00B26D57" w:rsidP="00B26D57">
            <w:pPr>
              <w:tabs>
                <w:tab w:val="left" w:pos="3580"/>
              </w:tabs>
              <w:spacing w:before="240" w:after="120"/>
              <w:rPr>
                <w:rFonts w:ascii="Arial" w:hAnsi="Arial" w:cs="Arial"/>
                <w:sz w:val="22"/>
              </w:rPr>
            </w:pPr>
            <w:r w:rsidRPr="0013141C">
              <w:rPr>
                <w:rFonts w:ascii="Arial" w:hAnsi="Arial" w:cs="Arial"/>
                <w:sz w:val="22"/>
              </w:rPr>
              <w:t>ПОДПИСЬ:</w:t>
            </w:r>
          </w:p>
        </w:tc>
        <w:tc>
          <w:tcPr>
            <w:tcW w:w="4927" w:type="dxa"/>
          </w:tcPr>
          <w:p w14:paraId="62B0882C" w14:textId="77777777" w:rsidR="00B26D57" w:rsidRPr="0013141C" w:rsidRDefault="00B26D57" w:rsidP="00B26D57">
            <w:pPr>
              <w:tabs>
                <w:tab w:val="left" w:pos="3580"/>
              </w:tabs>
              <w:spacing w:before="240" w:after="120"/>
              <w:rPr>
                <w:rFonts w:ascii="Arial" w:hAnsi="Arial" w:cs="Arial"/>
                <w:sz w:val="22"/>
              </w:rPr>
            </w:pPr>
            <w:r w:rsidRPr="0013141C">
              <w:rPr>
                <w:rFonts w:ascii="Arial" w:hAnsi="Arial" w:cs="Arial"/>
                <w:sz w:val="22"/>
              </w:rPr>
              <w:t>ПОДПИСЬ:</w:t>
            </w:r>
          </w:p>
        </w:tc>
      </w:tr>
    </w:tbl>
    <w:p w14:paraId="524AA179" w14:textId="77777777" w:rsidR="003B1337" w:rsidRPr="0013141C" w:rsidRDefault="003B1337" w:rsidP="00B26D57">
      <w:pPr>
        <w:rPr>
          <w:rFonts w:ascii="Arial" w:hAnsi="Arial" w:cs="Arial"/>
          <w:sz w:val="22"/>
        </w:rPr>
        <w:sectPr w:rsidR="003B1337" w:rsidRPr="0013141C" w:rsidSect="00D100B7">
          <w:footerReference w:type="first" r:id="rId12"/>
          <w:pgSz w:w="11906" w:h="16838" w:code="9"/>
          <w:pgMar w:top="1418" w:right="851" w:bottom="1276" w:left="1418" w:header="709" w:footer="335" w:gutter="0"/>
          <w:cols w:space="708"/>
          <w:titlePg/>
          <w:docGrid w:linePitch="360"/>
        </w:sectPr>
      </w:pPr>
    </w:p>
    <w:p w14:paraId="14216F82" w14:textId="77777777" w:rsidR="00012B78" w:rsidRPr="0013141C" w:rsidRDefault="00012B78" w:rsidP="003B1337">
      <w:pPr>
        <w:pStyle w:val="a7"/>
        <w:spacing w:before="120" w:after="120" w:line="276" w:lineRule="auto"/>
        <w:ind w:left="8647"/>
        <w:rPr>
          <w:rFonts w:ascii="Arial" w:hAnsi="Arial" w:cs="Arial"/>
          <w:b/>
          <w:sz w:val="22"/>
        </w:rPr>
      </w:pPr>
      <w:bookmarkStart w:id="39" w:name="Услуг"/>
      <w:r w:rsidRPr="0013141C">
        <w:rPr>
          <w:rStyle w:val="10"/>
          <w:rFonts w:ascii="Arial" w:eastAsiaTheme="minorHAnsi" w:hAnsi="Arial" w:cs="Arial"/>
          <w:sz w:val="22"/>
          <w:szCs w:val="22"/>
          <w:lang w:val="ru-RU"/>
        </w:rPr>
        <w:lastRenderedPageBreak/>
        <w:t xml:space="preserve">Приложение </w:t>
      </w:r>
      <w:r w:rsidR="00B21409" w:rsidRPr="0013141C">
        <w:rPr>
          <w:rStyle w:val="10"/>
          <w:rFonts w:ascii="Arial" w:eastAsiaTheme="minorHAnsi" w:hAnsi="Arial" w:cs="Arial"/>
          <w:sz w:val="22"/>
          <w:szCs w:val="22"/>
          <w:lang w:val="ru-RU"/>
        </w:rPr>
        <w:t>2</w:t>
      </w:r>
      <w:r w:rsidR="003B1337" w:rsidRPr="0013141C">
        <w:rPr>
          <w:rFonts w:ascii="Arial" w:hAnsi="Arial" w:cs="Arial"/>
          <w:sz w:val="22"/>
        </w:rPr>
        <w:t xml:space="preserve"> </w:t>
      </w:r>
      <w:bookmarkEnd w:id="39"/>
      <w:r w:rsidRPr="0013141C">
        <w:rPr>
          <w:rFonts w:ascii="Arial" w:hAnsi="Arial" w:cs="Arial"/>
          <w:b/>
          <w:sz w:val="22"/>
        </w:rPr>
        <w:t>к Соглашению о государственно-частном партнерстве № [</w:t>
      </w:r>
      <w:r w:rsidRPr="0013141C">
        <w:rPr>
          <w:rFonts w:ascii="Arial" w:hAnsi="Arial" w:cs="Arial"/>
          <w:b/>
          <w:sz w:val="22"/>
          <w:highlight w:val="yellow"/>
        </w:rPr>
        <w:t>●</w:t>
      </w:r>
      <w:r w:rsidRPr="0013141C">
        <w:rPr>
          <w:rFonts w:ascii="Arial" w:hAnsi="Arial" w:cs="Arial"/>
          <w:b/>
          <w:sz w:val="22"/>
        </w:rPr>
        <w:t>] от [</w:t>
      </w:r>
      <w:r w:rsidRPr="0013141C">
        <w:rPr>
          <w:rFonts w:ascii="Arial" w:hAnsi="Arial" w:cs="Arial"/>
          <w:b/>
          <w:sz w:val="22"/>
          <w:highlight w:val="yellow"/>
        </w:rPr>
        <w:t>●</w:t>
      </w:r>
      <w:r w:rsidRPr="0013141C">
        <w:rPr>
          <w:rFonts w:ascii="Arial" w:hAnsi="Arial" w:cs="Arial"/>
          <w:b/>
          <w:sz w:val="22"/>
        </w:rPr>
        <w:t>]</w:t>
      </w:r>
    </w:p>
    <w:p w14:paraId="61BF8BD1" w14:textId="77777777" w:rsidR="003B1337" w:rsidRPr="0013141C" w:rsidRDefault="003B1337" w:rsidP="00012B78">
      <w:pPr>
        <w:pStyle w:val="afc"/>
        <w:spacing w:before="120" w:after="120" w:line="276" w:lineRule="auto"/>
        <w:jc w:val="center"/>
        <w:rPr>
          <w:rFonts w:ascii="Arial" w:hAnsi="Arial" w:cs="Arial"/>
          <w:b/>
          <w:caps/>
        </w:rPr>
      </w:pPr>
    </w:p>
    <w:p w14:paraId="0C63B69B" w14:textId="77777777" w:rsidR="00012B78" w:rsidRPr="0013141C" w:rsidRDefault="00012B78" w:rsidP="003B1337">
      <w:pPr>
        <w:pStyle w:val="afc"/>
        <w:spacing w:before="120" w:after="120" w:line="276" w:lineRule="auto"/>
        <w:jc w:val="center"/>
        <w:rPr>
          <w:rFonts w:ascii="Arial" w:hAnsi="Arial" w:cs="Arial"/>
          <w:b/>
          <w:caps/>
        </w:rPr>
      </w:pPr>
      <w:r w:rsidRPr="0013141C">
        <w:rPr>
          <w:rFonts w:ascii="Arial" w:hAnsi="Arial" w:cs="Arial"/>
          <w:b/>
          <w:caps/>
        </w:rPr>
        <w:t xml:space="preserve">Объем УСЛУГ </w:t>
      </w:r>
    </w:p>
    <w:tbl>
      <w:tblPr>
        <w:tblpPr w:leftFromText="180" w:rightFromText="180" w:vertAnchor="text" w:tblpX="103" w:tblpY="1"/>
        <w:tblOverlap w:val="never"/>
        <w:tblW w:w="14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4"/>
        <w:gridCol w:w="14005"/>
      </w:tblGrid>
      <w:tr w:rsidR="00AA672A" w:rsidRPr="0013141C" w14:paraId="6A2E3177" w14:textId="77777777" w:rsidTr="00F402AA">
        <w:trPr>
          <w:trHeight w:val="530"/>
        </w:trPr>
        <w:tc>
          <w:tcPr>
            <w:tcW w:w="704" w:type="dxa"/>
          </w:tcPr>
          <w:p w14:paraId="68611E70" w14:textId="77777777" w:rsidR="00012B78" w:rsidRPr="0013141C" w:rsidRDefault="00012B78" w:rsidP="00F402AA">
            <w:pPr>
              <w:spacing w:before="120" w:after="120" w:line="276" w:lineRule="auto"/>
              <w:jc w:val="center"/>
              <w:rPr>
                <w:rFonts w:ascii="Arial" w:hAnsi="Arial" w:cs="Arial"/>
                <w:b/>
                <w:sz w:val="22"/>
              </w:rPr>
            </w:pPr>
            <w:r w:rsidRPr="0013141C">
              <w:rPr>
                <w:rFonts w:ascii="Arial" w:hAnsi="Arial" w:cs="Arial"/>
                <w:b/>
                <w:sz w:val="22"/>
              </w:rPr>
              <w:t>№</w:t>
            </w:r>
          </w:p>
        </w:tc>
        <w:tc>
          <w:tcPr>
            <w:tcW w:w="14005" w:type="dxa"/>
          </w:tcPr>
          <w:p w14:paraId="70D9AF7D" w14:textId="77777777" w:rsidR="00012B78" w:rsidRPr="0013141C" w:rsidRDefault="00012B78" w:rsidP="00F402AA">
            <w:pPr>
              <w:spacing w:before="120" w:after="120" w:line="276" w:lineRule="auto"/>
              <w:jc w:val="center"/>
              <w:rPr>
                <w:rFonts w:ascii="Arial" w:hAnsi="Arial" w:cs="Arial"/>
                <w:b/>
                <w:sz w:val="22"/>
              </w:rPr>
            </w:pPr>
            <w:r w:rsidRPr="0013141C">
              <w:rPr>
                <w:rFonts w:ascii="Arial" w:hAnsi="Arial" w:cs="Arial"/>
                <w:b/>
                <w:sz w:val="22"/>
              </w:rPr>
              <w:t>Описание Услуг</w:t>
            </w:r>
            <w:r w:rsidR="003B1337" w:rsidRPr="0013141C">
              <w:rPr>
                <w:rStyle w:val="aff"/>
                <w:rFonts w:ascii="Arial" w:hAnsi="Arial" w:cs="Arial"/>
                <w:b/>
                <w:caps/>
              </w:rPr>
              <w:footnoteReference w:id="3"/>
            </w:r>
            <w:r w:rsidRPr="0013141C">
              <w:rPr>
                <w:rFonts w:ascii="Arial" w:hAnsi="Arial" w:cs="Arial"/>
                <w:b/>
                <w:sz w:val="22"/>
              </w:rPr>
              <w:t>, оказываемых Частным Партнером</w:t>
            </w:r>
          </w:p>
        </w:tc>
      </w:tr>
      <w:tr w:rsidR="00AA672A" w:rsidRPr="0013141C" w14:paraId="177D6193" w14:textId="77777777" w:rsidTr="00F402AA">
        <w:trPr>
          <w:trHeight w:val="530"/>
        </w:trPr>
        <w:tc>
          <w:tcPr>
            <w:tcW w:w="704" w:type="dxa"/>
          </w:tcPr>
          <w:p w14:paraId="092C812B" w14:textId="77777777" w:rsidR="00012B78" w:rsidRPr="0013141C" w:rsidRDefault="00012B78" w:rsidP="00F402AA">
            <w:pPr>
              <w:spacing w:before="120" w:after="120" w:line="276" w:lineRule="auto"/>
              <w:jc w:val="center"/>
              <w:rPr>
                <w:rFonts w:ascii="Arial" w:hAnsi="Arial" w:cs="Arial"/>
                <w:b/>
                <w:sz w:val="22"/>
              </w:rPr>
            </w:pPr>
            <w:r w:rsidRPr="0013141C">
              <w:rPr>
                <w:rFonts w:ascii="Arial" w:hAnsi="Arial" w:cs="Arial"/>
                <w:b/>
                <w:sz w:val="22"/>
              </w:rPr>
              <w:t>1.</w:t>
            </w:r>
          </w:p>
        </w:tc>
        <w:tc>
          <w:tcPr>
            <w:tcW w:w="14005" w:type="dxa"/>
            <w:shd w:val="clear" w:color="auto" w:fill="FFFFFF" w:themeFill="background1"/>
          </w:tcPr>
          <w:p w14:paraId="0B64076C" w14:textId="7940E54E" w:rsidR="00012B78" w:rsidRPr="0013141C" w:rsidRDefault="00012B78" w:rsidP="00F402AA">
            <w:pPr>
              <w:spacing w:before="120" w:after="120" w:line="276" w:lineRule="auto"/>
              <w:rPr>
                <w:rFonts w:ascii="Arial" w:hAnsi="Arial" w:cs="Arial"/>
                <w:sz w:val="22"/>
              </w:rPr>
            </w:pPr>
            <w:r w:rsidRPr="0013141C">
              <w:rPr>
                <w:rFonts w:ascii="Arial" w:hAnsi="Arial" w:cs="Arial"/>
                <w:sz w:val="22"/>
              </w:rPr>
              <w:t xml:space="preserve">Осуществление работ по реконструкции, модернизации, управлению и </w:t>
            </w:r>
            <w:r w:rsidR="007E6D0A" w:rsidRPr="0013141C">
              <w:rPr>
                <w:rFonts w:ascii="Arial" w:hAnsi="Arial" w:cs="Arial"/>
                <w:sz w:val="22"/>
              </w:rPr>
              <w:t>со</w:t>
            </w:r>
            <w:r w:rsidRPr="0013141C">
              <w:rPr>
                <w:rFonts w:ascii="Arial" w:hAnsi="Arial" w:cs="Arial"/>
                <w:sz w:val="22"/>
              </w:rPr>
              <w:t xml:space="preserve">держанию </w:t>
            </w:r>
            <w:r w:rsidR="007165C5" w:rsidRPr="0013141C">
              <w:rPr>
                <w:rFonts w:ascii="Arial" w:hAnsi="Arial" w:cs="Arial"/>
                <w:sz w:val="22"/>
              </w:rPr>
              <w:t>Согласованных О</w:t>
            </w:r>
            <w:r w:rsidRPr="0013141C">
              <w:rPr>
                <w:rFonts w:ascii="Arial" w:hAnsi="Arial" w:cs="Arial"/>
                <w:sz w:val="22"/>
              </w:rPr>
              <w:t>бъектов, расположенных на территории Парка</w:t>
            </w:r>
            <w:r w:rsidR="00AA7B45" w:rsidRPr="0013141C">
              <w:rPr>
                <w:rFonts w:ascii="Arial" w:hAnsi="Arial" w:cs="Arial"/>
                <w:sz w:val="22"/>
              </w:rPr>
              <w:t xml:space="preserve">, а также </w:t>
            </w:r>
            <w:proofErr w:type="gramStart"/>
            <w:r w:rsidR="00AA7B45" w:rsidRPr="0013141C">
              <w:rPr>
                <w:rFonts w:ascii="Arial" w:hAnsi="Arial" w:cs="Arial"/>
                <w:sz w:val="22"/>
              </w:rPr>
              <w:t>части</w:t>
            </w:r>
            <w:proofErr w:type="gramEnd"/>
            <w:r w:rsidR="00AA7B45" w:rsidRPr="0013141C">
              <w:rPr>
                <w:rFonts w:ascii="Arial" w:hAnsi="Arial" w:cs="Arial"/>
                <w:sz w:val="22"/>
              </w:rPr>
              <w:t xml:space="preserve"> прилегающей к территории Парка улицы Братислава</w:t>
            </w:r>
            <w:r w:rsidRPr="0013141C">
              <w:rPr>
                <w:rFonts w:ascii="Arial" w:hAnsi="Arial" w:cs="Arial"/>
                <w:sz w:val="22"/>
              </w:rPr>
              <w:t>;</w:t>
            </w:r>
          </w:p>
        </w:tc>
      </w:tr>
      <w:tr w:rsidR="00AA672A" w:rsidRPr="0013141C" w14:paraId="280DCF4F" w14:textId="77777777" w:rsidTr="00F402AA">
        <w:trPr>
          <w:trHeight w:val="500"/>
        </w:trPr>
        <w:tc>
          <w:tcPr>
            <w:tcW w:w="704" w:type="dxa"/>
          </w:tcPr>
          <w:p w14:paraId="401505BD" w14:textId="77777777" w:rsidR="00012B78" w:rsidRPr="0013141C" w:rsidRDefault="00012B78" w:rsidP="00F402AA">
            <w:pPr>
              <w:spacing w:before="120" w:after="120" w:line="276" w:lineRule="auto"/>
              <w:jc w:val="center"/>
              <w:rPr>
                <w:rFonts w:ascii="Arial" w:hAnsi="Arial" w:cs="Arial"/>
                <w:b/>
                <w:sz w:val="22"/>
              </w:rPr>
            </w:pPr>
            <w:r w:rsidRPr="0013141C">
              <w:rPr>
                <w:rFonts w:ascii="Arial" w:hAnsi="Arial" w:cs="Arial"/>
                <w:b/>
                <w:sz w:val="22"/>
              </w:rPr>
              <w:t>2.</w:t>
            </w:r>
          </w:p>
        </w:tc>
        <w:tc>
          <w:tcPr>
            <w:tcW w:w="14005" w:type="dxa"/>
            <w:shd w:val="clear" w:color="auto" w:fill="FFFFFF" w:themeFill="background1"/>
          </w:tcPr>
          <w:p w14:paraId="018A0C7D" w14:textId="057BFB03" w:rsidR="00012B78" w:rsidRPr="0013141C" w:rsidRDefault="00012B78" w:rsidP="00F402AA">
            <w:pPr>
              <w:spacing w:before="120" w:after="120" w:line="276" w:lineRule="auto"/>
              <w:jc w:val="both"/>
              <w:rPr>
                <w:rFonts w:ascii="Arial" w:hAnsi="Arial" w:cs="Arial"/>
                <w:sz w:val="22"/>
              </w:rPr>
            </w:pPr>
            <w:r w:rsidRPr="0013141C">
              <w:rPr>
                <w:rFonts w:ascii="Arial" w:hAnsi="Arial" w:cs="Arial"/>
                <w:sz w:val="22"/>
                <w:lang w:val="uz-Cyrl-UZ"/>
              </w:rPr>
              <w:t xml:space="preserve">Осуществление работ по </w:t>
            </w:r>
            <w:r w:rsidRPr="0013141C">
              <w:rPr>
                <w:rFonts w:ascii="Arial" w:hAnsi="Arial" w:cs="Arial"/>
                <w:sz w:val="22"/>
              </w:rPr>
              <w:t>благоустройству территории Парка</w:t>
            </w:r>
            <w:r w:rsidR="002E526B" w:rsidRPr="0013141C">
              <w:rPr>
                <w:rFonts w:ascii="Arial" w:hAnsi="Arial" w:cs="Arial"/>
                <w:sz w:val="22"/>
              </w:rPr>
              <w:t>, а также части прилегающей к территории Парка улицы Братислава</w:t>
            </w:r>
            <w:r w:rsidRPr="0013141C">
              <w:rPr>
                <w:rFonts w:ascii="Arial" w:hAnsi="Arial" w:cs="Arial"/>
                <w:sz w:val="22"/>
              </w:rPr>
              <w:t>;</w:t>
            </w:r>
            <w:r w:rsidRPr="0013141C" w:rsidDel="00656FE9">
              <w:rPr>
                <w:rFonts w:ascii="Arial" w:hAnsi="Arial" w:cs="Arial"/>
                <w:sz w:val="22"/>
              </w:rPr>
              <w:t xml:space="preserve"> </w:t>
            </w:r>
          </w:p>
        </w:tc>
      </w:tr>
      <w:tr w:rsidR="00AA672A" w:rsidRPr="0013141C" w14:paraId="065C4226" w14:textId="77777777" w:rsidTr="00F402AA">
        <w:trPr>
          <w:trHeight w:val="64"/>
        </w:trPr>
        <w:tc>
          <w:tcPr>
            <w:tcW w:w="704" w:type="dxa"/>
          </w:tcPr>
          <w:p w14:paraId="34D6D082" w14:textId="77777777" w:rsidR="00012B78" w:rsidRPr="0013141C" w:rsidRDefault="00012B78" w:rsidP="00F402AA">
            <w:pPr>
              <w:spacing w:before="120" w:after="120" w:line="276" w:lineRule="auto"/>
              <w:jc w:val="center"/>
              <w:rPr>
                <w:rFonts w:ascii="Arial" w:hAnsi="Arial" w:cs="Arial"/>
                <w:b/>
                <w:sz w:val="22"/>
              </w:rPr>
            </w:pPr>
            <w:r w:rsidRPr="0013141C">
              <w:rPr>
                <w:rFonts w:ascii="Arial" w:hAnsi="Arial" w:cs="Arial"/>
                <w:b/>
                <w:sz w:val="22"/>
              </w:rPr>
              <w:t>3.</w:t>
            </w:r>
          </w:p>
        </w:tc>
        <w:tc>
          <w:tcPr>
            <w:tcW w:w="14005" w:type="dxa"/>
            <w:shd w:val="clear" w:color="auto" w:fill="FFFFFF" w:themeFill="background1"/>
          </w:tcPr>
          <w:p w14:paraId="3009E328" w14:textId="77777777" w:rsidR="00012B78" w:rsidRPr="0013141C" w:rsidRDefault="00012B78" w:rsidP="00F402AA">
            <w:pPr>
              <w:spacing w:before="120" w:after="120" w:line="276" w:lineRule="auto"/>
              <w:jc w:val="both"/>
              <w:rPr>
                <w:rFonts w:ascii="Arial" w:hAnsi="Arial" w:cs="Arial"/>
                <w:sz w:val="22"/>
              </w:rPr>
            </w:pPr>
            <w:r w:rsidRPr="0013141C">
              <w:rPr>
                <w:rFonts w:ascii="Arial" w:hAnsi="Arial" w:cs="Arial"/>
                <w:sz w:val="22"/>
              </w:rPr>
              <w:t>Создание павильонов на территории Парка, отражающих традиции и культуру представителей разных национальностей;</w:t>
            </w:r>
            <w:r w:rsidRPr="0013141C" w:rsidDel="00656FE9">
              <w:rPr>
                <w:rFonts w:ascii="Arial" w:hAnsi="Arial" w:cs="Arial"/>
                <w:sz w:val="22"/>
              </w:rPr>
              <w:t xml:space="preserve"> </w:t>
            </w:r>
          </w:p>
        </w:tc>
      </w:tr>
      <w:tr w:rsidR="00AA672A" w:rsidRPr="0013141C" w14:paraId="6D2CB4AA" w14:textId="77777777" w:rsidTr="00F402AA">
        <w:trPr>
          <w:trHeight w:val="415"/>
        </w:trPr>
        <w:tc>
          <w:tcPr>
            <w:tcW w:w="704" w:type="dxa"/>
          </w:tcPr>
          <w:p w14:paraId="1C626803" w14:textId="77777777" w:rsidR="00012B78" w:rsidRPr="0013141C" w:rsidRDefault="00012B78" w:rsidP="00F402AA">
            <w:pPr>
              <w:spacing w:before="120" w:after="120" w:line="276" w:lineRule="auto"/>
              <w:jc w:val="center"/>
              <w:rPr>
                <w:rFonts w:ascii="Arial" w:hAnsi="Arial" w:cs="Arial"/>
                <w:b/>
                <w:sz w:val="22"/>
              </w:rPr>
            </w:pPr>
            <w:r w:rsidRPr="0013141C">
              <w:rPr>
                <w:rFonts w:ascii="Arial" w:hAnsi="Arial" w:cs="Arial"/>
                <w:b/>
                <w:sz w:val="22"/>
              </w:rPr>
              <w:t>4.</w:t>
            </w:r>
          </w:p>
        </w:tc>
        <w:tc>
          <w:tcPr>
            <w:tcW w:w="14005" w:type="dxa"/>
            <w:shd w:val="clear" w:color="auto" w:fill="FFFFFF" w:themeFill="background1"/>
          </w:tcPr>
          <w:p w14:paraId="063CFFC4" w14:textId="5D69983A" w:rsidR="00012B78" w:rsidRPr="0013141C" w:rsidRDefault="00012B78" w:rsidP="00F402AA">
            <w:pPr>
              <w:spacing w:before="120" w:after="120" w:line="276" w:lineRule="auto"/>
              <w:jc w:val="both"/>
              <w:rPr>
                <w:rFonts w:ascii="Arial" w:hAnsi="Arial" w:cs="Arial"/>
                <w:sz w:val="22"/>
              </w:rPr>
            </w:pPr>
            <w:r w:rsidRPr="0013141C">
              <w:rPr>
                <w:rFonts w:ascii="Arial" w:hAnsi="Arial" w:cs="Arial"/>
                <w:sz w:val="22"/>
                <w:lang w:val="uz-Cyrl-UZ"/>
              </w:rPr>
              <w:t>Создание возможностей по обслуживанию не менее 15</w:t>
            </w:r>
            <w:r w:rsidR="007A4A5D" w:rsidRPr="0013141C">
              <w:rPr>
                <w:rFonts w:ascii="Arial" w:hAnsi="Arial" w:cs="Arial"/>
                <w:sz w:val="22"/>
                <w:lang w:val="uz-Cyrl-UZ"/>
              </w:rPr>
              <w:t xml:space="preserve"> 000</w:t>
            </w:r>
            <w:r w:rsidRPr="0013141C">
              <w:rPr>
                <w:rFonts w:ascii="Arial" w:hAnsi="Arial" w:cs="Arial"/>
                <w:sz w:val="22"/>
                <w:lang w:val="uz-Cyrl-UZ"/>
              </w:rPr>
              <w:t xml:space="preserve"> </w:t>
            </w:r>
            <w:r w:rsidR="007A4A5D" w:rsidRPr="0013141C">
              <w:rPr>
                <w:rFonts w:ascii="Arial" w:hAnsi="Arial" w:cs="Arial"/>
                <w:sz w:val="22"/>
                <w:lang w:val="uz-Cyrl-UZ"/>
              </w:rPr>
              <w:t xml:space="preserve">(пятнадцать </w:t>
            </w:r>
            <w:r w:rsidRPr="0013141C">
              <w:rPr>
                <w:rFonts w:ascii="Arial" w:hAnsi="Arial" w:cs="Arial"/>
                <w:sz w:val="22"/>
                <w:lang w:val="uz-Cyrl-UZ"/>
              </w:rPr>
              <w:t>тысяч</w:t>
            </w:r>
            <w:r w:rsidR="007A4A5D" w:rsidRPr="0013141C">
              <w:rPr>
                <w:rFonts w:ascii="Arial" w:hAnsi="Arial" w:cs="Arial"/>
                <w:sz w:val="22"/>
                <w:lang w:val="uz-Cyrl-UZ"/>
              </w:rPr>
              <w:t>)</w:t>
            </w:r>
            <w:r w:rsidRPr="0013141C">
              <w:rPr>
                <w:rFonts w:ascii="Arial" w:hAnsi="Arial" w:cs="Arial"/>
                <w:sz w:val="22"/>
                <w:lang w:val="uz-Cyrl-UZ"/>
              </w:rPr>
              <w:t xml:space="preserve"> Посетителей в день, создавая при этом необходимые условия для свободного передвижения лиц с ограниченными возможностями по территории Парка</w:t>
            </w:r>
            <w:r w:rsidR="0057660E" w:rsidRPr="0013141C">
              <w:rPr>
                <w:rFonts w:ascii="Arial" w:hAnsi="Arial" w:cs="Arial"/>
                <w:sz w:val="22"/>
              </w:rPr>
              <w:t>, а также части прилегающей к территории Парка улицы Братислава</w:t>
            </w:r>
            <w:r w:rsidRPr="0013141C">
              <w:rPr>
                <w:rFonts w:ascii="Arial" w:hAnsi="Arial" w:cs="Arial"/>
                <w:sz w:val="22"/>
                <w:lang w:val="uz-Cyrl-UZ"/>
              </w:rPr>
              <w:t>;</w:t>
            </w:r>
            <w:r w:rsidRPr="0013141C" w:rsidDel="00656FE9">
              <w:rPr>
                <w:rFonts w:ascii="Arial" w:hAnsi="Arial" w:cs="Arial"/>
                <w:sz w:val="22"/>
              </w:rPr>
              <w:t xml:space="preserve"> </w:t>
            </w:r>
          </w:p>
        </w:tc>
      </w:tr>
      <w:tr w:rsidR="00AA672A" w:rsidRPr="0013141C" w14:paraId="5FE4CD11" w14:textId="77777777" w:rsidTr="00F402AA">
        <w:trPr>
          <w:trHeight w:val="591"/>
        </w:trPr>
        <w:tc>
          <w:tcPr>
            <w:tcW w:w="704" w:type="dxa"/>
          </w:tcPr>
          <w:p w14:paraId="671BD7A0" w14:textId="77777777" w:rsidR="00012B78" w:rsidRPr="0013141C" w:rsidRDefault="00012B78" w:rsidP="00F402AA">
            <w:pPr>
              <w:spacing w:before="120" w:after="120" w:line="276" w:lineRule="auto"/>
              <w:jc w:val="center"/>
              <w:rPr>
                <w:rFonts w:ascii="Arial" w:hAnsi="Arial" w:cs="Arial"/>
                <w:b/>
                <w:sz w:val="22"/>
              </w:rPr>
            </w:pPr>
            <w:r w:rsidRPr="0013141C">
              <w:rPr>
                <w:rFonts w:ascii="Arial" w:hAnsi="Arial" w:cs="Arial"/>
                <w:b/>
                <w:sz w:val="22"/>
              </w:rPr>
              <w:t>5.</w:t>
            </w:r>
          </w:p>
        </w:tc>
        <w:tc>
          <w:tcPr>
            <w:tcW w:w="14005" w:type="dxa"/>
            <w:shd w:val="clear" w:color="auto" w:fill="FFFFFF" w:themeFill="background1"/>
          </w:tcPr>
          <w:p w14:paraId="322C1315" w14:textId="77777777" w:rsidR="00012B78" w:rsidRPr="0013141C" w:rsidRDefault="00012B78" w:rsidP="00F402AA">
            <w:pPr>
              <w:spacing w:before="120" w:after="120" w:line="276" w:lineRule="auto"/>
              <w:jc w:val="both"/>
              <w:rPr>
                <w:rFonts w:ascii="Arial" w:hAnsi="Arial" w:cs="Arial"/>
                <w:sz w:val="22"/>
              </w:rPr>
            </w:pPr>
            <w:r w:rsidRPr="0013141C">
              <w:rPr>
                <w:rFonts w:ascii="Arial" w:hAnsi="Arial" w:cs="Arial"/>
                <w:sz w:val="22"/>
                <w:lang w:val="uz-Cyrl-UZ"/>
              </w:rPr>
              <w:t xml:space="preserve">Осуществление работ по строительству на территории Парка </w:t>
            </w:r>
            <w:r w:rsidRPr="0013141C">
              <w:rPr>
                <w:rFonts w:ascii="Arial" w:hAnsi="Arial" w:cs="Arial"/>
                <w:sz w:val="22"/>
              </w:rPr>
              <w:t>картографических фонтанов с проекцией цветных изображений;</w:t>
            </w:r>
            <w:r w:rsidRPr="0013141C" w:rsidDel="00656FE9">
              <w:rPr>
                <w:rFonts w:ascii="Arial" w:hAnsi="Arial" w:cs="Arial"/>
                <w:sz w:val="22"/>
              </w:rPr>
              <w:t xml:space="preserve"> </w:t>
            </w:r>
          </w:p>
        </w:tc>
      </w:tr>
      <w:tr w:rsidR="00AA672A" w:rsidRPr="0013141C" w14:paraId="408D4735" w14:textId="77777777" w:rsidTr="00F402AA">
        <w:trPr>
          <w:trHeight w:val="561"/>
        </w:trPr>
        <w:tc>
          <w:tcPr>
            <w:tcW w:w="704" w:type="dxa"/>
          </w:tcPr>
          <w:p w14:paraId="679BE71B" w14:textId="77777777" w:rsidR="00012B78" w:rsidRPr="0013141C" w:rsidRDefault="00012B78" w:rsidP="00F402AA">
            <w:pPr>
              <w:spacing w:before="120" w:after="120" w:line="276" w:lineRule="auto"/>
              <w:jc w:val="center"/>
              <w:rPr>
                <w:rFonts w:ascii="Arial" w:hAnsi="Arial" w:cs="Arial"/>
                <w:b/>
                <w:sz w:val="22"/>
              </w:rPr>
            </w:pPr>
            <w:r w:rsidRPr="0013141C">
              <w:rPr>
                <w:rFonts w:ascii="Arial" w:hAnsi="Arial" w:cs="Arial"/>
                <w:b/>
                <w:sz w:val="22"/>
              </w:rPr>
              <w:t>6.</w:t>
            </w:r>
          </w:p>
        </w:tc>
        <w:tc>
          <w:tcPr>
            <w:tcW w:w="14005" w:type="dxa"/>
            <w:shd w:val="clear" w:color="auto" w:fill="FFFFFF" w:themeFill="background1"/>
          </w:tcPr>
          <w:p w14:paraId="62FDE028" w14:textId="2CD7E6A7" w:rsidR="00012B78" w:rsidRPr="0013141C" w:rsidRDefault="00012B78" w:rsidP="00F402AA">
            <w:pPr>
              <w:spacing w:before="120" w:after="120" w:line="276" w:lineRule="auto"/>
              <w:jc w:val="both"/>
              <w:rPr>
                <w:rFonts w:ascii="Arial" w:hAnsi="Arial" w:cs="Arial"/>
                <w:sz w:val="22"/>
              </w:rPr>
            </w:pPr>
            <w:r w:rsidRPr="0013141C">
              <w:rPr>
                <w:rFonts w:ascii="Arial" w:hAnsi="Arial" w:cs="Arial"/>
                <w:sz w:val="22"/>
                <w:lang w:val="uz-Cyrl-UZ"/>
              </w:rPr>
              <w:t xml:space="preserve">Содание </w:t>
            </w:r>
            <w:r w:rsidRPr="0013141C">
              <w:rPr>
                <w:rFonts w:ascii="Arial" w:hAnsi="Arial" w:cs="Arial"/>
                <w:sz w:val="22"/>
              </w:rPr>
              <w:t>зон</w:t>
            </w:r>
            <w:r w:rsidRPr="0013141C">
              <w:rPr>
                <w:rFonts w:ascii="Arial" w:hAnsi="Arial" w:cs="Arial"/>
                <w:sz w:val="22"/>
                <w:lang w:val="uz-Cyrl-UZ"/>
              </w:rPr>
              <w:t>ы</w:t>
            </w:r>
            <w:r w:rsidRPr="0013141C">
              <w:rPr>
                <w:rFonts w:ascii="Arial" w:hAnsi="Arial" w:cs="Arial"/>
                <w:sz w:val="22"/>
              </w:rPr>
              <w:t xml:space="preserve"> </w:t>
            </w:r>
            <w:r w:rsidR="00026A26" w:rsidRPr="0013141C">
              <w:rPr>
                <w:rFonts w:ascii="Arial" w:hAnsi="Arial" w:cs="Arial"/>
                <w:sz w:val="22"/>
                <w:lang w:val="uz-Cyrl-UZ"/>
              </w:rPr>
              <w:t xml:space="preserve"> на территории Парка </w:t>
            </w:r>
            <w:r w:rsidRPr="0013141C">
              <w:rPr>
                <w:rFonts w:ascii="Arial" w:hAnsi="Arial" w:cs="Arial"/>
                <w:sz w:val="22"/>
              </w:rPr>
              <w:t>с аттракционами и другими объектами для семейного отдыха</w:t>
            </w:r>
            <w:r w:rsidR="008055F2" w:rsidRPr="0013141C">
              <w:rPr>
                <w:rFonts w:ascii="Arial" w:hAnsi="Arial" w:cs="Arial"/>
                <w:sz w:val="22"/>
              </w:rPr>
              <w:t>,</w:t>
            </w:r>
            <w:r w:rsidRPr="0013141C">
              <w:rPr>
                <w:rFonts w:ascii="Arial" w:hAnsi="Arial" w:cs="Arial"/>
                <w:sz w:val="22"/>
                <w:lang w:val="uz-Cyrl-UZ"/>
              </w:rPr>
              <w:t xml:space="preserve"> и</w:t>
            </w:r>
            <w:r w:rsidR="002435AC" w:rsidRPr="0013141C">
              <w:rPr>
                <w:rFonts w:ascii="Arial" w:hAnsi="Arial" w:cs="Arial"/>
                <w:sz w:val="22"/>
                <w:lang w:val="uz-Cyrl-UZ"/>
              </w:rPr>
              <w:t xml:space="preserve"> </w:t>
            </w:r>
            <w:r w:rsidR="002435AC" w:rsidRPr="0013141C">
              <w:rPr>
                <w:rFonts w:ascii="Arial" w:hAnsi="Arial" w:cs="Arial"/>
                <w:sz w:val="22"/>
              </w:rPr>
              <w:t xml:space="preserve"> сохранение и обеспечение безопасности </w:t>
            </w:r>
            <w:r w:rsidR="00C645FA" w:rsidRPr="0013141C">
              <w:rPr>
                <w:rFonts w:ascii="Arial" w:hAnsi="Arial" w:cs="Arial"/>
                <w:sz w:val="22"/>
              </w:rPr>
              <w:t xml:space="preserve">существующих </w:t>
            </w:r>
            <w:r w:rsidR="002435AC" w:rsidRPr="0013141C">
              <w:rPr>
                <w:rFonts w:ascii="Arial" w:hAnsi="Arial" w:cs="Arial"/>
                <w:sz w:val="22"/>
              </w:rPr>
              <w:t xml:space="preserve">деревьев, кустарников, их саженцев и </w:t>
            </w:r>
            <w:r w:rsidRPr="0013141C">
              <w:rPr>
                <w:rFonts w:ascii="Arial" w:hAnsi="Arial" w:cs="Arial"/>
                <w:sz w:val="22"/>
              </w:rPr>
              <w:t>зелен</w:t>
            </w:r>
            <w:r w:rsidR="00C645FA" w:rsidRPr="0013141C">
              <w:rPr>
                <w:rFonts w:ascii="Arial" w:hAnsi="Arial" w:cs="Arial"/>
                <w:sz w:val="22"/>
              </w:rPr>
              <w:t>ых</w:t>
            </w:r>
            <w:r w:rsidRPr="0013141C">
              <w:rPr>
                <w:rFonts w:ascii="Arial" w:hAnsi="Arial" w:cs="Arial"/>
                <w:sz w:val="22"/>
              </w:rPr>
              <w:t xml:space="preserve"> зон</w:t>
            </w:r>
            <w:r w:rsidR="00C645FA" w:rsidRPr="0013141C">
              <w:rPr>
                <w:rFonts w:ascii="Arial" w:hAnsi="Arial" w:cs="Arial"/>
                <w:sz w:val="22"/>
                <w:lang w:val="uz-Cyrl-UZ"/>
              </w:rPr>
              <w:t>;</w:t>
            </w:r>
            <w:r w:rsidRPr="0013141C" w:rsidDel="00656FE9">
              <w:rPr>
                <w:rFonts w:ascii="Arial" w:hAnsi="Arial" w:cs="Arial"/>
                <w:sz w:val="22"/>
              </w:rPr>
              <w:t xml:space="preserve"> </w:t>
            </w:r>
          </w:p>
        </w:tc>
      </w:tr>
      <w:tr w:rsidR="00AA672A" w:rsidRPr="0013141C" w14:paraId="644C959A" w14:textId="77777777" w:rsidTr="00F402AA">
        <w:trPr>
          <w:trHeight w:val="561"/>
        </w:trPr>
        <w:tc>
          <w:tcPr>
            <w:tcW w:w="704" w:type="dxa"/>
          </w:tcPr>
          <w:p w14:paraId="06F18C95" w14:textId="77777777" w:rsidR="00012B78" w:rsidRPr="0013141C" w:rsidRDefault="00012B78" w:rsidP="00F402AA">
            <w:pPr>
              <w:spacing w:before="120" w:after="120" w:line="276" w:lineRule="auto"/>
              <w:jc w:val="center"/>
              <w:rPr>
                <w:rFonts w:ascii="Arial" w:hAnsi="Arial" w:cs="Arial"/>
                <w:b/>
                <w:sz w:val="22"/>
              </w:rPr>
            </w:pPr>
            <w:r w:rsidRPr="0013141C">
              <w:rPr>
                <w:rFonts w:ascii="Arial" w:hAnsi="Arial" w:cs="Arial"/>
                <w:b/>
                <w:sz w:val="22"/>
              </w:rPr>
              <w:t>7.</w:t>
            </w:r>
          </w:p>
        </w:tc>
        <w:tc>
          <w:tcPr>
            <w:tcW w:w="14005" w:type="dxa"/>
            <w:shd w:val="clear" w:color="auto" w:fill="FFFFFF" w:themeFill="background1"/>
          </w:tcPr>
          <w:p w14:paraId="7BAAD8D0" w14:textId="71B871E0" w:rsidR="00012B78" w:rsidRPr="0013141C" w:rsidRDefault="00012B78" w:rsidP="00F402AA">
            <w:pPr>
              <w:spacing w:before="120" w:after="120" w:line="276" w:lineRule="auto"/>
              <w:jc w:val="both"/>
              <w:rPr>
                <w:rFonts w:ascii="Arial" w:hAnsi="Arial" w:cs="Arial"/>
                <w:sz w:val="22"/>
                <w:lang w:val="uz-Cyrl-UZ"/>
              </w:rPr>
            </w:pPr>
            <w:r w:rsidRPr="0013141C">
              <w:rPr>
                <w:rFonts w:ascii="Arial" w:hAnsi="Arial" w:cs="Arial"/>
                <w:sz w:val="22"/>
                <w:lang w:val="uz-Cyrl-UZ"/>
              </w:rPr>
              <w:t xml:space="preserve">Создание </w:t>
            </w:r>
            <w:r w:rsidR="0031151C" w:rsidRPr="0013141C">
              <w:rPr>
                <w:rFonts w:ascii="Arial" w:hAnsi="Arial" w:cs="Arial"/>
                <w:sz w:val="22"/>
                <w:lang w:val="uz-Cyrl-UZ"/>
              </w:rPr>
              <w:t xml:space="preserve">и поддержание </w:t>
            </w:r>
            <w:r w:rsidRPr="0013141C">
              <w:rPr>
                <w:rFonts w:ascii="Arial" w:hAnsi="Arial" w:cs="Arial"/>
                <w:sz w:val="22"/>
                <w:lang w:val="uz-Cyrl-UZ"/>
              </w:rPr>
              <w:t xml:space="preserve">зеленых зон на территории </w:t>
            </w:r>
            <w:r w:rsidR="00026A26" w:rsidRPr="0013141C">
              <w:rPr>
                <w:rFonts w:ascii="Arial" w:hAnsi="Arial" w:cs="Arial"/>
                <w:sz w:val="22"/>
                <w:lang w:val="uz-Cyrl-UZ"/>
              </w:rPr>
              <w:t>П</w:t>
            </w:r>
            <w:r w:rsidRPr="0013141C">
              <w:rPr>
                <w:rFonts w:ascii="Arial" w:hAnsi="Arial" w:cs="Arial"/>
                <w:sz w:val="22"/>
                <w:lang w:val="uz-Cyrl-UZ"/>
              </w:rPr>
              <w:t>арка с учетом современных ландшафтных тенденций;</w:t>
            </w:r>
          </w:p>
        </w:tc>
      </w:tr>
      <w:tr w:rsidR="00AA672A" w:rsidRPr="0013141C" w14:paraId="435F2BE3" w14:textId="77777777" w:rsidTr="00F402AA">
        <w:trPr>
          <w:trHeight w:val="562"/>
        </w:trPr>
        <w:tc>
          <w:tcPr>
            <w:tcW w:w="704" w:type="dxa"/>
          </w:tcPr>
          <w:p w14:paraId="69142077" w14:textId="77777777" w:rsidR="00012B78" w:rsidRPr="0013141C" w:rsidRDefault="00012B78" w:rsidP="00F402AA">
            <w:pPr>
              <w:spacing w:before="120" w:after="120" w:line="276" w:lineRule="auto"/>
              <w:jc w:val="center"/>
              <w:rPr>
                <w:rFonts w:ascii="Arial" w:hAnsi="Arial" w:cs="Arial"/>
                <w:b/>
                <w:sz w:val="22"/>
              </w:rPr>
            </w:pPr>
            <w:r w:rsidRPr="0013141C">
              <w:rPr>
                <w:rFonts w:ascii="Arial" w:hAnsi="Arial" w:cs="Arial"/>
                <w:b/>
                <w:sz w:val="22"/>
              </w:rPr>
              <w:t>8.</w:t>
            </w:r>
          </w:p>
        </w:tc>
        <w:tc>
          <w:tcPr>
            <w:tcW w:w="14005" w:type="dxa"/>
            <w:shd w:val="clear" w:color="auto" w:fill="FFFFFF" w:themeFill="background1"/>
          </w:tcPr>
          <w:p w14:paraId="442E682C" w14:textId="77777777" w:rsidR="00012B78" w:rsidRPr="0013141C" w:rsidRDefault="00012B78" w:rsidP="00F402AA">
            <w:pPr>
              <w:spacing w:before="120" w:after="120" w:line="276" w:lineRule="auto"/>
              <w:jc w:val="both"/>
              <w:rPr>
                <w:rFonts w:ascii="Arial" w:hAnsi="Arial" w:cs="Arial"/>
                <w:sz w:val="22"/>
              </w:rPr>
            </w:pPr>
            <w:r w:rsidRPr="0013141C">
              <w:rPr>
                <w:rFonts w:ascii="Arial" w:hAnsi="Arial" w:cs="Arial"/>
                <w:sz w:val="22"/>
                <w:lang w:val="uz-Cyrl-UZ"/>
              </w:rPr>
              <w:t>Создание читательских</w:t>
            </w:r>
            <w:r w:rsidRPr="0013141C">
              <w:rPr>
                <w:rFonts w:ascii="Arial" w:hAnsi="Arial" w:cs="Arial"/>
                <w:sz w:val="22"/>
              </w:rPr>
              <w:t xml:space="preserve"> центров и книжных магазинов на территории Парка;</w:t>
            </w:r>
            <w:r w:rsidRPr="0013141C" w:rsidDel="00656FE9">
              <w:rPr>
                <w:rFonts w:ascii="Arial" w:hAnsi="Arial" w:cs="Arial"/>
                <w:sz w:val="22"/>
              </w:rPr>
              <w:t xml:space="preserve"> </w:t>
            </w:r>
          </w:p>
        </w:tc>
      </w:tr>
      <w:tr w:rsidR="00AA672A" w:rsidRPr="0013141C" w14:paraId="33ACEF02" w14:textId="77777777" w:rsidTr="00F402AA">
        <w:trPr>
          <w:trHeight w:val="573"/>
        </w:trPr>
        <w:tc>
          <w:tcPr>
            <w:tcW w:w="704" w:type="dxa"/>
          </w:tcPr>
          <w:p w14:paraId="35237D61" w14:textId="77777777" w:rsidR="00012B78" w:rsidRPr="0013141C" w:rsidRDefault="00012B78" w:rsidP="00F402AA">
            <w:pPr>
              <w:spacing w:before="120" w:after="120" w:line="276" w:lineRule="auto"/>
              <w:jc w:val="center"/>
              <w:rPr>
                <w:rFonts w:ascii="Arial" w:hAnsi="Arial" w:cs="Arial"/>
                <w:b/>
                <w:sz w:val="22"/>
              </w:rPr>
            </w:pPr>
            <w:bookmarkStart w:id="40" w:name="_Hlk166686717"/>
            <w:r w:rsidRPr="0013141C">
              <w:rPr>
                <w:rFonts w:ascii="Arial" w:hAnsi="Arial" w:cs="Arial"/>
                <w:b/>
                <w:sz w:val="22"/>
              </w:rPr>
              <w:t>9.</w:t>
            </w:r>
          </w:p>
        </w:tc>
        <w:tc>
          <w:tcPr>
            <w:tcW w:w="14005" w:type="dxa"/>
            <w:shd w:val="clear" w:color="auto" w:fill="FFFFFF" w:themeFill="background1"/>
          </w:tcPr>
          <w:p w14:paraId="2D8DCAE1" w14:textId="4BF59D14" w:rsidR="00012B78" w:rsidRPr="0013141C" w:rsidRDefault="004332BC" w:rsidP="00F402AA">
            <w:pPr>
              <w:spacing w:before="120" w:after="120" w:line="276" w:lineRule="auto"/>
              <w:jc w:val="both"/>
              <w:rPr>
                <w:rFonts w:ascii="Arial" w:hAnsi="Arial" w:cs="Arial"/>
                <w:sz w:val="22"/>
              </w:rPr>
            </w:pPr>
            <w:r w:rsidRPr="0013141C">
              <w:rPr>
                <w:rFonts w:ascii="Arial" w:hAnsi="Arial" w:cs="Arial"/>
                <w:sz w:val="22"/>
                <w:lang w:val="uz-Cyrl-UZ"/>
              </w:rPr>
              <w:t>Создание</w:t>
            </w:r>
            <w:r w:rsidR="00012B78" w:rsidRPr="0013141C">
              <w:rPr>
                <w:rFonts w:ascii="Arial" w:hAnsi="Arial" w:cs="Arial"/>
                <w:sz w:val="22"/>
                <w:lang w:val="uz-Cyrl-UZ"/>
              </w:rPr>
              <w:t xml:space="preserve"> </w:t>
            </w:r>
            <w:r w:rsidR="00012B78" w:rsidRPr="0013141C">
              <w:rPr>
                <w:rFonts w:ascii="Arial" w:hAnsi="Arial" w:cs="Arial"/>
                <w:sz w:val="22"/>
              </w:rPr>
              <w:t>игровых площадок</w:t>
            </w:r>
            <w:r w:rsidR="00012B78" w:rsidRPr="0013141C">
              <w:rPr>
                <w:rFonts w:ascii="Arial" w:hAnsi="Arial" w:cs="Arial"/>
                <w:sz w:val="22"/>
                <w:lang w:val="uz-Cyrl-UZ"/>
              </w:rPr>
              <w:t xml:space="preserve"> и иных объектов</w:t>
            </w:r>
            <w:r w:rsidR="00012B78" w:rsidRPr="0013141C">
              <w:rPr>
                <w:rFonts w:ascii="Arial" w:hAnsi="Arial" w:cs="Arial"/>
                <w:sz w:val="22"/>
              </w:rPr>
              <w:t xml:space="preserve"> для проведения детских праздничных мероприятий</w:t>
            </w:r>
            <w:r w:rsidR="00026A26" w:rsidRPr="0013141C">
              <w:rPr>
                <w:rFonts w:ascii="Arial" w:hAnsi="Arial" w:cs="Arial"/>
                <w:sz w:val="22"/>
                <w:lang w:val="uz-Cyrl-UZ"/>
              </w:rPr>
              <w:t xml:space="preserve"> на территории Парка</w:t>
            </w:r>
            <w:r w:rsidR="00012B78" w:rsidRPr="0013141C">
              <w:rPr>
                <w:rFonts w:ascii="Arial" w:hAnsi="Arial" w:cs="Arial"/>
                <w:sz w:val="22"/>
              </w:rPr>
              <w:t>;</w:t>
            </w:r>
            <w:r w:rsidR="00012B78" w:rsidRPr="0013141C" w:rsidDel="00656FE9">
              <w:rPr>
                <w:rFonts w:ascii="Arial" w:hAnsi="Arial" w:cs="Arial"/>
                <w:sz w:val="22"/>
              </w:rPr>
              <w:t xml:space="preserve"> </w:t>
            </w:r>
          </w:p>
        </w:tc>
      </w:tr>
      <w:tr w:rsidR="00AA672A" w:rsidRPr="0013141C" w14:paraId="60A6811F" w14:textId="77777777" w:rsidTr="00F402AA">
        <w:trPr>
          <w:trHeight w:val="554"/>
        </w:trPr>
        <w:tc>
          <w:tcPr>
            <w:tcW w:w="704" w:type="dxa"/>
          </w:tcPr>
          <w:p w14:paraId="0C59EE54" w14:textId="77777777" w:rsidR="00012B78" w:rsidRPr="0013141C" w:rsidRDefault="00012B78" w:rsidP="00F402AA">
            <w:pPr>
              <w:spacing w:before="120" w:after="120" w:line="276" w:lineRule="auto"/>
              <w:jc w:val="center"/>
              <w:rPr>
                <w:rFonts w:ascii="Arial" w:hAnsi="Arial" w:cs="Arial"/>
                <w:b/>
                <w:sz w:val="22"/>
              </w:rPr>
            </w:pPr>
            <w:r w:rsidRPr="0013141C">
              <w:rPr>
                <w:rFonts w:ascii="Arial" w:hAnsi="Arial" w:cs="Arial"/>
                <w:b/>
                <w:sz w:val="22"/>
              </w:rPr>
              <w:t>10.</w:t>
            </w:r>
          </w:p>
        </w:tc>
        <w:tc>
          <w:tcPr>
            <w:tcW w:w="14005" w:type="dxa"/>
            <w:shd w:val="clear" w:color="auto" w:fill="FFFFFF" w:themeFill="background1"/>
          </w:tcPr>
          <w:p w14:paraId="7118D4BE" w14:textId="66AFED22" w:rsidR="00012B78" w:rsidRPr="0013141C" w:rsidRDefault="004332BC" w:rsidP="00F402AA">
            <w:pPr>
              <w:spacing w:before="120" w:after="120" w:line="276" w:lineRule="auto"/>
              <w:jc w:val="both"/>
              <w:rPr>
                <w:rFonts w:ascii="Arial" w:hAnsi="Arial" w:cs="Arial"/>
                <w:sz w:val="22"/>
              </w:rPr>
            </w:pPr>
            <w:r w:rsidRPr="0013141C">
              <w:rPr>
                <w:rFonts w:ascii="Arial" w:hAnsi="Arial" w:cs="Arial"/>
                <w:sz w:val="22"/>
                <w:lang w:val="uz-Cyrl-UZ"/>
              </w:rPr>
              <w:t>Создание</w:t>
            </w:r>
            <w:r w:rsidR="00012B78" w:rsidRPr="0013141C">
              <w:rPr>
                <w:rFonts w:ascii="Arial" w:hAnsi="Arial" w:cs="Arial"/>
                <w:sz w:val="22"/>
                <w:lang w:val="uz-Cyrl-UZ"/>
              </w:rPr>
              <w:t xml:space="preserve"> </w:t>
            </w:r>
            <w:r w:rsidR="00012B78" w:rsidRPr="0013141C">
              <w:rPr>
                <w:rFonts w:ascii="Arial" w:hAnsi="Arial" w:cs="Arial"/>
                <w:sz w:val="22"/>
              </w:rPr>
              <w:t>открытых спортивных площадок со специальными техническими средствами для взрослых и детей</w:t>
            </w:r>
            <w:r w:rsidR="00026A26" w:rsidRPr="0013141C">
              <w:rPr>
                <w:rFonts w:ascii="Arial" w:hAnsi="Arial" w:cs="Arial"/>
                <w:sz w:val="22"/>
                <w:lang w:val="uz-Cyrl-UZ"/>
              </w:rPr>
              <w:t xml:space="preserve"> на территории Парка</w:t>
            </w:r>
            <w:r w:rsidR="00012B78" w:rsidRPr="0013141C">
              <w:rPr>
                <w:rFonts w:ascii="Arial" w:hAnsi="Arial" w:cs="Arial"/>
                <w:sz w:val="22"/>
              </w:rPr>
              <w:t xml:space="preserve">; </w:t>
            </w:r>
          </w:p>
        </w:tc>
      </w:tr>
      <w:bookmarkEnd w:id="40"/>
      <w:tr w:rsidR="00AA672A" w:rsidRPr="0013141C" w14:paraId="53D7B251" w14:textId="77777777" w:rsidTr="00F402AA">
        <w:trPr>
          <w:trHeight w:val="548"/>
        </w:trPr>
        <w:tc>
          <w:tcPr>
            <w:tcW w:w="704" w:type="dxa"/>
          </w:tcPr>
          <w:p w14:paraId="6EB46517" w14:textId="77777777" w:rsidR="00012B78" w:rsidRPr="0013141C" w:rsidRDefault="00012B78" w:rsidP="00F402AA">
            <w:pPr>
              <w:spacing w:before="120" w:after="120" w:line="276" w:lineRule="auto"/>
              <w:jc w:val="center"/>
              <w:rPr>
                <w:rFonts w:ascii="Arial" w:hAnsi="Arial" w:cs="Arial"/>
                <w:b/>
                <w:sz w:val="22"/>
              </w:rPr>
            </w:pPr>
            <w:r w:rsidRPr="0013141C">
              <w:rPr>
                <w:rFonts w:ascii="Arial" w:hAnsi="Arial" w:cs="Arial"/>
                <w:b/>
                <w:sz w:val="22"/>
              </w:rPr>
              <w:t>11.</w:t>
            </w:r>
          </w:p>
        </w:tc>
        <w:tc>
          <w:tcPr>
            <w:tcW w:w="14005" w:type="dxa"/>
            <w:shd w:val="clear" w:color="auto" w:fill="FFFFFF" w:themeFill="background1"/>
          </w:tcPr>
          <w:p w14:paraId="1997139A" w14:textId="758C0800" w:rsidR="00012B78" w:rsidRPr="0013141C" w:rsidRDefault="00012B78" w:rsidP="00F402AA">
            <w:pPr>
              <w:spacing w:before="120" w:after="120" w:line="276" w:lineRule="auto"/>
              <w:jc w:val="both"/>
              <w:rPr>
                <w:rFonts w:ascii="Arial" w:hAnsi="Arial" w:cs="Arial"/>
                <w:sz w:val="22"/>
              </w:rPr>
            </w:pPr>
            <w:r w:rsidRPr="0013141C">
              <w:rPr>
                <w:rFonts w:ascii="Arial" w:hAnsi="Arial" w:cs="Arial"/>
                <w:sz w:val="22"/>
              </w:rPr>
              <w:t xml:space="preserve">Управление объектами, расположенными на территории </w:t>
            </w:r>
            <w:r w:rsidR="00A03B98" w:rsidRPr="0013141C">
              <w:rPr>
                <w:rFonts w:ascii="Arial" w:hAnsi="Arial" w:cs="Arial"/>
                <w:sz w:val="22"/>
              </w:rPr>
              <w:t>П</w:t>
            </w:r>
            <w:r w:rsidRPr="0013141C">
              <w:rPr>
                <w:rFonts w:ascii="Arial" w:hAnsi="Arial" w:cs="Arial"/>
                <w:sz w:val="22"/>
              </w:rPr>
              <w:t>арка</w:t>
            </w:r>
            <w:r w:rsidR="00071854" w:rsidRPr="0013141C">
              <w:rPr>
                <w:rFonts w:ascii="Arial" w:hAnsi="Arial" w:cs="Arial"/>
                <w:sz w:val="22"/>
              </w:rPr>
              <w:t xml:space="preserve"> в соответствии с передовым опытом и наилучшими практиками</w:t>
            </w:r>
            <w:r w:rsidR="0075241A" w:rsidRPr="0013141C">
              <w:rPr>
                <w:rFonts w:ascii="Arial" w:hAnsi="Arial" w:cs="Arial"/>
                <w:sz w:val="22"/>
              </w:rPr>
              <w:t>.</w:t>
            </w:r>
          </w:p>
        </w:tc>
      </w:tr>
    </w:tbl>
    <w:p w14:paraId="14E0B02F" w14:textId="77777777" w:rsidR="00012B78" w:rsidRPr="0013141C" w:rsidRDefault="00012B78" w:rsidP="00012B78">
      <w:pPr>
        <w:spacing w:before="120" w:after="120" w:line="276" w:lineRule="auto"/>
        <w:ind w:firstLine="709"/>
        <w:jc w:val="both"/>
        <w:rPr>
          <w:rFonts w:ascii="Arial" w:hAnsi="Arial" w:cs="Arial"/>
          <w:b/>
          <w:sz w:val="22"/>
        </w:rPr>
      </w:pPr>
    </w:p>
    <w:p w14:paraId="0AD3BDFD" w14:textId="77777777" w:rsidR="00012B78" w:rsidRPr="0013141C" w:rsidRDefault="00012B78" w:rsidP="00012B78">
      <w:pPr>
        <w:spacing w:before="120" w:after="120" w:line="276" w:lineRule="auto"/>
        <w:ind w:firstLine="709"/>
        <w:jc w:val="both"/>
        <w:rPr>
          <w:rFonts w:ascii="Arial" w:eastAsia="Verdana" w:hAnsi="Arial" w:cs="Arial"/>
          <w:sz w:val="22"/>
        </w:rPr>
      </w:pPr>
    </w:p>
    <w:tbl>
      <w:tblPr>
        <w:tblStyle w:val="af8"/>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6"/>
        <w:gridCol w:w="6183"/>
      </w:tblGrid>
      <w:tr w:rsidR="00DE0DAE" w:rsidRPr="0013141C" w14:paraId="0E4D5634" w14:textId="77777777" w:rsidTr="00B26D57">
        <w:trPr>
          <w:jc w:val="center"/>
        </w:trPr>
        <w:tc>
          <w:tcPr>
            <w:tcW w:w="4926" w:type="dxa"/>
          </w:tcPr>
          <w:p w14:paraId="782C4E40" w14:textId="77777777" w:rsidR="00B26D57" w:rsidRPr="0013141C" w:rsidRDefault="00B26D57" w:rsidP="00B77F66">
            <w:pPr>
              <w:tabs>
                <w:tab w:val="left" w:pos="3580"/>
              </w:tabs>
              <w:spacing w:before="240" w:after="120"/>
              <w:jc w:val="center"/>
              <w:rPr>
                <w:rFonts w:ascii="Arial" w:hAnsi="Arial" w:cs="Arial"/>
                <w:b/>
                <w:sz w:val="22"/>
              </w:rPr>
            </w:pPr>
            <w:r w:rsidRPr="0013141C">
              <w:rPr>
                <w:rFonts w:ascii="Arial" w:hAnsi="Arial" w:cs="Arial"/>
                <w:b/>
                <w:sz w:val="22"/>
              </w:rPr>
              <w:t>ГОСУДАРСТВЕННЫЙ ПАРТНЕР</w:t>
            </w:r>
          </w:p>
        </w:tc>
        <w:tc>
          <w:tcPr>
            <w:tcW w:w="6183" w:type="dxa"/>
          </w:tcPr>
          <w:p w14:paraId="56C2E80E" w14:textId="77777777" w:rsidR="00B26D57" w:rsidRPr="0013141C" w:rsidRDefault="00B26D57" w:rsidP="00B77F66">
            <w:pPr>
              <w:tabs>
                <w:tab w:val="left" w:pos="3580"/>
              </w:tabs>
              <w:spacing w:before="240" w:after="120"/>
              <w:jc w:val="center"/>
              <w:rPr>
                <w:rFonts w:ascii="Arial" w:hAnsi="Arial" w:cs="Arial"/>
                <w:b/>
                <w:sz w:val="22"/>
              </w:rPr>
            </w:pPr>
            <w:r w:rsidRPr="0013141C">
              <w:rPr>
                <w:rFonts w:ascii="Arial" w:hAnsi="Arial" w:cs="Arial"/>
                <w:b/>
                <w:sz w:val="22"/>
              </w:rPr>
              <w:t>ЧАСТНЫЙ ПАРТНЕР</w:t>
            </w:r>
          </w:p>
        </w:tc>
      </w:tr>
      <w:tr w:rsidR="00DE0DAE" w:rsidRPr="0013141C" w14:paraId="58E8FF80" w14:textId="77777777" w:rsidTr="00B26D57">
        <w:trPr>
          <w:jc w:val="center"/>
        </w:trPr>
        <w:tc>
          <w:tcPr>
            <w:tcW w:w="4926" w:type="dxa"/>
          </w:tcPr>
          <w:p w14:paraId="47F0B8B2" w14:textId="77777777" w:rsidR="00B26D57" w:rsidRPr="0013141C" w:rsidRDefault="00B26D57" w:rsidP="00B77F66">
            <w:pPr>
              <w:tabs>
                <w:tab w:val="left" w:pos="3580"/>
              </w:tabs>
              <w:spacing w:before="240" w:after="120"/>
              <w:rPr>
                <w:rFonts w:ascii="Arial" w:hAnsi="Arial" w:cs="Arial"/>
                <w:sz w:val="22"/>
              </w:rPr>
            </w:pPr>
            <w:r w:rsidRPr="0013141C">
              <w:rPr>
                <w:rFonts w:ascii="Arial" w:hAnsi="Arial" w:cs="Arial"/>
                <w:sz w:val="22"/>
              </w:rPr>
              <w:t>ФИО ПОДПИСАНТА:</w:t>
            </w:r>
          </w:p>
          <w:p w14:paraId="78EA5A27" w14:textId="77777777" w:rsidR="00B26D57" w:rsidRPr="0013141C" w:rsidRDefault="00B26D57" w:rsidP="00B26D57">
            <w:pPr>
              <w:tabs>
                <w:tab w:val="left" w:pos="3580"/>
              </w:tabs>
              <w:spacing w:before="240" w:after="120"/>
              <w:jc w:val="center"/>
              <w:rPr>
                <w:rFonts w:ascii="Arial" w:hAnsi="Arial" w:cs="Arial"/>
                <w:sz w:val="22"/>
              </w:rPr>
            </w:pPr>
          </w:p>
        </w:tc>
        <w:tc>
          <w:tcPr>
            <w:tcW w:w="6183" w:type="dxa"/>
          </w:tcPr>
          <w:p w14:paraId="51919409" w14:textId="77777777" w:rsidR="00B26D57" w:rsidRPr="0013141C" w:rsidRDefault="00B26D57" w:rsidP="00B77F66">
            <w:pPr>
              <w:tabs>
                <w:tab w:val="left" w:pos="3580"/>
              </w:tabs>
              <w:spacing w:before="240" w:after="120"/>
              <w:rPr>
                <w:rFonts w:ascii="Arial" w:hAnsi="Arial" w:cs="Arial"/>
                <w:sz w:val="22"/>
              </w:rPr>
            </w:pPr>
            <w:r w:rsidRPr="0013141C">
              <w:rPr>
                <w:rFonts w:ascii="Arial" w:hAnsi="Arial" w:cs="Arial"/>
                <w:sz w:val="22"/>
              </w:rPr>
              <w:t>ФИО ПОДПИСАНТА:</w:t>
            </w:r>
          </w:p>
        </w:tc>
      </w:tr>
      <w:tr w:rsidR="00DE0DAE" w:rsidRPr="0013141C" w14:paraId="69D369C1" w14:textId="77777777" w:rsidTr="00B26D57">
        <w:trPr>
          <w:jc w:val="center"/>
        </w:trPr>
        <w:tc>
          <w:tcPr>
            <w:tcW w:w="4926" w:type="dxa"/>
          </w:tcPr>
          <w:p w14:paraId="7D9EB05B" w14:textId="77777777" w:rsidR="00B26D57" w:rsidRPr="0013141C" w:rsidRDefault="00B26D57" w:rsidP="00B77F66">
            <w:pPr>
              <w:tabs>
                <w:tab w:val="left" w:pos="3580"/>
              </w:tabs>
              <w:spacing w:before="240" w:after="120"/>
              <w:rPr>
                <w:rFonts w:ascii="Arial" w:hAnsi="Arial" w:cs="Arial"/>
                <w:sz w:val="22"/>
              </w:rPr>
            </w:pPr>
            <w:r w:rsidRPr="0013141C">
              <w:rPr>
                <w:rFonts w:ascii="Arial" w:hAnsi="Arial" w:cs="Arial"/>
                <w:sz w:val="22"/>
              </w:rPr>
              <w:t>ДОЛЖНОСТЬ:</w:t>
            </w:r>
          </w:p>
          <w:p w14:paraId="4BE0919D" w14:textId="77777777" w:rsidR="00B26D57" w:rsidRPr="0013141C" w:rsidRDefault="00B26D57" w:rsidP="00B77F66">
            <w:pPr>
              <w:tabs>
                <w:tab w:val="left" w:pos="3580"/>
              </w:tabs>
              <w:spacing w:before="240" w:after="120"/>
              <w:rPr>
                <w:rFonts w:ascii="Arial" w:hAnsi="Arial" w:cs="Arial"/>
                <w:sz w:val="22"/>
              </w:rPr>
            </w:pPr>
          </w:p>
        </w:tc>
        <w:tc>
          <w:tcPr>
            <w:tcW w:w="6183" w:type="dxa"/>
          </w:tcPr>
          <w:p w14:paraId="013F05F0" w14:textId="77777777" w:rsidR="00B26D57" w:rsidRPr="0013141C" w:rsidRDefault="00B26D57" w:rsidP="00B77F66">
            <w:pPr>
              <w:tabs>
                <w:tab w:val="left" w:pos="3580"/>
              </w:tabs>
              <w:spacing w:before="240" w:after="120"/>
              <w:rPr>
                <w:rFonts w:ascii="Arial" w:hAnsi="Arial" w:cs="Arial"/>
                <w:sz w:val="22"/>
              </w:rPr>
            </w:pPr>
            <w:r w:rsidRPr="0013141C">
              <w:rPr>
                <w:rFonts w:ascii="Arial" w:hAnsi="Arial" w:cs="Arial"/>
                <w:sz w:val="22"/>
              </w:rPr>
              <w:t>ДОЛЖНОСТЬ:</w:t>
            </w:r>
          </w:p>
        </w:tc>
      </w:tr>
      <w:tr w:rsidR="00DE0DAE" w:rsidRPr="0013141C" w14:paraId="0EECC271" w14:textId="77777777" w:rsidTr="00B26D57">
        <w:trPr>
          <w:jc w:val="center"/>
        </w:trPr>
        <w:tc>
          <w:tcPr>
            <w:tcW w:w="4926" w:type="dxa"/>
          </w:tcPr>
          <w:p w14:paraId="6E8CF956" w14:textId="77777777" w:rsidR="00B26D57" w:rsidRPr="0013141C" w:rsidRDefault="00B26D57" w:rsidP="00B77F66">
            <w:pPr>
              <w:tabs>
                <w:tab w:val="left" w:pos="3580"/>
              </w:tabs>
              <w:spacing w:before="240" w:after="120"/>
              <w:rPr>
                <w:rFonts w:ascii="Arial" w:hAnsi="Arial" w:cs="Arial"/>
                <w:sz w:val="22"/>
              </w:rPr>
            </w:pPr>
            <w:r w:rsidRPr="0013141C">
              <w:rPr>
                <w:rFonts w:ascii="Arial" w:hAnsi="Arial" w:cs="Arial"/>
                <w:sz w:val="22"/>
              </w:rPr>
              <w:t>ПОДПИСЬ:</w:t>
            </w:r>
          </w:p>
          <w:p w14:paraId="314656F2" w14:textId="77777777" w:rsidR="00B26D57" w:rsidRPr="0013141C" w:rsidRDefault="00B26D57" w:rsidP="00B77F66">
            <w:pPr>
              <w:tabs>
                <w:tab w:val="left" w:pos="3580"/>
              </w:tabs>
              <w:spacing w:before="240" w:after="120"/>
              <w:rPr>
                <w:rFonts w:ascii="Arial" w:hAnsi="Arial" w:cs="Arial"/>
                <w:sz w:val="22"/>
              </w:rPr>
            </w:pPr>
          </w:p>
        </w:tc>
        <w:tc>
          <w:tcPr>
            <w:tcW w:w="6183" w:type="dxa"/>
          </w:tcPr>
          <w:p w14:paraId="728261BF" w14:textId="77777777" w:rsidR="00B26D57" w:rsidRPr="0013141C" w:rsidRDefault="00B26D57" w:rsidP="00B77F66">
            <w:pPr>
              <w:tabs>
                <w:tab w:val="left" w:pos="3580"/>
              </w:tabs>
              <w:spacing w:before="240" w:after="120"/>
              <w:rPr>
                <w:rFonts w:ascii="Arial" w:hAnsi="Arial" w:cs="Arial"/>
                <w:sz w:val="22"/>
              </w:rPr>
            </w:pPr>
            <w:r w:rsidRPr="0013141C">
              <w:rPr>
                <w:rFonts w:ascii="Arial" w:hAnsi="Arial" w:cs="Arial"/>
                <w:sz w:val="22"/>
              </w:rPr>
              <w:t>ПОДПИСЬ:</w:t>
            </w:r>
          </w:p>
        </w:tc>
      </w:tr>
    </w:tbl>
    <w:p w14:paraId="2BEC2BD0" w14:textId="77777777" w:rsidR="00B26D57" w:rsidRPr="0013141C" w:rsidRDefault="00B26D57" w:rsidP="00012B78">
      <w:pPr>
        <w:autoSpaceDE w:val="0"/>
        <w:autoSpaceDN w:val="0"/>
        <w:adjustRightInd w:val="0"/>
        <w:spacing w:before="120" w:after="120" w:line="276" w:lineRule="auto"/>
        <w:jc w:val="both"/>
        <w:rPr>
          <w:rFonts w:ascii="Arial" w:hAnsi="Arial" w:cs="Arial"/>
          <w:sz w:val="22"/>
        </w:rPr>
      </w:pPr>
      <w:r w:rsidRPr="0013141C">
        <w:rPr>
          <w:rFonts w:ascii="Arial" w:hAnsi="Arial" w:cs="Arial"/>
          <w:sz w:val="22"/>
        </w:rPr>
        <w:br w:type="page"/>
      </w:r>
    </w:p>
    <w:p w14:paraId="1E599E56" w14:textId="77777777" w:rsidR="00B26D57" w:rsidRPr="0013141C" w:rsidRDefault="00B26D57" w:rsidP="00B77F66">
      <w:pPr>
        <w:tabs>
          <w:tab w:val="left" w:pos="3580"/>
        </w:tabs>
        <w:spacing w:before="240" w:after="120"/>
        <w:jc w:val="center"/>
        <w:rPr>
          <w:rFonts w:ascii="Arial" w:hAnsi="Arial" w:cs="Arial"/>
          <w:b/>
          <w:sz w:val="22"/>
        </w:rPr>
        <w:sectPr w:rsidR="00B26D57" w:rsidRPr="0013141C" w:rsidSect="0002795A">
          <w:pgSz w:w="16838" w:h="11906" w:orient="landscape" w:code="9"/>
          <w:pgMar w:top="709" w:right="1418" w:bottom="851" w:left="851" w:header="709" w:footer="335" w:gutter="0"/>
          <w:cols w:space="708"/>
          <w:titlePg/>
          <w:docGrid w:linePitch="360"/>
        </w:sectPr>
      </w:pPr>
    </w:p>
    <w:p w14:paraId="5A806B5F" w14:textId="45F40182" w:rsidR="009F7F6E" w:rsidRPr="0013141C" w:rsidRDefault="009F7F6E" w:rsidP="009F7F6E">
      <w:pPr>
        <w:pStyle w:val="a7"/>
        <w:spacing w:before="120" w:after="120" w:line="276" w:lineRule="auto"/>
        <w:ind w:left="0"/>
        <w:jc w:val="right"/>
        <w:rPr>
          <w:rFonts w:ascii="Arial" w:hAnsi="Arial" w:cs="Arial"/>
          <w:b/>
          <w:sz w:val="22"/>
        </w:rPr>
      </w:pPr>
      <w:r w:rsidRPr="0013141C">
        <w:rPr>
          <w:rStyle w:val="10"/>
          <w:rFonts w:ascii="Arial" w:eastAsiaTheme="minorHAnsi" w:hAnsi="Arial" w:cs="Arial"/>
          <w:sz w:val="22"/>
          <w:szCs w:val="22"/>
          <w:lang w:val="ru-RU"/>
        </w:rPr>
        <w:lastRenderedPageBreak/>
        <w:t>Приложение 3</w:t>
      </w:r>
      <w:r w:rsidRPr="0013141C">
        <w:rPr>
          <w:rFonts w:ascii="Arial" w:hAnsi="Arial" w:cs="Arial"/>
          <w:sz w:val="22"/>
        </w:rPr>
        <w:t xml:space="preserve"> </w:t>
      </w:r>
      <w:r w:rsidRPr="0013141C">
        <w:rPr>
          <w:rFonts w:ascii="Arial" w:hAnsi="Arial" w:cs="Arial"/>
          <w:b/>
          <w:sz w:val="22"/>
        </w:rPr>
        <w:t xml:space="preserve">к </w:t>
      </w:r>
    </w:p>
    <w:p w14:paraId="1C514E0C" w14:textId="27BE946F" w:rsidR="00012B78" w:rsidRPr="0013141C" w:rsidRDefault="009F7F6E" w:rsidP="009F7F6E">
      <w:pPr>
        <w:tabs>
          <w:tab w:val="left" w:pos="2850"/>
        </w:tabs>
        <w:jc w:val="right"/>
        <w:rPr>
          <w:rFonts w:ascii="Arial" w:hAnsi="Arial" w:cs="Arial"/>
          <w:b/>
          <w:sz w:val="22"/>
        </w:rPr>
      </w:pPr>
      <w:r w:rsidRPr="0013141C">
        <w:rPr>
          <w:rFonts w:ascii="Arial" w:hAnsi="Arial" w:cs="Arial"/>
          <w:b/>
          <w:sz w:val="22"/>
        </w:rPr>
        <w:t>Соглашению о государственно-частном партнерстве № [</w:t>
      </w:r>
      <w:r w:rsidRPr="0013141C">
        <w:rPr>
          <w:rFonts w:ascii="Arial" w:hAnsi="Arial" w:cs="Arial"/>
          <w:b/>
          <w:sz w:val="22"/>
          <w:highlight w:val="yellow"/>
        </w:rPr>
        <w:t>●</w:t>
      </w:r>
      <w:r w:rsidRPr="0013141C">
        <w:rPr>
          <w:rFonts w:ascii="Arial" w:hAnsi="Arial" w:cs="Arial"/>
          <w:b/>
          <w:sz w:val="22"/>
        </w:rPr>
        <w:t>] от [</w:t>
      </w:r>
      <w:r w:rsidRPr="0013141C">
        <w:rPr>
          <w:rFonts w:ascii="Arial" w:hAnsi="Arial" w:cs="Arial"/>
          <w:b/>
          <w:sz w:val="22"/>
          <w:highlight w:val="yellow"/>
        </w:rPr>
        <w:t>●</w:t>
      </w:r>
      <w:r w:rsidRPr="0013141C">
        <w:rPr>
          <w:rFonts w:ascii="Arial" w:hAnsi="Arial" w:cs="Arial"/>
          <w:b/>
          <w:sz w:val="22"/>
        </w:rPr>
        <w:t>]</w:t>
      </w:r>
    </w:p>
    <w:p w14:paraId="555129C2" w14:textId="290BDA5C" w:rsidR="009F7F6E" w:rsidRPr="0013141C" w:rsidRDefault="009F7F6E" w:rsidP="009F7F6E">
      <w:pPr>
        <w:tabs>
          <w:tab w:val="left" w:pos="2850"/>
        </w:tabs>
        <w:jc w:val="right"/>
        <w:rPr>
          <w:rFonts w:ascii="Arial" w:hAnsi="Arial" w:cs="Arial"/>
          <w:b/>
          <w:sz w:val="22"/>
        </w:rPr>
      </w:pPr>
    </w:p>
    <w:p w14:paraId="46C4D244" w14:textId="2F62B152" w:rsidR="009F7F6E" w:rsidRPr="0013141C" w:rsidRDefault="009F7F6E" w:rsidP="009F7F6E">
      <w:pPr>
        <w:tabs>
          <w:tab w:val="left" w:pos="2850"/>
        </w:tabs>
        <w:jc w:val="center"/>
        <w:rPr>
          <w:rFonts w:ascii="Arial" w:hAnsi="Arial" w:cs="Arial"/>
          <w:b/>
          <w:sz w:val="22"/>
        </w:rPr>
      </w:pPr>
      <w:r w:rsidRPr="0013141C">
        <w:rPr>
          <w:rFonts w:ascii="Arial" w:hAnsi="Arial" w:cs="Arial"/>
          <w:b/>
          <w:sz w:val="22"/>
        </w:rPr>
        <w:t>КОНЦЕПЦИЯ ПРОЕКТА</w:t>
      </w:r>
    </w:p>
    <w:p w14:paraId="78395367" w14:textId="47E24A0A" w:rsidR="009F7F6E" w:rsidRPr="0013141C" w:rsidRDefault="009F7F6E" w:rsidP="009F7F6E">
      <w:pPr>
        <w:tabs>
          <w:tab w:val="left" w:pos="2850"/>
        </w:tabs>
        <w:jc w:val="center"/>
        <w:rPr>
          <w:rFonts w:ascii="Arial" w:hAnsi="Arial" w:cs="Arial"/>
          <w:b/>
          <w:sz w:val="22"/>
        </w:rPr>
      </w:pPr>
    </w:p>
    <w:p w14:paraId="4F3F357A" w14:textId="3316BE53" w:rsidR="009F7F6E" w:rsidRPr="0013141C" w:rsidRDefault="009F7F6E" w:rsidP="009F7F6E">
      <w:pPr>
        <w:tabs>
          <w:tab w:val="left" w:pos="2850"/>
        </w:tabs>
        <w:jc w:val="center"/>
        <w:rPr>
          <w:rFonts w:ascii="Arial" w:hAnsi="Arial" w:cs="Arial"/>
          <w:b/>
          <w:bCs/>
          <w:sz w:val="22"/>
          <w:lang w:val="en-US"/>
        </w:rPr>
      </w:pPr>
      <w:r w:rsidRPr="0013141C">
        <w:rPr>
          <w:rFonts w:ascii="Arial" w:hAnsi="Arial" w:cs="Arial"/>
          <w:b/>
          <w:bCs/>
          <w:sz w:val="22"/>
          <w:lang w:val="en-US"/>
        </w:rPr>
        <w:t>[</w:t>
      </w:r>
      <w:r w:rsidRPr="0013141C">
        <w:rPr>
          <w:rFonts w:ascii="Arial" w:hAnsi="Arial" w:cs="Arial"/>
          <w:b/>
          <w:bCs/>
          <w:sz w:val="22"/>
        </w:rPr>
        <w:t>•</w:t>
      </w:r>
      <w:r w:rsidRPr="0013141C">
        <w:rPr>
          <w:rFonts w:ascii="Arial" w:hAnsi="Arial" w:cs="Arial"/>
          <w:b/>
          <w:bCs/>
          <w:sz w:val="22"/>
          <w:lang w:val="en-US"/>
        </w:rPr>
        <w:t>]</w:t>
      </w:r>
    </w:p>
    <w:p w14:paraId="0A90505F" w14:textId="77777777" w:rsidR="0002795A" w:rsidRPr="0013141C" w:rsidRDefault="0002795A" w:rsidP="009F7F6E">
      <w:pPr>
        <w:tabs>
          <w:tab w:val="left" w:pos="2850"/>
        </w:tabs>
        <w:jc w:val="center"/>
        <w:rPr>
          <w:rFonts w:ascii="Arial" w:hAnsi="Arial" w:cs="Arial"/>
          <w:b/>
          <w:sz w:val="22"/>
        </w:rPr>
      </w:pPr>
    </w:p>
    <w:tbl>
      <w:tblPr>
        <w:tblStyle w:val="af8"/>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6"/>
        <w:gridCol w:w="6183"/>
      </w:tblGrid>
      <w:tr w:rsidR="009F7F6E" w:rsidRPr="0013141C" w14:paraId="668FB573" w14:textId="77777777" w:rsidTr="00C96513">
        <w:trPr>
          <w:jc w:val="center"/>
        </w:trPr>
        <w:tc>
          <w:tcPr>
            <w:tcW w:w="4926" w:type="dxa"/>
          </w:tcPr>
          <w:p w14:paraId="224A6FD9" w14:textId="77777777" w:rsidR="009F7F6E" w:rsidRPr="0013141C" w:rsidRDefault="009F7F6E" w:rsidP="00C96513">
            <w:pPr>
              <w:tabs>
                <w:tab w:val="left" w:pos="3580"/>
              </w:tabs>
              <w:spacing w:before="240" w:after="120"/>
              <w:jc w:val="center"/>
              <w:rPr>
                <w:rFonts w:ascii="Arial" w:hAnsi="Arial" w:cs="Arial"/>
                <w:b/>
                <w:sz w:val="22"/>
              </w:rPr>
            </w:pPr>
            <w:r w:rsidRPr="0013141C">
              <w:rPr>
                <w:rFonts w:ascii="Arial" w:hAnsi="Arial" w:cs="Arial"/>
                <w:b/>
                <w:sz w:val="22"/>
              </w:rPr>
              <w:t>ГОСУДАРСТВЕННЫЙ ПАРТНЕР</w:t>
            </w:r>
          </w:p>
        </w:tc>
        <w:tc>
          <w:tcPr>
            <w:tcW w:w="6183" w:type="dxa"/>
          </w:tcPr>
          <w:p w14:paraId="1CB1A83C" w14:textId="77777777" w:rsidR="009F7F6E" w:rsidRPr="0013141C" w:rsidRDefault="009F7F6E" w:rsidP="00C96513">
            <w:pPr>
              <w:tabs>
                <w:tab w:val="left" w:pos="3580"/>
              </w:tabs>
              <w:spacing w:before="240" w:after="120"/>
              <w:jc w:val="center"/>
              <w:rPr>
                <w:rFonts w:ascii="Arial" w:hAnsi="Arial" w:cs="Arial"/>
                <w:b/>
                <w:sz w:val="22"/>
              </w:rPr>
            </w:pPr>
            <w:r w:rsidRPr="0013141C">
              <w:rPr>
                <w:rFonts w:ascii="Arial" w:hAnsi="Arial" w:cs="Arial"/>
                <w:b/>
                <w:sz w:val="22"/>
              </w:rPr>
              <w:t>ЧАСТНЫЙ ПАРТНЕР</w:t>
            </w:r>
          </w:p>
        </w:tc>
      </w:tr>
      <w:tr w:rsidR="009F7F6E" w:rsidRPr="0013141C" w14:paraId="38EAD307" w14:textId="77777777" w:rsidTr="00C96513">
        <w:trPr>
          <w:jc w:val="center"/>
        </w:trPr>
        <w:tc>
          <w:tcPr>
            <w:tcW w:w="4926" w:type="dxa"/>
          </w:tcPr>
          <w:p w14:paraId="3230EAB3" w14:textId="77777777" w:rsidR="009F7F6E" w:rsidRPr="0013141C" w:rsidRDefault="009F7F6E" w:rsidP="00C96513">
            <w:pPr>
              <w:tabs>
                <w:tab w:val="left" w:pos="3580"/>
              </w:tabs>
              <w:spacing w:before="240" w:after="120"/>
              <w:rPr>
                <w:rFonts w:ascii="Arial" w:hAnsi="Arial" w:cs="Arial"/>
                <w:sz w:val="22"/>
              </w:rPr>
            </w:pPr>
            <w:r w:rsidRPr="0013141C">
              <w:rPr>
                <w:rFonts w:ascii="Arial" w:hAnsi="Arial" w:cs="Arial"/>
                <w:sz w:val="22"/>
              </w:rPr>
              <w:t>ФИО ПОДПИСАНТА:</w:t>
            </w:r>
          </w:p>
          <w:p w14:paraId="19A89A6A" w14:textId="77777777" w:rsidR="009F7F6E" w:rsidRPr="0013141C" w:rsidRDefault="009F7F6E" w:rsidP="00C96513">
            <w:pPr>
              <w:tabs>
                <w:tab w:val="left" w:pos="3580"/>
              </w:tabs>
              <w:spacing w:before="240" w:after="120"/>
              <w:jc w:val="center"/>
              <w:rPr>
                <w:rFonts w:ascii="Arial" w:hAnsi="Arial" w:cs="Arial"/>
                <w:sz w:val="22"/>
              </w:rPr>
            </w:pPr>
          </w:p>
        </w:tc>
        <w:tc>
          <w:tcPr>
            <w:tcW w:w="6183" w:type="dxa"/>
          </w:tcPr>
          <w:p w14:paraId="74388FA0" w14:textId="77777777" w:rsidR="009F7F6E" w:rsidRPr="0013141C" w:rsidRDefault="009F7F6E" w:rsidP="00C96513">
            <w:pPr>
              <w:tabs>
                <w:tab w:val="left" w:pos="3580"/>
              </w:tabs>
              <w:spacing w:before="240" w:after="120"/>
              <w:rPr>
                <w:rFonts w:ascii="Arial" w:hAnsi="Arial" w:cs="Arial"/>
                <w:sz w:val="22"/>
              </w:rPr>
            </w:pPr>
            <w:r w:rsidRPr="0013141C">
              <w:rPr>
                <w:rFonts w:ascii="Arial" w:hAnsi="Arial" w:cs="Arial"/>
                <w:sz w:val="22"/>
              </w:rPr>
              <w:t>ФИО ПОДПИСАНТА:</w:t>
            </w:r>
          </w:p>
        </w:tc>
      </w:tr>
      <w:tr w:rsidR="009F7F6E" w:rsidRPr="0013141C" w14:paraId="3B9591D6" w14:textId="77777777" w:rsidTr="00C96513">
        <w:trPr>
          <w:jc w:val="center"/>
        </w:trPr>
        <w:tc>
          <w:tcPr>
            <w:tcW w:w="4926" w:type="dxa"/>
          </w:tcPr>
          <w:p w14:paraId="23AE8E95" w14:textId="77777777" w:rsidR="009F7F6E" w:rsidRPr="0013141C" w:rsidRDefault="009F7F6E" w:rsidP="00C96513">
            <w:pPr>
              <w:tabs>
                <w:tab w:val="left" w:pos="3580"/>
              </w:tabs>
              <w:spacing w:before="240" w:after="120"/>
              <w:rPr>
                <w:rFonts w:ascii="Arial" w:hAnsi="Arial" w:cs="Arial"/>
                <w:sz w:val="22"/>
              </w:rPr>
            </w:pPr>
            <w:r w:rsidRPr="0013141C">
              <w:rPr>
                <w:rFonts w:ascii="Arial" w:hAnsi="Arial" w:cs="Arial"/>
                <w:sz w:val="22"/>
              </w:rPr>
              <w:t>ДОЛЖНОСТЬ:</w:t>
            </w:r>
          </w:p>
          <w:p w14:paraId="7AA0B833" w14:textId="77777777" w:rsidR="009F7F6E" w:rsidRPr="0013141C" w:rsidRDefault="009F7F6E" w:rsidP="00C96513">
            <w:pPr>
              <w:tabs>
                <w:tab w:val="left" w:pos="3580"/>
              </w:tabs>
              <w:spacing w:before="240" w:after="120"/>
              <w:rPr>
                <w:rFonts w:ascii="Arial" w:hAnsi="Arial" w:cs="Arial"/>
                <w:sz w:val="22"/>
              </w:rPr>
            </w:pPr>
          </w:p>
        </w:tc>
        <w:tc>
          <w:tcPr>
            <w:tcW w:w="6183" w:type="dxa"/>
          </w:tcPr>
          <w:p w14:paraId="02C78713" w14:textId="77777777" w:rsidR="009F7F6E" w:rsidRPr="0013141C" w:rsidRDefault="009F7F6E" w:rsidP="00C96513">
            <w:pPr>
              <w:tabs>
                <w:tab w:val="left" w:pos="3580"/>
              </w:tabs>
              <w:spacing w:before="240" w:after="120"/>
              <w:rPr>
                <w:rFonts w:ascii="Arial" w:hAnsi="Arial" w:cs="Arial"/>
                <w:sz w:val="22"/>
              </w:rPr>
            </w:pPr>
            <w:r w:rsidRPr="0013141C">
              <w:rPr>
                <w:rFonts w:ascii="Arial" w:hAnsi="Arial" w:cs="Arial"/>
                <w:sz w:val="22"/>
              </w:rPr>
              <w:t>ДОЛЖНОСТЬ:</w:t>
            </w:r>
          </w:p>
        </w:tc>
      </w:tr>
      <w:tr w:rsidR="009F7F6E" w:rsidRPr="0013141C" w14:paraId="7DF566C1" w14:textId="77777777" w:rsidTr="00C96513">
        <w:trPr>
          <w:jc w:val="center"/>
        </w:trPr>
        <w:tc>
          <w:tcPr>
            <w:tcW w:w="4926" w:type="dxa"/>
          </w:tcPr>
          <w:p w14:paraId="74087F7B" w14:textId="77777777" w:rsidR="009F7F6E" w:rsidRPr="0013141C" w:rsidRDefault="009F7F6E" w:rsidP="00C96513">
            <w:pPr>
              <w:tabs>
                <w:tab w:val="left" w:pos="3580"/>
              </w:tabs>
              <w:spacing w:before="240" w:after="120"/>
              <w:rPr>
                <w:rFonts w:ascii="Arial" w:hAnsi="Arial" w:cs="Arial"/>
                <w:sz w:val="22"/>
              </w:rPr>
            </w:pPr>
            <w:r w:rsidRPr="0013141C">
              <w:rPr>
                <w:rFonts w:ascii="Arial" w:hAnsi="Arial" w:cs="Arial"/>
                <w:sz w:val="22"/>
              </w:rPr>
              <w:t>ПОДПИСЬ:</w:t>
            </w:r>
          </w:p>
          <w:p w14:paraId="050F8022" w14:textId="77777777" w:rsidR="009F7F6E" w:rsidRPr="0013141C" w:rsidRDefault="009F7F6E" w:rsidP="00C96513">
            <w:pPr>
              <w:tabs>
                <w:tab w:val="left" w:pos="3580"/>
              </w:tabs>
              <w:spacing w:before="240" w:after="120"/>
              <w:rPr>
                <w:rFonts w:ascii="Arial" w:hAnsi="Arial" w:cs="Arial"/>
                <w:sz w:val="22"/>
              </w:rPr>
            </w:pPr>
          </w:p>
        </w:tc>
        <w:tc>
          <w:tcPr>
            <w:tcW w:w="6183" w:type="dxa"/>
          </w:tcPr>
          <w:p w14:paraId="3EB341F0" w14:textId="77777777" w:rsidR="009F7F6E" w:rsidRPr="0013141C" w:rsidRDefault="009F7F6E" w:rsidP="00C96513">
            <w:pPr>
              <w:tabs>
                <w:tab w:val="left" w:pos="3580"/>
              </w:tabs>
              <w:spacing w:before="240" w:after="120"/>
              <w:rPr>
                <w:rFonts w:ascii="Arial" w:hAnsi="Arial" w:cs="Arial"/>
                <w:sz w:val="22"/>
              </w:rPr>
            </w:pPr>
            <w:r w:rsidRPr="0013141C">
              <w:rPr>
                <w:rFonts w:ascii="Arial" w:hAnsi="Arial" w:cs="Arial"/>
                <w:sz w:val="22"/>
              </w:rPr>
              <w:t>ПОДПИСЬ:</w:t>
            </w:r>
          </w:p>
        </w:tc>
      </w:tr>
    </w:tbl>
    <w:p w14:paraId="04843805" w14:textId="77777777" w:rsidR="009F7F6E" w:rsidRPr="0013141C" w:rsidRDefault="009F7F6E" w:rsidP="009F7F6E">
      <w:pPr>
        <w:tabs>
          <w:tab w:val="left" w:pos="2850"/>
        </w:tabs>
        <w:jc w:val="center"/>
        <w:rPr>
          <w:rFonts w:ascii="Arial" w:hAnsi="Arial" w:cs="Arial"/>
          <w:b/>
          <w:sz w:val="22"/>
        </w:rPr>
      </w:pPr>
    </w:p>
    <w:p w14:paraId="7A9A4836" w14:textId="519ABE18" w:rsidR="009F7F6E" w:rsidRPr="0013141C" w:rsidRDefault="009F7F6E" w:rsidP="009F7F6E">
      <w:pPr>
        <w:tabs>
          <w:tab w:val="left" w:pos="2850"/>
        </w:tabs>
        <w:jc w:val="right"/>
        <w:rPr>
          <w:rFonts w:ascii="Arial" w:hAnsi="Arial" w:cs="Arial"/>
          <w:b/>
          <w:sz w:val="22"/>
        </w:rPr>
      </w:pPr>
    </w:p>
    <w:p w14:paraId="6A7FDA49" w14:textId="72A7494D" w:rsidR="009F7F6E" w:rsidRPr="0013141C" w:rsidRDefault="009F7F6E">
      <w:pPr>
        <w:spacing w:after="200" w:line="276" w:lineRule="auto"/>
        <w:rPr>
          <w:rStyle w:val="10"/>
          <w:rFonts w:ascii="Arial" w:eastAsiaTheme="minorHAnsi" w:hAnsi="Arial" w:cs="Arial"/>
          <w:sz w:val="22"/>
          <w:szCs w:val="22"/>
          <w:lang w:val="ru-RU"/>
        </w:rPr>
      </w:pPr>
      <w:r w:rsidRPr="0013141C">
        <w:rPr>
          <w:rStyle w:val="10"/>
          <w:rFonts w:ascii="Arial" w:eastAsiaTheme="minorHAnsi" w:hAnsi="Arial" w:cs="Arial"/>
          <w:sz w:val="22"/>
          <w:szCs w:val="22"/>
          <w:lang w:val="ru-RU"/>
        </w:rPr>
        <w:br w:type="page"/>
      </w:r>
    </w:p>
    <w:p w14:paraId="16B3F57A" w14:textId="77777777" w:rsidR="009F7F6E" w:rsidRPr="0013141C" w:rsidRDefault="009F7F6E">
      <w:pPr>
        <w:spacing w:after="200" w:line="276" w:lineRule="auto"/>
        <w:rPr>
          <w:rStyle w:val="10"/>
          <w:rFonts w:ascii="Arial" w:eastAsiaTheme="minorHAnsi" w:hAnsi="Arial" w:cs="Arial"/>
          <w:sz w:val="22"/>
          <w:szCs w:val="22"/>
          <w:lang w:val="ru-RU"/>
        </w:rPr>
      </w:pPr>
    </w:p>
    <w:p w14:paraId="1041F493" w14:textId="1251E30B" w:rsidR="009F7F6E" w:rsidRPr="0013141C" w:rsidRDefault="009F7F6E" w:rsidP="009F7F6E">
      <w:pPr>
        <w:pStyle w:val="a7"/>
        <w:spacing w:before="120" w:after="120" w:line="276" w:lineRule="auto"/>
        <w:ind w:left="0"/>
        <w:jc w:val="right"/>
        <w:rPr>
          <w:rFonts w:ascii="Arial" w:hAnsi="Arial" w:cs="Arial"/>
          <w:b/>
          <w:sz w:val="22"/>
        </w:rPr>
      </w:pPr>
      <w:r w:rsidRPr="0013141C">
        <w:rPr>
          <w:rStyle w:val="10"/>
          <w:rFonts w:ascii="Arial" w:eastAsiaTheme="minorHAnsi" w:hAnsi="Arial" w:cs="Arial"/>
          <w:sz w:val="22"/>
          <w:szCs w:val="22"/>
          <w:lang w:val="ru-RU"/>
        </w:rPr>
        <w:t>Приложение 4</w:t>
      </w:r>
      <w:r w:rsidRPr="0013141C">
        <w:rPr>
          <w:rFonts w:ascii="Arial" w:hAnsi="Arial" w:cs="Arial"/>
          <w:sz w:val="22"/>
        </w:rPr>
        <w:t xml:space="preserve"> </w:t>
      </w:r>
      <w:r w:rsidRPr="0013141C">
        <w:rPr>
          <w:rFonts w:ascii="Arial" w:hAnsi="Arial" w:cs="Arial"/>
          <w:b/>
          <w:sz w:val="22"/>
        </w:rPr>
        <w:t xml:space="preserve">к </w:t>
      </w:r>
    </w:p>
    <w:p w14:paraId="4D5057D6" w14:textId="77777777" w:rsidR="009F7F6E" w:rsidRPr="0013141C" w:rsidRDefault="009F7F6E" w:rsidP="009F7F6E">
      <w:pPr>
        <w:tabs>
          <w:tab w:val="left" w:pos="2850"/>
        </w:tabs>
        <w:jc w:val="right"/>
        <w:rPr>
          <w:rFonts w:ascii="Arial" w:hAnsi="Arial" w:cs="Arial"/>
          <w:b/>
          <w:sz w:val="22"/>
        </w:rPr>
      </w:pPr>
      <w:r w:rsidRPr="0013141C">
        <w:rPr>
          <w:rFonts w:ascii="Arial" w:hAnsi="Arial" w:cs="Arial"/>
          <w:b/>
          <w:sz w:val="22"/>
        </w:rPr>
        <w:t>Соглашению о государственно-частном партнерстве № [</w:t>
      </w:r>
      <w:r w:rsidRPr="0013141C">
        <w:rPr>
          <w:rFonts w:ascii="Arial" w:hAnsi="Arial" w:cs="Arial"/>
          <w:b/>
          <w:sz w:val="22"/>
          <w:highlight w:val="yellow"/>
        </w:rPr>
        <w:t>●</w:t>
      </w:r>
      <w:r w:rsidRPr="0013141C">
        <w:rPr>
          <w:rFonts w:ascii="Arial" w:hAnsi="Arial" w:cs="Arial"/>
          <w:b/>
          <w:sz w:val="22"/>
        </w:rPr>
        <w:t>] от [</w:t>
      </w:r>
      <w:r w:rsidRPr="0013141C">
        <w:rPr>
          <w:rFonts w:ascii="Arial" w:hAnsi="Arial" w:cs="Arial"/>
          <w:b/>
          <w:sz w:val="22"/>
          <w:highlight w:val="yellow"/>
        </w:rPr>
        <w:t>●</w:t>
      </w:r>
      <w:r w:rsidRPr="0013141C">
        <w:rPr>
          <w:rFonts w:ascii="Arial" w:hAnsi="Arial" w:cs="Arial"/>
          <w:b/>
          <w:sz w:val="22"/>
        </w:rPr>
        <w:t>]</w:t>
      </w:r>
    </w:p>
    <w:p w14:paraId="425D001E" w14:textId="2C7C8F4B" w:rsidR="009F7F6E" w:rsidRPr="0013141C" w:rsidRDefault="009F7F6E" w:rsidP="009F7F6E">
      <w:pPr>
        <w:pStyle w:val="a7"/>
        <w:spacing w:before="120" w:after="120" w:line="276" w:lineRule="auto"/>
        <w:ind w:left="0"/>
        <w:jc w:val="center"/>
        <w:rPr>
          <w:rFonts w:ascii="Arial" w:hAnsi="Arial" w:cs="Arial"/>
          <w:b/>
          <w:bCs/>
          <w:sz w:val="22"/>
        </w:rPr>
      </w:pPr>
      <w:r w:rsidRPr="0013141C">
        <w:rPr>
          <w:rFonts w:ascii="Arial" w:hAnsi="Arial" w:cs="Arial"/>
          <w:b/>
          <w:bCs/>
          <w:sz w:val="22"/>
        </w:rPr>
        <w:t>ПЕРЕЧЕНЬ ДЕРЕВЬЕВ, КУСТАРНИКОВ, ИХ САЖЕНЦЕВ И ЗЕЛЕНЫХ ЗОН НА ТЕРРИТОРИИ ПАРКА</w:t>
      </w:r>
    </w:p>
    <w:p w14:paraId="4192000C" w14:textId="093BFF62" w:rsidR="009F7F6E" w:rsidRPr="0013141C" w:rsidRDefault="009F7F6E" w:rsidP="009F7F6E">
      <w:pPr>
        <w:pStyle w:val="a7"/>
        <w:spacing w:before="120" w:after="120" w:line="276" w:lineRule="auto"/>
        <w:ind w:left="0"/>
        <w:jc w:val="center"/>
        <w:rPr>
          <w:rFonts w:ascii="Arial" w:hAnsi="Arial" w:cs="Arial"/>
          <w:b/>
          <w:bCs/>
          <w:sz w:val="22"/>
        </w:rPr>
      </w:pPr>
    </w:p>
    <w:p w14:paraId="5DC107CD" w14:textId="75E85D1A" w:rsidR="009F7F6E" w:rsidRPr="0013141C" w:rsidRDefault="009F7F6E" w:rsidP="009F7F6E">
      <w:pPr>
        <w:pStyle w:val="a7"/>
        <w:spacing w:before="120" w:after="120" w:line="276" w:lineRule="auto"/>
        <w:ind w:left="0"/>
        <w:jc w:val="center"/>
        <w:rPr>
          <w:rFonts w:ascii="Arial" w:hAnsi="Arial" w:cs="Arial"/>
          <w:b/>
          <w:bCs/>
          <w:sz w:val="22"/>
          <w:lang w:val="en-US"/>
        </w:rPr>
      </w:pPr>
      <w:r w:rsidRPr="0013141C">
        <w:rPr>
          <w:rFonts w:ascii="Arial" w:hAnsi="Arial" w:cs="Arial"/>
          <w:b/>
          <w:bCs/>
          <w:sz w:val="22"/>
          <w:lang w:val="en-US"/>
        </w:rPr>
        <w:t>[</w:t>
      </w:r>
      <w:r w:rsidRPr="0013141C">
        <w:rPr>
          <w:rFonts w:ascii="Arial" w:hAnsi="Arial" w:cs="Arial"/>
          <w:b/>
          <w:bCs/>
          <w:sz w:val="22"/>
        </w:rPr>
        <w:t>•</w:t>
      </w:r>
      <w:r w:rsidRPr="0013141C">
        <w:rPr>
          <w:rFonts w:ascii="Arial" w:hAnsi="Arial" w:cs="Arial"/>
          <w:b/>
          <w:bCs/>
          <w:sz w:val="22"/>
          <w:lang w:val="en-US"/>
        </w:rPr>
        <w:t>]</w:t>
      </w:r>
    </w:p>
    <w:p w14:paraId="6E48A7AD" w14:textId="77777777" w:rsidR="0002795A" w:rsidRPr="0013141C" w:rsidRDefault="0002795A" w:rsidP="009F7F6E">
      <w:pPr>
        <w:pStyle w:val="a7"/>
        <w:spacing w:before="120" w:after="120" w:line="276" w:lineRule="auto"/>
        <w:ind w:left="0"/>
        <w:jc w:val="center"/>
        <w:rPr>
          <w:rFonts w:ascii="Arial" w:hAnsi="Arial" w:cs="Arial"/>
          <w:b/>
          <w:bCs/>
          <w:sz w:val="22"/>
          <w:lang w:val="en-US"/>
        </w:rPr>
      </w:pPr>
    </w:p>
    <w:tbl>
      <w:tblPr>
        <w:tblStyle w:val="af8"/>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6"/>
        <w:gridCol w:w="6183"/>
      </w:tblGrid>
      <w:tr w:rsidR="009F7F6E" w:rsidRPr="0013141C" w14:paraId="2E80D841" w14:textId="77777777" w:rsidTr="00C96513">
        <w:trPr>
          <w:jc w:val="center"/>
        </w:trPr>
        <w:tc>
          <w:tcPr>
            <w:tcW w:w="4926" w:type="dxa"/>
          </w:tcPr>
          <w:p w14:paraId="0F0ED2DB" w14:textId="77777777" w:rsidR="009F7F6E" w:rsidRPr="0013141C" w:rsidRDefault="009F7F6E" w:rsidP="00C96513">
            <w:pPr>
              <w:tabs>
                <w:tab w:val="left" w:pos="3580"/>
              </w:tabs>
              <w:spacing w:before="240" w:after="120"/>
              <w:jc w:val="center"/>
              <w:rPr>
                <w:rFonts w:ascii="Arial" w:hAnsi="Arial" w:cs="Arial"/>
                <w:b/>
                <w:sz w:val="22"/>
              </w:rPr>
            </w:pPr>
            <w:r w:rsidRPr="0013141C">
              <w:rPr>
                <w:rFonts w:ascii="Arial" w:hAnsi="Arial" w:cs="Arial"/>
                <w:b/>
                <w:sz w:val="22"/>
              </w:rPr>
              <w:t>ГОСУДАРСТВЕННЫЙ ПАРТНЕР</w:t>
            </w:r>
          </w:p>
        </w:tc>
        <w:tc>
          <w:tcPr>
            <w:tcW w:w="6183" w:type="dxa"/>
          </w:tcPr>
          <w:p w14:paraId="46BBD255" w14:textId="77777777" w:rsidR="009F7F6E" w:rsidRPr="0013141C" w:rsidRDefault="009F7F6E" w:rsidP="00C96513">
            <w:pPr>
              <w:tabs>
                <w:tab w:val="left" w:pos="3580"/>
              </w:tabs>
              <w:spacing w:before="240" w:after="120"/>
              <w:jc w:val="center"/>
              <w:rPr>
                <w:rFonts w:ascii="Arial" w:hAnsi="Arial" w:cs="Arial"/>
                <w:b/>
                <w:sz w:val="22"/>
              </w:rPr>
            </w:pPr>
            <w:r w:rsidRPr="0013141C">
              <w:rPr>
                <w:rFonts w:ascii="Arial" w:hAnsi="Arial" w:cs="Arial"/>
                <w:b/>
                <w:sz w:val="22"/>
              </w:rPr>
              <w:t>ЧАСТНЫЙ ПАРТНЕР</w:t>
            </w:r>
          </w:p>
        </w:tc>
      </w:tr>
      <w:tr w:rsidR="009F7F6E" w:rsidRPr="0013141C" w14:paraId="37F6BC39" w14:textId="77777777" w:rsidTr="00C96513">
        <w:trPr>
          <w:jc w:val="center"/>
        </w:trPr>
        <w:tc>
          <w:tcPr>
            <w:tcW w:w="4926" w:type="dxa"/>
          </w:tcPr>
          <w:p w14:paraId="1FF4F322" w14:textId="77777777" w:rsidR="009F7F6E" w:rsidRPr="0013141C" w:rsidRDefault="009F7F6E" w:rsidP="00C96513">
            <w:pPr>
              <w:tabs>
                <w:tab w:val="left" w:pos="3580"/>
              </w:tabs>
              <w:spacing w:before="240" w:after="120"/>
              <w:rPr>
                <w:rFonts w:ascii="Arial" w:hAnsi="Arial" w:cs="Arial"/>
                <w:sz w:val="22"/>
              </w:rPr>
            </w:pPr>
            <w:r w:rsidRPr="0013141C">
              <w:rPr>
                <w:rFonts w:ascii="Arial" w:hAnsi="Arial" w:cs="Arial"/>
                <w:sz w:val="22"/>
              </w:rPr>
              <w:t>ФИО ПОДПИСАНТА:</w:t>
            </w:r>
          </w:p>
          <w:p w14:paraId="132017B3" w14:textId="77777777" w:rsidR="009F7F6E" w:rsidRPr="0013141C" w:rsidRDefault="009F7F6E" w:rsidP="00C96513">
            <w:pPr>
              <w:tabs>
                <w:tab w:val="left" w:pos="3580"/>
              </w:tabs>
              <w:spacing w:before="240" w:after="120"/>
              <w:jc w:val="center"/>
              <w:rPr>
                <w:rFonts w:ascii="Arial" w:hAnsi="Arial" w:cs="Arial"/>
                <w:sz w:val="22"/>
              </w:rPr>
            </w:pPr>
          </w:p>
        </w:tc>
        <w:tc>
          <w:tcPr>
            <w:tcW w:w="6183" w:type="dxa"/>
          </w:tcPr>
          <w:p w14:paraId="5139F848" w14:textId="77777777" w:rsidR="009F7F6E" w:rsidRPr="0013141C" w:rsidRDefault="009F7F6E" w:rsidP="00C96513">
            <w:pPr>
              <w:tabs>
                <w:tab w:val="left" w:pos="3580"/>
              </w:tabs>
              <w:spacing w:before="240" w:after="120"/>
              <w:rPr>
                <w:rFonts w:ascii="Arial" w:hAnsi="Arial" w:cs="Arial"/>
                <w:sz w:val="22"/>
              </w:rPr>
            </w:pPr>
            <w:r w:rsidRPr="0013141C">
              <w:rPr>
                <w:rFonts w:ascii="Arial" w:hAnsi="Arial" w:cs="Arial"/>
                <w:sz w:val="22"/>
              </w:rPr>
              <w:t>ФИО ПОДПИСАНТА:</w:t>
            </w:r>
          </w:p>
        </w:tc>
      </w:tr>
      <w:tr w:rsidR="009F7F6E" w:rsidRPr="0013141C" w14:paraId="11A9E911" w14:textId="77777777" w:rsidTr="00C96513">
        <w:trPr>
          <w:jc w:val="center"/>
        </w:trPr>
        <w:tc>
          <w:tcPr>
            <w:tcW w:w="4926" w:type="dxa"/>
          </w:tcPr>
          <w:p w14:paraId="0F9F96ED" w14:textId="77777777" w:rsidR="009F7F6E" w:rsidRPr="0013141C" w:rsidRDefault="009F7F6E" w:rsidP="00C96513">
            <w:pPr>
              <w:tabs>
                <w:tab w:val="left" w:pos="3580"/>
              </w:tabs>
              <w:spacing w:before="240" w:after="120"/>
              <w:rPr>
                <w:rFonts w:ascii="Arial" w:hAnsi="Arial" w:cs="Arial"/>
                <w:sz w:val="22"/>
              </w:rPr>
            </w:pPr>
            <w:r w:rsidRPr="0013141C">
              <w:rPr>
                <w:rFonts w:ascii="Arial" w:hAnsi="Arial" w:cs="Arial"/>
                <w:sz w:val="22"/>
              </w:rPr>
              <w:t>ДОЛЖНОСТЬ:</w:t>
            </w:r>
          </w:p>
          <w:p w14:paraId="786DA8C2" w14:textId="77777777" w:rsidR="009F7F6E" w:rsidRPr="0013141C" w:rsidRDefault="009F7F6E" w:rsidP="00C96513">
            <w:pPr>
              <w:tabs>
                <w:tab w:val="left" w:pos="3580"/>
              </w:tabs>
              <w:spacing w:before="240" w:after="120"/>
              <w:rPr>
                <w:rFonts w:ascii="Arial" w:hAnsi="Arial" w:cs="Arial"/>
                <w:sz w:val="22"/>
              </w:rPr>
            </w:pPr>
          </w:p>
        </w:tc>
        <w:tc>
          <w:tcPr>
            <w:tcW w:w="6183" w:type="dxa"/>
          </w:tcPr>
          <w:p w14:paraId="21F01031" w14:textId="77777777" w:rsidR="009F7F6E" w:rsidRPr="0013141C" w:rsidRDefault="009F7F6E" w:rsidP="00C96513">
            <w:pPr>
              <w:tabs>
                <w:tab w:val="left" w:pos="3580"/>
              </w:tabs>
              <w:spacing w:before="240" w:after="120"/>
              <w:rPr>
                <w:rFonts w:ascii="Arial" w:hAnsi="Arial" w:cs="Arial"/>
                <w:sz w:val="22"/>
              </w:rPr>
            </w:pPr>
            <w:r w:rsidRPr="0013141C">
              <w:rPr>
                <w:rFonts w:ascii="Arial" w:hAnsi="Arial" w:cs="Arial"/>
                <w:sz w:val="22"/>
              </w:rPr>
              <w:t>ДОЛЖНОСТЬ:</w:t>
            </w:r>
          </w:p>
        </w:tc>
      </w:tr>
      <w:tr w:rsidR="009F7F6E" w:rsidRPr="0013141C" w14:paraId="5B34B08E" w14:textId="77777777" w:rsidTr="00C96513">
        <w:trPr>
          <w:jc w:val="center"/>
        </w:trPr>
        <w:tc>
          <w:tcPr>
            <w:tcW w:w="4926" w:type="dxa"/>
          </w:tcPr>
          <w:p w14:paraId="3E5EECAB" w14:textId="77777777" w:rsidR="009F7F6E" w:rsidRPr="0013141C" w:rsidRDefault="009F7F6E" w:rsidP="00C96513">
            <w:pPr>
              <w:tabs>
                <w:tab w:val="left" w:pos="3580"/>
              </w:tabs>
              <w:spacing w:before="240" w:after="120"/>
              <w:rPr>
                <w:rFonts w:ascii="Arial" w:hAnsi="Arial" w:cs="Arial"/>
                <w:sz w:val="22"/>
              </w:rPr>
            </w:pPr>
            <w:r w:rsidRPr="0013141C">
              <w:rPr>
                <w:rFonts w:ascii="Arial" w:hAnsi="Arial" w:cs="Arial"/>
                <w:sz w:val="22"/>
              </w:rPr>
              <w:t>ПОДПИСЬ:</w:t>
            </w:r>
          </w:p>
          <w:p w14:paraId="5AAA3E80" w14:textId="77777777" w:rsidR="009F7F6E" w:rsidRPr="0013141C" w:rsidRDefault="009F7F6E" w:rsidP="00C96513">
            <w:pPr>
              <w:tabs>
                <w:tab w:val="left" w:pos="3580"/>
              </w:tabs>
              <w:spacing w:before="240" w:after="120"/>
              <w:rPr>
                <w:rFonts w:ascii="Arial" w:hAnsi="Arial" w:cs="Arial"/>
                <w:sz w:val="22"/>
              </w:rPr>
            </w:pPr>
          </w:p>
        </w:tc>
        <w:tc>
          <w:tcPr>
            <w:tcW w:w="6183" w:type="dxa"/>
          </w:tcPr>
          <w:p w14:paraId="502CA14C" w14:textId="77777777" w:rsidR="009F7F6E" w:rsidRPr="0013141C" w:rsidRDefault="009F7F6E" w:rsidP="00C96513">
            <w:pPr>
              <w:tabs>
                <w:tab w:val="left" w:pos="3580"/>
              </w:tabs>
              <w:spacing w:before="240" w:after="120"/>
              <w:rPr>
                <w:rFonts w:ascii="Arial" w:hAnsi="Arial" w:cs="Arial"/>
                <w:sz w:val="22"/>
              </w:rPr>
            </w:pPr>
            <w:r w:rsidRPr="0013141C">
              <w:rPr>
                <w:rFonts w:ascii="Arial" w:hAnsi="Arial" w:cs="Arial"/>
                <w:sz w:val="22"/>
              </w:rPr>
              <w:t>ПОДПИСЬ:</w:t>
            </w:r>
          </w:p>
        </w:tc>
      </w:tr>
    </w:tbl>
    <w:p w14:paraId="44432FA6" w14:textId="77777777" w:rsidR="009F7F6E" w:rsidRPr="0013141C" w:rsidRDefault="009F7F6E" w:rsidP="009F7F6E">
      <w:pPr>
        <w:pStyle w:val="a7"/>
        <w:spacing w:before="120" w:after="120" w:line="276" w:lineRule="auto"/>
        <w:ind w:left="0"/>
        <w:jc w:val="center"/>
        <w:rPr>
          <w:rStyle w:val="10"/>
          <w:rFonts w:ascii="Arial" w:eastAsiaTheme="minorHAnsi" w:hAnsi="Arial" w:cs="Arial"/>
          <w:b w:val="0"/>
          <w:bCs w:val="0"/>
          <w:sz w:val="22"/>
          <w:szCs w:val="22"/>
          <w:lang w:val="ru-RU"/>
        </w:rPr>
      </w:pPr>
    </w:p>
    <w:p w14:paraId="16539036" w14:textId="77777777" w:rsidR="009F7F6E" w:rsidRPr="0013141C" w:rsidRDefault="009F7F6E">
      <w:pPr>
        <w:spacing w:after="200" w:line="276" w:lineRule="auto"/>
        <w:rPr>
          <w:rStyle w:val="10"/>
          <w:rFonts w:ascii="Arial" w:eastAsiaTheme="minorHAnsi" w:hAnsi="Arial" w:cs="Arial"/>
          <w:sz w:val="22"/>
          <w:szCs w:val="22"/>
          <w:lang w:val="ru-RU"/>
        </w:rPr>
      </w:pPr>
      <w:r w:rsidRPr="0013141C">
        <w:rPr>
          <w:rStyle w:val="10"/>
          <w:rFonts w:ascii="Arial" w:eastAsiaTheme="minorHAnsi" w:hAnsi="Arial" w:cs="Arial"/>
          <w:sz w:val="22"/>
          <w:szCs w:val="22"/>
          <w:lang w:val="ru-RU"/>
        </w:rPr>
        <w:br w:type="page"/>
      </w:r>
    </w:p>
    <w:p w14:paraId="2B0B7D3D" w14:textId="26A4AB7D" w:rsidR="009F7F6E" w:rsidRPr="0013141C" w:rsidRDefault="009F7F6E" w:rsidP="009F7F6E">
      <w:pPr>
        <w:pStyle w:val="a7"/>
        <w:spacing w:before="120" w:after="120" w:line="276" w:lineRule="auto"/>
        <w:ind w:left="0"/>
        <w:jc w:val="right"/>
        <w:rPr>
          <w:rFonts w:ascii="Arial" w:hAnsi="Arial" w:cs="Arial"/>
          <w:b/>
          <w:sz w:val="22"/>
        </w:rPr>
      </w:pPr>
      <w:r w:rsidRPr="0013141C">
        <w:rPr>
          <w:rStyle w:val="10"/>
          <w:rFonts w:ascii="Arial" w:eastAsiaTheme="minorHAnsi" w:hAnsi="Arial" w:cs="Arial"/>
          <w:sz w:val="22"/>
          <w:szCs w:val="22"/>
          <w:lang w:val="ru-RU"/>
        </w:rPr>
        <w:lastRenderedPageBreak/>
        <w:t>Приложение 5</w:t>
      </w:r>
      <w:r w:rsidRPr="0013141C">
        <w:rPr>
          <w:rFonts w:ascii="Arial" w:hAnsi="Arial" w:cs="Arial"/>
          <w:sz w:val="22"/>
        </w:rPr>
        <w:t xml:space="preserve"> </w:t>
      </w:r>
      <w:r w:rsidRPr="0013141C">
        <w:rPr>
          <w:rFonts w:ascii="Arial" w:hAnsi="Arial" w:cs="Arial"/>
          <w:b/>
          <w:sz w:val="22"/>
        </w:rPr>
        <w:t xml:space="preserve">к </w:t>
      </w:r>
    </w:p>
    <w:p w14:paraId="387B8FA3" w14:textId="1145A11B" w:rsidR="009F7F6E" w:rsidRPr="0013141C" w:rsidRDefault="009F7F6E" w:rsidP="009F7F6E">
      <w:pPr>
        <w:tabs>
          <w:tab w:val="left" w:pos="2850"/>
        </w:tabs>
        <w:jc w:val="right"/>
        <w:rPr>
          <w:rFonts w:ascii="Arial" w:hAnsi="Arial" w:cs="Arial"/>
          <w:b/>
          <w:sz w:val="22"/>
        </w:rPr>
      </w:pPr>
      <w:r w:rsidRPr="0013141C">
        <w:rPr>
          <w:rFonts w:ascii="Arial" w:hAnsi="Arial" w:cs="Arial"/>
          <w:b/>
          <w:sz w:val="22"/>
        </w:rPr>
        <w:t>Соглашению о государственно-частном партнерстве № [</w:t>
      </w:r>
      <w:r w:rsidRPr="0013141C">
        <w:rPr>
          <w:rFonts w:ascii="Arial" w:hAnsi="Arial" w:cs="Arial"/>
          <w:b/>
          <w:sz w:val="22"/>
          <w:highlight w:val="yellow"/>
        </w:rPr>
        <w:t>●</w:t>
      </w:r>
      <w:r w:rsidRPr="0013141C">
        <w:rPr>
          <w:rFonts w:ascii="Arial" w:hAnsi="Arial" w:cs="Arial"/>
          <w:b/>
          <w:sz w:val="22"/>
        </w:rPr>
        <w:t>] от [</w:t>
      </w:r>
      <w:r w:rsidRPr="0013141C">
        <w:rPr>
          <w:rFonts w:ascii="Arial" w:hAnsi="Arial" w:cs="Arial"/>
          <w:b/>
          <w:sz w:val="22"/>
          <w:highlight w:val="yellow"/>
        </w:rPr>
        <w:t>●</w:t>
      </w:r>
      <w:r w:rsidRPr="0013141C">
        <w:rPr>
          <w:rFonts w:ascii="Arial" w:hAnsi="Arial" w:cs="Arial"/>
          <w:b/>
          <w:sz w:val="22"/>
        </w:rPr>
        <w:t>]</w:t>
      </w:r>
    </w:p>
    <w:p w14:paraId="3742347E" w14:textId="4551AB63" w:rsidR="009F7F6E" w:rsidRPr="0013141C" w:rsidRDefault="009F7F6E" w:rsidP="009F7F6E">
      <w:pPr>
        <w:tabs>
          <w:tab w:val="left" w:pos="2850"/>
        </w:tabs>
        <w:jc w:val="right"/>
        <w:rPr>
          <w:rFonts w:ascii="Arial" w:hAnsi="Arial" w:cs="Arial"/>
          <w:b/>
          <w:sz w:val="22"/>
        </w:rPr>
      </w:pPr>
    </w:p>
    <w:p w14:paraId="6928D4A5" w14:textId="6F7209B0" w:rsidR="009F7F6E" w:rsidRPr="0013141C" w:rsidRDefault="009F7F6E" w:rsidP="009F7F6E">
      <w:pPr>
        <w:tabs>
          <w:tab w:val="left" w:pos="2850"/>
        </w:tabs>
        <w:jc w:val="right"/>
        <w:rPr>
          <w:rFonts w:ascii="Arial" w:hAnsi="Arial" w:cs="Arial"/>
          <w:b/>
          <w:sz w:val="22"/>
        </w:rPr>
      </w:pPr>
    </w:p>
    <w:p w14:paraId="04EA99E8" w14:textId="05FDF9D6" w:rsidR="009F7F6E" w:rsidRPr="0013141C" w:rsidRDefault="009F7F6E" w:rsidP="009F7F6E">
      <w:pPr>
        <w:tabs>
          <w:tab w:val="left" w:pos="2850"/>
        </w:tabs>
        <w:jc w:val="center"/>
        <w:rPr>
          <w:rFonts w:ascii="Arial" w:hAnsi="Arial" w:cs="Arial"/>
          <w:b/>
          <w:sz w:val="22"/>
        </w:rPr>
      </w:pPr>
      <w:r w:rsidRPr="0013141C">
        <w:rPr>
          <w:rFonts w:ascii="Arial" w:hAnsi="Arial" w:cs="Arial"/>
          <w:b/>
          <w:sz w:val="22"/>
        </w:rPr>
        <w:t>ГРАФИК РЕАЛИЗАЦИИ ПРОЕКТА</w:t>
      </w:r>
    </w:p>
    <w:p w14:paraId="7B662C6E" w14:textId="0BAB586E" w:rsidR="009F7F6E" w:rsidRPr="0013141C" w:rsidRDefault="009F7F6E" w:rsidP="009F7F6E">
      <w:pPr>
        <w:tabs>
          <w:tab w:val="left" w:pos="2850"/>
        </w:tabs>
        <w:jc w:val="center"/>
        <w:rPr>
          <w:rFonts w:ascii="Arial" w:hAnsi="Arial" w:cs="Arial"/>
          <w:b/>
          <w:sz w:val="22"/>
        </w:rPr>
      </w:pPr>
    </w:p>
    <w:p w14:paraId="476C25A3" w14:textId="3BA496F0" w:rsidR="009F7F6E" w:rsidRPr="0013141C" w:rsidRDefault="009F7F6E" w:rsidP="009F7F6E">
      <w:pPr>
        <w:tabs>
          <w:tab w:val="left" w:pos="2850"/>
        </w:tabs>
        <w:jc w:val="center"/>
        <w:rPr>
          <w:rFonts w:ascii="Arial" w:hAnsi="Arial" w:cs="Arial"/>
          <w:b/>
          <w:bCs/>
          <w:sz w:val="22"/>
          <w:lang w:val="en-US"/>
        </w:rPr>
      </w:pPr>
      <w:r w:rsidRPr="0013141C">
        <w:rPr>
          <w:rFonts w:ascii="Arial" w:hAnsi="Arial" w:cs="Arial"/>
          <w:b/>
          <w:bCs/>
          <w:sz w:val="22"/>
          <w:lang w:val="en-US"/>
        </w:rPr>
        <w:t>[</w:t>
      </w:r>
      <w:r w:rsidRPr="0013141C">
        <w:rPr>
          <w:rFonts w:ascii="Arial" w:hAnsi="Arial" w:cs="Arial"/>
          <w:b/>
          <w:bCs/>
          <w:sz w:val="22"/>
        </w:rPr>
        <w:t>•</w:t>
      </w:r>
      <w:r w:rsidRPr="0013141C">
        <w:rPr>
          <w:rFonts w:ascii="Arial" w:hAnsi="Arial" w:cs="Arial"/>
          <w:b/>
          <w:bCs/>
          <w:sz w:val="22"/>
          <w:lang w:val="en-US"/>
        </w:rPr>
        <w:t>]</w:t>
      </w:r>
    </w:p>
    <w:p w14:paraId="343F5745" w14:textId="77777777" w:rsidR="0002795A" w:rsidRPr="0013141C" w:rsidRDefault="0002795A" w:rsidP="009F7F6E">
      <w:pPr>
        <w:tabs>
          <w:tab w:val="left" w:pos="2850"/>
        </w:tabs>
        <w:jc w:val="center"/>
        <w:rPr>
          <w:rFonts w:ascii="Arial" w:hAnsi="Arial" w:cs="Arial"/>
          <w:b/>
          <w:sz w:val="22"/>
        </w:rPr>
      </w:pPr>
    </w:p>
    <w:tbl>
      <w:tblPr>
        <w:tblStyle w:val="af8"/>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6"/>
        <w:gridCol w:w="6183"/>
      </w:tblGrid>
      <w:tr w:rsidR="009F7F6E" w:rsidRPr="0013141C" w14:paraId="221E040B" w14:textId="77777777" w:rsidTr="00C96513">
        <w:trPr>
          <w:jc w:val="center"/>
        </w:trPr>
        <w:tc>
          <w:tcPr>
            <w:tcW w:w="4926" w:type="dxa"/>
          </w:tcPr>
          <w:p w14:paraId="258F4E7E" w14:textId="77777777" w:rsidR="009F7F6E" w:rsidRPr="0013141C" w:rsidRDefault="009F7F6E" w:rsidP="00C96513">
            <w:pPr>
              <w:tabs>
                <w:tab w:val="left" w:pos="3580"/>
              </w:tabs>
              <w:spacing w:before="240" w:after="120"/>
              <w:jc w:val="center"/>
              <w:rPr>
                <w:rFonts w:ascii="Arial" w:hAnsi="Arial" w:cs="Arial"/>
                <w:b/>
                <w:sz w:val="22"/>
              </w:rPr>
            </w:pPr>
            <w:r w:rsidRPr="0013141C">
              <w:rPr>
                <w:rFonts w:ascii="Arial" w:hAnsi="Arial" w:cs="Arial"/>
                <w:b/>
                <w:sz w:val="22"/>
              </w:rPr>
              <w:t>ГОСУДАРСТВЕННЫЙ ПАРТНЕР</w:t>
            </w:r>
          </w:p>
        </w:tc>
        <w:tc>
          <w:tcPr>
            <w:tcW w:w="6183" w:type="dxa"/>
          </w:tcPr>
          <w:p w14:paraId="05C2ED80" w14:textId="77777777" w:rsidR="009F7F6E" w:rsidRPr="0013141C" w:rsidRDefault="009F7F6E" w:rsidP="00C96513">
            <w:pPr>
              <w:tabs>
                <w:tab w:val="left" w:pos="3580"/>
              </w:tabs>
              <w:spacing w:before="240" w:after="120"/>
              <w:jc w:val="center"/>
              <w:rPr>
                <w:rFonts w:ascii="Arial" w:hAnsi="Arial" w:cs="Arial"/>
                <w:b/>
                <w:sz w:val="22"/>
              </w:rPr>
            </w:pPr>
            <w:r w:rsidRPr="0013141C">
              <w:rPr>
                <w:rFonts w:ascii="Arial" w:hAnsi="Arial" w:cs="Arial"/>
                <w:b/>
                <w:sz w:val="22"/>
              </w:rPr>
              <w:t>ЧАСТНЫЙ ПАРТНЕР</w:t>
            </w:r>
          </w:p>
        </w:tc>
      </w:tr>
      <w:tr w:rsidR="009F7F6E" w:rsidRPr="0013141C" w14:paraId="79145630" w14:textId="77777777" w:rsidTr="00C96513">
        <w:trPr>
          <w:jc w:val="center"/>
        </w:trPr>
        <w:tc>
          <w:tcPr>
            <w:tcW w:w="4926" w:type="dxa"/>
          </w:tcPr>
          <w:p w14:paraId="748DEAD7" w14:textId="77777777" w:rsidR="009F7F6E" w:rsidRPr="0013141C" w:rsidRDefault="009F7F6E" w:rsidP="00C96513">
            <w:pPr>
              <w:tabs>
                <w:tab w:val="left" w:pos="3580"/>
              </w:tabs>
              <w:spacing w:before="240" w:after="120"/>
              <w:rPr>
                <w:rFonts w:ascii="Arial" w:hAnsi="Arial" w:cs="Arial"/>
                <w:sz w:val="22"/>
              </w:rPr>
            </w:pPr>
            <w:r w:rsidRPr="0013141C">
              <w:rPr>
                <w:rFonts w:ascii="Arial" w:hAnsi="Arial" w:cs="Arial"/>
                <w:sz w:val="22"/>
              </w:rPr>
              <w:t>ФИО ПОДПИСАНТА:</w:t>
            </w:r>
          </w:p>
          <w:p w14:paraId="037739F0" w14:textId="77777777" w:rsidR="009F7F6E" w:rsidRPr="0013141C" w:rsidRDefault="009F7F6E" w:rsidP="00C96513">
            <w:pPr>
              <w:tabs>
                <w:tab w:val="left" w:pos="3580"/>
              </w:tabs>
              <w:spacing w:before="240" w:after="120"/>
              <w:jc w:val="center"/>
              <w:rPr>
                <w:rFonts w:ascii="Arial" w:hAnsi="Arial" w:cs="Arial"/>
                <w:sz w:val="22"/>
              </w:rPr>
            </w:pPr>
          </w:p>
        </w:tc>
        <w:tc>
          <w:tcPr>
            <w:tcW w:w="6183" w:type="dxa"/>
          </w:tcPr>
          <w:p w14:paraId="0FF65B2C" w14:textId="77777777" w:rsidR="009F7F6E" w:rsidRPr="0013141C" w:rsidRDefault="009F7F6E" w:rsidP="00C96513">
            <w:pPr>
              <w:tabs>
                <w:tab w:val="left" w:pos="3580"/>
              </w:tabs>
              <w:spacing w:before="240" w:after="120"/>
              <w:rPr>
                <w:rFonts w:ascii="Arial" w:hAnsi="Arial" w:cs="Arial"/>
                <w:sz w:val="22"/>
              </w:rPr>
            </w:pPr>
            <w:r w:rsidRPr="0013141C">
              <w:rPr>
                <w:rFonts w:ascii="Arial" w:hAnsi="Arial" w:cs="Arial"/>
                <w:sz w:val="22"/>
              </w:rPr>
              <w:t>ФИО ПОДПИСАНТА:</w:t>
            </w:r>
          </w:p>
        </w:tc>
      </w:tr>
      <w:tr w:rsidR="009F7F6E" w:rsidRPr="0013141C" w14:paraId="388E18E4" w14:textId="77777777" w:rsidTr="00C96513">
        <w:trPr>
          <w:jc w:val="center"/>
        </w:trPr>
        <w:tc>
          <w:tcPr>
            <w:tcW w:w="4926" w:type="dxa"/>
          </w:tcPr>
          <w:p w14:paraId="1C3B59EA" w14:textId="77777777" w:rsidR="009F7F6E" w:rsidRPr="0013141C" w:rsidRDefault="009F7F6E" w:rsidP="00C96513">
            <w:pPr>
              <w:tabs>
                <w:tab w:val="left" w:pos="3580"/>
              </w:tabs>
              <w:spacing w:before="240" w:after="120"/>
              <w:rPr>
                <w:rFonts w:ascii="Arial" w:hAnsi="Arial" w:cs="Arial"/>
                <w:sz w:val="22"/>
              </w:rPr>
            </w:pPr>
            <w:r w:rsidRPr="0013141C">
              <w:rPr>
                <w:rFonts w:ascii="Arial" w:hAnsi="Arial" w:cs="Arial"/>
                <w:sz w:val="22"/>
              </w:rPr>
              <w:t>ДОЛЖНОСТЬ:</w:t>
            </w:r>
          </w:p>
          <w:p w14:paraId="2BF51DD5" w14:textId="77777777" w:rsidR="009F7F6E" w:rsidRPr="0013141C" w:rsidRDefault="009F7F6E" w:rsidP="00C96513">
            <w:pPr>
              <w:tabs>
                <w:tab w:val="left" w:pos="3580"/>
              </w:tabs>
              <w:spacing w:before="240" w:after="120"/>
              <w:rPr>
                <w:rFonts w:ascii="Arial" w:hAnsi="Arial" w:cs="Arial"/>
                <w:sz w:val="22"/>
              </w:rPr>
            </w:pPr>
          </w:p>
        </w:tc>
        <w:tc>
          <w:tcPr>
            <w:tcW w:w="6183" w:type="dxa"/>
          </w:tcPr>
          <w:p w14:paraId="75863437" w14:textId="77777777" w:rsidR="009F7F6E" w:rsidRPr="0013141C" w:rsidRDefault="009F7F6E" w:rsidP="00C96513">
            <w:pPr>
              <w:tabs>
                <w:tab w:val="left" w:pos="3580"/>
              </w:tabs>
              <w:spacing w:before="240" w:after="120"/>
              <w:rPr>
                <w:rFonts w:ascii="Arial" w:hAnsi="Arial" w:cs="Arial"/>
                <w:sz w:val="22"/>
              </w:rPr>
            </w:pPr>
            <w:r w:rsidRPr="0013141C">
              <w:rPr>
                <w:rFonts w:ascii="Arial" w:hAnsi="Arial" w:cs="Arial"/>
                <w:sz w:val="22"/>
              </w:rPr>
              <w:t>ДОЛЖНОСТЬ:</w:t>
            </w:r>
          </w:p>
        </w:tc>
      </w:tr>
      <w:tr w:rsidR="009F7F6E" w:rsidRPr="0013141C" w14:paraId="0EE31E85" w14:textId="77777777" w:rsidTr="00C96513">
        <w:trPr>
          <w:jc w:val="center"/>
        </w:trPr>
        <w:tc>
          <w:tcPr>
            <w:tcW w:w="4926" w:type="dxa"/>
          </w:tcPr>
          <w:p w14:paraId="3E5DC6DC" w14:textId="77777777" w:rsidR="009F7F6E" w:rsidRPr="0013141C" w:rsidRDefault="009F7F6E" w:rsidP="00C96513">
            <w:pPr>
              <w:tabs>
                <w:tab w:val="left" w:pos="3580"/>
              </w:tabs>
              <w:spacing w:before="240" w:after="120"/>
              <w:rPr>
                <w:rFonts w:ascii="Arial" w:hAnsi="Arial" w:cs="Arial"/>
                <w:sz w:val="22"/>
              </w:rPr>
            </w:pPr>
            <w:r w:rsidRPr="0013141C">
              <w:rPr>
                <w:rFonts w:ascii="Arial" w:hAnsi="Arial" w:cs="Arial"/>
                <w:sz w:val="22"/>
              </w:rPr>
              <w:t>ПОДПИСЬ:</w:t>
            </w:r>
          </w:p>
          <w:p w14:paraId="2EA2AC35" w14:textId="77777777" w:rsidR="009F7F6E" w:rsidRPr="0013141C" w:rsidRDefault="009F7F6E" w:rsidP="00C96513">
            <w:pPr>
              <w:tabs>
                <w:tab w:val="left" w:pos="3580"/>
              </w:tabs>
              <w:spacing w:before="240" w:after="120"/>
              <w:rPr>
                <w:rFonts w:ascii="Arial" w:hAnsi="Arial" w:cs="Arial"/>
                <w:sz w:val="22"/>
              </w:rPr>
            </w:pPr>
          </w:p>
        </w:tc>
        <w:tc>
          <w:tcPr>
            <w:tcW w:w="6183" w:type="dxa"/>
          </w:tcPr>
          <w:p w14:paraId="31B52F44" w14:textId="77777777" w:rsidR="009F7F6E" w:rsidRPr="0013141C" w:rsidRDefault="009F7F6E" w:rsidP="00C96513">
            <w:pPr>
              <w:tabs>
                <w:tab w:val="left" w:pos="3580"/>
              </w:tabs>
              <w:spacing w:before="240" w:after="120"/>
              <w:rPr>
                <w:rFonts w:ascii="Arial" w:hAnsi="Arial" w:cs="Arial"/>
                <w:sz w:val="22"/>
              </w:rPr>
            </w:pPr>
            <w:r w:rsidRPr="0013141C">
              <w:rPr>
                <w:rFonts w:ascii="Arial" w:hAnsi="Arial" w:cs="Arial"/>
                <w:sz w:val="22"/>
              </w:rPr>
              <w:t>ПОДПИСЬ:</w:t>
            </w:r>
          </w:p>
        </w:tc>
      </w:tr>
    </w:tbl>
    <w:p w14:paraId="757C0F3D" w14:textId="78842FB6" w:rsidR="008002D3" w:rsidRPr="0013141C" w:rsidRDefault="008002D3" w:rsidP="009F7F6E">
      <w:pPr>
        <w:tabs>
          <w:tab w:val="left" w:pos="2850"/>
        </w:tabs>
        <w:jc w:val="right"/>
        <w:rPr>
          <w:rFonts w:ascii="Arial" w:hAnsi="Arial" w:cs="Arial"/>
          <w:sz w:val="22"/>
        </w:rPr>
      </w:pPr>
    </w:p>
    <w:p w14:paraId="02274385" w14:textId="77777777" w:rsidR="008002D3" w:rsidRPr="0013141C" w:rsidRDefault="008002D3">
      <w:pPr>
        <w:spacing w:after="200" w:line="276" w:lineRule="auto"/>
        <w:rPr>
          <w:rFonts w:ascii="Arial" w:hAnsi="Arial" w:cs="Arial"/>
          <w:sz w:val="22"/>
        </w:rPr>
      </w:pPr>
      <w:r w:rsidRPr="0013141C">
        <w:rPr>
          <w:rFonts w:ascii="Arial" w:hAnsi="Arial" w:cs="Arial"/>
          <w:sz w:val="22"/>
        </w:rPr>
        <w:br w:type="page"/>
      </w:r>
    </w:p>
    <w:p w14:paraId="6742B0D4" w14:textId="002F2A93" w:rsidR="008002D3" w:rsidRPr="0013141C" w:rsidRDefault="008002D3" w:rsidP="008002D3">
      <w:pPr>
        <w:pStyle w:val="a7"/>
        <w:spacing w:before="120" w:after="120" w:line="276" w:lineRule="auto"/>
        <w:ind w:left="0"/>
        <w:jc w:val="right"/>
        <w:rPr>
          <w:rFonts w:ascii="Arial" w:hAnsi="Arial" w:cs="Arial"/>
          <w:b/>
          <w:sz w:val="22"/>
        </w:rPr>
      </w:pPr>
      <w:r w:rsidRPr="0013141C">
        <w:rPr>
          <w:rStyle w:val="10"/>
          <w:rFonts w:ascii="Arial" w:eastAsiaTheme="minorHAnsi" w:hAnsi="Arial" w:cs="Arial"/>
          <w:sz w:val="22"/>
          <w:szCs w:val="22"/>
          <w:lang w:val="ru-RU"/>
        </w:rPr>
        <w:lastRenderedPageBreak/>
        <w:t xml:space="preserve">Приложение 6 </w:t>
      </w:r>
      <w:r w:rsidRPr="0013141C">
        <w:rPr>
          <w:rFonts w:ascii="Arial" w:hAnsi="Arial" w:cs="Arial"/>
          <w:b/>
          <w:sz w:val="22"/>
        </w:rPr>
        <w:t xml:space="preserve">к </w:t>
      </w:r>
    </w:p>
    <w:p w14:paraId="0486B047" w14:textId="77777777" w:rsidR="008002D3" w:rsidRPr="0013141C" w:rsidRDefault="008002D3" w:rsidP="008002D3">
      <w:pPr>
        <w:tabs>
          <w:tab w:val="left" w:pos="2850"/>
        </w:tabs>
        <w:jc w:val="right"/>
        <w:rPr>
          <w:rFonts w:ascii="Arial" w:hAnsi="Arial" w:cs="Arial"/>
          <w:b/>
          <w:sz w:val="22"/>
        </w:rPr>
      </w:pPr>
      <w:r w:rsidRPr="0013141C">
        <w:rPr>
          <w:rFonts w:ascii="Arial" w:hAnsi="Arial" w:cs="Arial"/>
          <w:b/>
          <w:sz w:val="22"/>
        </w:rPr>
        <w:t>Соглашению о государственно-частном партнерстве № [</w:t>
      </w:r>
      <w:r w:rsidRPr="0013141C">
        <w:rPr>
          <w:rFonts w:ascii="Arial" w:hAnsi="Arial" w:cs="Arial"/>
          <w:b/>
          <w:sz w:val="22"/>
          <w:highlight w:val="yellow"/>
        </w:rPr>
        <w:t>●</w:t>
      </w:r>
      <w:r w:rsidRPr="0013141C">
        <w:rPr>
          <w:rFonts w:ascii="Arial" w:hAnsi="Arial" w:cs="Arial"/>
          <w:b/>
          <w:sz w:val="22"/>
        </w:rPr>
        <w:t>] от [</w:t>
      </w:r>
      <w:r w:rsidRPr="0013141C">
        <w:rPr>
          <w:rFonts w:ascii="Arial" w:hAnsi="Arial" w:cs="Arial"/>
          <w:b/>
          <w:sz w:val="22"/>
          <w:highlight w:val="yellow"/>
        </w:rPr>
        <w:t>●</w:t>
      </w:r>
      <w:r w:rsidRPr="0013141C">
        <w:rPr>
          <w:rFonts w:ascii="Arial" w:hAnsi="Arial" w:cs="Arial"/>
          <w:b/>
          <w:sz w:val="22"/>
        </w:rPr>
        <w:t>]</w:t>
      </w:r>
    </w:p>
    <w:p w14:paraId="3E253F8D" w14:textId="77777777" w:rsidR="008002D3" w:rsidRPr="0013141C" w:rsidRDefault="008002D3" w:rsidP="008002D3">
      <w:pPr>
        <w:tabs>
          <w:tab w:val="left" w:pos="2850"/>
        </w:tabs>
        <w:jc w:val="right"/>
        <w:rPr>
          <w:rFonts w:ascii="Arial" w:hAnsi="Arial" w:cs="Arial"/>
          <w:b/>
          <w:sz w:val="22"/>
        </w:rPr>
      </w:pPr>
    </w:p>
    <w:p w14:paraId="3603E10F" w14:textId="77777777" w:rsidR="008002D3" w:rsidRPr="0013141C" w:rsidRDefault="008002D3" w:rsidP="008002D3">
      <w:pPr>
        <w:tabs>
          <w:tab w:val="left" w:pos="2850"/>
        </w:tabs>
        <w:jc w:val="right"/>
        <w:rPr>
          <w:rFonts w:ascii="Arial" w:hAnsi="Arial" w:cs="Arial"/>
          <w:b/>
          <w:sz w:val="22"/>
        </w:rPr>
      </w:pPr>
    </w:p>
    <w:p w14:paraId="4DDDD850" w14:textId="4DD9C5F6" w:rsidR="008002D3" w:rsidRPr="0013141C" w:rsidRDefault="00217F8B" w:rsidP="008002D3">
      <w:pPr>
        <w:tabs>
          <w:tab w:val="left" w:pos="2850"/>
        </w:tabs>
        <w:jc w:val="center"/>
        <w:rPr>
          <w:rFonts w:ascii="Arial" w:hAnsi="Arial" w:cs="Arial"/>
          <w:b/>
          <w:sz w:val="22"/>
        </w:rPr>
      </w:pPr>
      <w:r w:rsidRPr="0013141C">
        <w:rPr>
          <w:rFonts w:ascii="Arial" w:hAnsi="Arial" w:cs="Arial"/>
          <w:b/>
          <w:sz w:val="22"/>
        </w:rPr>
        <w:t>ФОРМА БАНКОВСКОЙ ГАРАНТИИ</w:t>
      </w:r>
    </w:p>
    <w:p w14:paraId="52C04310" w14:textId="77777777" w:rsidR="008002D3" w:rsidRPr="0013141C" w:rsidRDefault="008002D3" w:rsidP="008002D3">
      <w:pPr>
        <w:tabs>
          <w:tab w:val="left" w:pos="2850"/>
        </w:tabs>
        <w:jc w:val="center"/>
        <w:rPr>
          <w:rFonts w:ascii="Arial" w:hAnsi="Arial" w:cs="Arial"/>
          <w:b/>
          <w:sz w:val="22"/>
        </w:rPr>
      </w:pPr>
    </w:p>
    <w:p w14:paraId="34D99A06" w14:textId="77777777" w:rsidR="008002D3" w:rsidRPr="0013141C" w:rsidRDefault="008002D3" w:rsidP="008002D3">
      <w:pPr>
        <w:tabs>
          <w:tab w:val="left" w:pos="2850"/>
        </w:tabs>
        <w:jc w:val="center"/>
        <w:rPr>
          <w:rFonts w:ascii="Arial" w:hAnsi="Arial" w:cs="Arial"/>
          <w:b/>
          <w:bCs/>
          <w:sz w:val="22"/>
          <w:lang w:val="en-US"/>
        </w:rPr>
      </w:pPr>
      <w:r w:rsidRPr="0013141C">
        <w:rPr>
          <w:rFonts w:ascii="Arial" w:hAnsi="Arial" w:cs="Arial"/>
          <w:b/>
          <w:bCs/>
          <w:sz w:val="22"/>
          <w:lang w:val="en-US"/>
        </w:rPr>
        <w:t>[</w:t>
      </w:r>
      <w:r w:rsidRPr="0013141C">
        <w:rPr>
          <w:rFonts w:ascii="Arial" w:hAnsi="Arial" w:cs="Arial"/>
          <w:b/>
          <w:bCs/>
          <w:sz w:val="22"/>
        </w:rPr>
        <w:t>•</w:t>
      </w:r>
      <w:r w:rsidRPr="0013141C">
        <w:rPr>
          <w:rFonts w:ascii="Arial" w:hAnsi="Arial" w:cs="Arial"/>
          <w:b/>
          <w:bCs/>
          <w:sz w:val="22"/>
          <w:lang w:val="en-US"/>
        </w:rPr>
        <w:t>]</w:t>
      </w:r>
    </w:p>
    <w:p w14:paraId="1AF6B086" w14:textId="77777777" w:rsidR="008002D3" w:rsidRPr="0013141C" w:rsidRDefault="008002D3" w:rsidP="008002D3">
      <w:pPr>
        <w:tabs>
          <w:tab w:val="left" w:pos="2850"/>
        </w:tabs>
        <w:jc w:val="center"/>
        <w:rPr>
          <w:rFonts w:ascii="Arial" w:hAnsi="Arial" w:cs="Arial"/>
          <w:b/>
          <w:sz w:val="22"/>
        </w:rPr>
      </w:pPr>
    </w:p>
    <w:tbl>
      <w:tblPr>
        <w:tblStyle w:val="af8"/>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6"/>
        <w:gridCol w:w="6183"/>
      </w:tblGrid>
      <w:tr w:rsidR="008002D3" w:rsidRPr="0013141C" w14:paraId="4C3B59A4" w14:textId="77777777" w:rsidTr="00C96513">
        <w:trPr>
          <w:jc w:val="center"/>
        </w:trPr>
        <w:tc>
          <w:tcPr>
            <w:tcW w:w="4926" w:type="dxa"/>
          </w:tcPr>
          <w:p w14:paraId="04DEBE14" w14:textId="77777777" w:rsidR="008002D3" w:rsidRPr="0013141C" w:rsidRDefault="008002D3" w:rsidP="00C96513">
            <w:pPr>
              <w:tabs>
                <w:tab w:val="left" w:pos="3580"/>
              </w:tabs>
              <w:spacing w:before="240" w:after="120"/>
              <w:jc w:val="center"/>
              <w:rPr>
                <w:rFonts w:ascii="Arial" w:hAnsi="Arial" w:cs="Arial"/>
                <w:b/>
                <w:sz w:val="22"/>
              </w:rPr>
            </w:pPr>
            <w:r w:rsidRPr="0013141C">
              <w:rPr>
                <w:rFonts w:ascii="Arial" w:hAnsi="Arial" w:cs="Arial"/>
                <w:b/>
                <w:sz w:val="22"/>
              </w:rPr>
              <w:t>ГОСУДАРСТВЕННЫЙ ПАРТНЕР</w:t>
            </w:r>
          </w:p>
        </w:tc>
        <w:tc>
          <w:tcPr>
            <w:tcW w:w="6183" w:type="dxa"/>
          </w:tcPr>
          <w:p w14:paraId="702EBDFC" w14:textId="77777777" w:rsidR="008002D3" w:rsidRPr="0013141C" w:rsidRDefault="008002D3" w:rsidP="00C96513">
            <w:pPr>
              <w:tabs>
                <w:tab w:val="left" w:pos="3580"/>
              </w:tabs>
              <w:spacing w:before="240" w:after="120"/>
              <w:jc w:val="center"/>
              <w:rPr>
                <w:rFonts w:ascii="Arial" w:hAnsi="Arial" w:cs="Arial"/>
                <w:b/>
                <w:sz w:val="22"/>
              </w:rPr>
            </w:pPr>
            <w:r w:rsidRPr="0013141C">
              <w:rPr>
                <w:rFonts w:ascii="Arial" w:hAnsi="Arial" w:cs="Arial"/>
                <w:b/>
                <w:sz w:val="22"/>
              </w:rPr>
              <w:t>ЧАСТНЫЙ ПАРТНЕР</w:t>
            </w:r>
          </w:p>
        </w:tc>
      </w:tr>
      <w:tr w:rsidR="008002D3" w:rsidRPr="0013141C" w14:paraId="2362D05B" w14:textId="77777777" w:rsidTr="00C96513">
        <w:trPr>
          <w:jc w:val="center"/>
        </w:trPr>
        <w:tc>
          <w:tcPr>
            <w:tcW w:w="4926" w:type="dxa"/>
          </w:tcPr>
          <w:p w14:paraId="1BEAD467" w14:textId="77777777" w:rsidR="008002D3" w:rsidRPr="0013141C" w:rsidRDefault="008002D3" w:rsidP="00C96513">
            <w:pPr>
              <w:tabs>
                <w:tab w:val="left" w:pos="3580"/>
              </w:tabs>
              <w:spacing w:before="240" w:after="120"/>
              <w:rPr>
                <w:rFonts w:ascii="Arial" w:hAnsi="Arial" w:cs="Arial"/>
                <w:sz w:val="22"/>
              </w:rPr>
            </w:pPr>
            <w:r w:rsidRPr="0013141C">
              <w:rPr>
                <w:rFonts w:ascii="Arial" w:hAnsi="Arial" w:cs="Arial"/>
                <w:sz w:val="22"/>
              </w:rPr>
              <w:t>ФИО ПОДПИСАНТА:</w:t>
            </w:r>
          </w:p>
          <w:p w14:paraId="1AE33582" w14:textId="77777777" w:rsidR="008002D3" w:rsidRPr="0013141C" w:rsidRDefault="008002D3" w:rsidP="00C96513">
            <w:pPr>
              <w:tabs>
                <w:tab w:val="left" w:pos="3580"/>
              </w:tabs>
              <w:spacing w:before="240" w:after="120"/>
              <w:jc w:val="center"/>
              <w:rPr>
                <w:rFonts w:ascii="Arial" w:hAnsi="Arial" w:cs="Arial"/>
                <w:sz w:val="22"/>
              </w:rPr>
            </w:pPr>
          </w:p>
        </w:tc>
        <w:tc>
          <w:tcPr>
            <w:tcW w:w="6183" w:type="dxa"/>
          </w:tcPr>
          <w:p w14:paraId="198877A6" w14:textId="77777777" w:rsidR="008002D3" w:rsidRPr="0013141C" w:rsidRDefault="008002D3" w:rsidP="00C96513">
            <w:pPr>
              <w:tabs>
                <w:tab w:val="left" w:pos="3580"/>
              </w:tabs>
              <w:spacing w:before="240" w:after="120"/>
              <w:rPr>
                <w:rFonts w:ascii="Arial" w:hAnsi="Arial" w:cs="Arial"/>
                <w:sz w:val="22"/>
              </w:rPr>
            </w:pPr>
            <w:r w:rsidRPr="0013141C">
              <w:rPr>
                <w:rFonts w:ascii="Arial" w:hAnsi="Arial" w:cs="Arial"/>
                <w:sz w:val="22"/>
              </w:rPr>
              <w:t>ФИО ПОДПИСАНТА:</w:t>
            </w:r>
          </w:p>
        </w:tc>
      </w:tr>
      <w:tr w:rsidR="008002D3" w:rsidRPr="0013141C" w14:paraId="4D6342BA" w14:textId="77777777" w:rsidTr="00C96513">
        <w:trPr>
          <w:jc w:val="center"/>
        </w:trPr>
        <w:tc>
          <w:tcPr>
            <w:tcW w:w="4926" w:type="dxa"/>
          </w:tcPr>
          <w:p w14:paraId="20DFFD9D" w14:textId="77777777" w:rsidR="008002D3" w:rsidRPr="0013141C" w:rsidRDefault="008002D3" w:rsidP="00C96513">
            <w:pPr>
              <w:tabs>
                <w:tab w:val="left" w:pos="3580"/>
              </w:tabs>
              <w:spacing w:before="240" w:after="120"/>
              <w:rPr>
                <w:rFonts w:ascii="Arial" w:hAnsi="Arial" w:cs="Arial"/>
                <w:sz w:val="22"/>
              </w:rPr>
            </w:pPr>
            <w:r w:rsidRPr="0013141C">
              <w:rPr>
                <w:rFonts w:ascii="Arial" w:hAnsi="Arial" w:cs="Arial"/>
                <w:sz w:val="22"/>
              </w:rPr>
              <w:t>ДОЛЖНОСТЬ:</w:t>
            </w:r>
          </w:p>
          <w:p w14:paraId="4C113F9C" w14:textId="77777777" w:rsidR="008002D3" w:rsidRPr="0013141C" w:rsidRDefault="008002D3" w:rsidP="00C96513">
            <w:pPr>
              <w:tabs>
                <w:tab w:val="left" w:pos="3580"/>
              </w:tabs>
              <w:spacing w:before="240" w:after="120"/>
              <w:rPr>
                <w:rFonts w:ascii="Arial" w:hAnsi="Arial" w:cs="Arial"/>
                <w:sz w:val="22"/>
              </w:rPr>
            </w:pPr>
          </w:p>
        </w:tc>
        <w:tc>
          <w:tcPr>
            <w:tcW w:w="6183" w:type="dxa"/>
          </w:tcPr>
          <w:p w14:paraId="4CC219C4" w14:textId="77777777" w:rsidR="008002D3" w:rsidRPr="0013141C" w:rsidRDefault="008002D3" w:rsidP="00C96513">
            <w:pPr>
              <w:tabs>
                <w:tab w:val="left" w:pos="3580"/>
              </w:tabs>
              <w:spacing w:before="240" w:after="120"/>
              <w:rPr>
                <w:rFonts w:ascii="Arial" w:hAnsi="Arial" w:cs="Arial"/>
                <w:sz w:val="22"/>
              </w:rPr>
            </w:pPr>
            <w:r w:rsidRPr="0013141C">
              <w:rPr>
                <w:rFonts w:ascii="Arial" w:hAnsi="Arial" w:cs="Arial"/>
                <w:sz w:val="22"/>
              </w:rPr>
              <w:t>ДОЛЖНОСТЬ:</w:t>
            </w:r>
          </w:p>
        </w:tc>
      </w:tr>
      <w:tr w:rsidR="008002D3" w:rsidRPr="0013141C" w14:paraId="28D429B4" w14:textId="77777777" w:rsidTr="00C96513">
        <w:trPr>
          <w:jc w:val="center"/>
        </w:trPr>
        <w:tc>
          <w:tcPr>
            <w:tcW w:w="4926" w:type="dxa"/>
          </w:tcPr>
          <w:p w14:paraId="7403C131" w14:textId="77777777" w:rsidR="008002D3" w:rsidRPr="0013141C" w:rsidRDefault="008002D3" w:rsidP="00C96513">
            <w:pPr>
              <w:tabs>
                <w:tab w:val="left" w:pos="3580"/>
              </w:tabs>
              <w:spacing w:before="240" w:after="120"/>
              <w:rPr>
                <w:rFonts w:ascii="Arial" w:hAnsi="Arial" w:cs="Arial"/>
                <w:sz w:val="22"/>
              </w:rPr>
            </w:pPr>
            <w:r w:rsidRPr="0013141C">
              <w:rPr>
                <w:rFonts w:ascii="Arial" w:hAnsi="Arial" w:cs="Arial"/>
                <w:sz w:val="22"/>
              </w:rPr>
              <w:t>ПОДПИСЬ:</w:t>
            </w:r>
          </w:p>
          <w:p w14:paraId="4F177D05" w14:textId="77777777" w:rsidR="008002D3" w:rsidRPr="0013141C" w:rsidRDefault="008002D3" w:rsidP="00C96513">
            <w:pPr>
              <w:tabs>
                <w:tab w:val="left" w:pos="3580"/>
              </w:tabs>
              <w:spacing w:before="240" w:after="120"/>
              <w:rPr>
                <w:rFonts w:ascii="Arial" w:hAnsi="Arial" w:cs="Arial"/>
                <w:sz w:val="22"/>
              </w:rPr>
            </w:pPr>
          </w:p>
        </w:tc>
        <w:tc>
          <w:tcPr>
            <w:tcW w:w="6183" w:type="dxa"/>
          </w:tcPr>
          <w:p w14:paraId="53240B59" w14:textId="77777777" w:rsidR="008002D3" w:rsidRPr="0013141C" w:rsidRDefault="008002D3" w:rsidP="00C96513">
            <w:pPr>
              <w:tabs>
                <w:tab w:val="left" w:pos="3580"/>
              </w:tabs>
              <w:spacing w:before="240" w:after="120"/>
              <w:rPr>
                <w:rFonts w:ascii="Arial" w:hAnsi="Arial" w:cs="Arial"/>
                <w:sz w:val="22"/>
              </w:rPr>
            </w:pPr>
            <w:r w:rsidRPr="0013141C">
              <w:rPr>
                <w:rFonts w:ascii="Arial" w:hAnsi="Arial" w:cs="Arial"/>
                <w:sz w:val="22"/>
              </w:rPr>
              <w:t>ПОДПИСЬ:</w:t>
            </w:r>
          </w:p>
        </w:tc>
      </w:tr>
    </w:tbl>
    <w:p w14:paraId="1266457B" w14:textId="77777777" w:rsidR="009F7F6E" w:rsidRPr="0013141C" w:rsidRDefault="009F7F6E" w:rsidP="009F7F6E">
      <w:pPr>
        <w:tabs>
          <w:tab w:val="left" w:pos="2850"/>
        </w:tabs>
        <w:jc w:val="right"/>
        <w:rPr>
          <w:rFonts w:ascii="Arial" w:hAnsi="Arial" w:cs="Arial"/>
          <w:sz w:val="22"/>
        </w:rPr>
      </w:pPr>
    </w:p>
    <w:sectPr w:rsidR="009F7F6E" w:rsidRPr="0013141C" w:rsidSect="00012B78">
      <w:pgSz w:w="16838" w:h="11906" w:orient="landscape" w:code="9"/>
      <w:pgMar w:top="1418" w:right="1418" w:bottom="851" w:left="851" w:header="709" w:footer="335"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Mannopov, Lutfulla" w:date="2024-05-20T17:41:00Z" w:initials="ML">
    <w:p w14:paraId="2055314A" w14:textId="2670B882" w:rsidR="00804888" w:rsidRPr="00804888" w:rsidRDefault="00804888">
      <w:pPr>
        <w:pStyle w:val="af0"/>
      </w:pPr>
      <w:r>
        <w:rPr>
          <w:rStyle w:val="af"/>
        </w:rPr>
        <w:annotationRef/>
      </w:r>
      <w:r>
        <w:t xml:space="preserve">согласно ст.27 Закона о ГЧП Соглашение </w:t>
      </w:r>
      <w:r w:rsidR="00390A38">
        <w:t>должно, в частности,</w:t>
      </w:r>
      <w:r>
        <w:t xml:space="preserve"> предусматривать сведения об общих параметрах и требованиях к эффективности по технико-экономическим показателям Проекта. Указанные сведения должны быть включены в проект, соответственно.</w:t>
      </w:r>
    </w:p>
  </w:comment>
  <w:comment w:id="8" w:author="Mannopov, Lutfulla" w:date="2024-05-20T17:46:00Z" w:initials="ML">
    <w:p w14:paraId="7B2232B9" w14:textId="2DD7FC8E" w:rsidR="003E7341" w:rsidRPr="003E7341" w:rsidRDefault="003E7341">
      <w:pPr>
        <w:pStyle w:val="af0"/>
      </w:pPr>
      <w:r>
        <w:t>было поручение провести инвентаризацию деревьев и кустарников.</w:t>
      </w:r>
      <w:r w:rsidRPr="003E7341">
        <w:t xml:space="preserve"> </w:t>
      </w:r>
      <w:r>
        <w:t xml:space="preserve">Результаты инвентаризации </w:t>
      </w:r>
      <w:r w:rsidR="0078264C">
        <w:t>следует</w:t>
      </w:r>
      <w:r>
        <w:t xml:space="preserve"> закрепить в</w:t>
      </w:r>
      <w:r w:rsidR="009F7F6E">
        <w:t xml:space="preserve"> отдельном Приложении к</w:t>
      </w:r>
      <w:r>
        <w:t xml:space="preserve"> Соглашени</w:t>
      </w:r>
      <w:r w:rsidR="009F7F6E">
        <w:t>ю</w:t>
      </w:r>
    </w:p>
  </w:comment>
  <w:comment w:id="10" w:author="Mannopov, Lutfulla" w:date="2024-05-20T15:15:00Z" w:initials="ML">
    <w:p w14:paraId="57B55B8D" w14:textId="02F0A53F" w:rsidR="005C7B1C" w:rsidRDefault="005C7B1C">
      <w:pPr>
        <w:pStyle w:val="af0"/>
      </w:pPr>
      <w:r>
        <w:rPr>
          <w:rStyle w:val="af"/>
        </w:rPr>
        <w:annotationRef/>
      </w:r>
      <w:r>
        <w:t xml:space="preserve">с учетом Срока Действия и </w:t>
      </w:r>
      <w:r w:rsidR="00C6405F">
        <w:t xml:space="preserve">ограничений по </w:t>
      </w:r>
      <w:r w:rsidR="00CA10FF">
        <w:t>срокам инвестиций считается важным прописать данно</w:t>
      </w:r>
      <w:r w:rsidR="007E2C8A">
        <w:t>е обязательство (см. например п.3.3(с)).</w:t>
      </w:r>
    </w:p>
  </w:comment>
  <w:comment w:id="38" w:author="Mannopov, Lutfulla" w:date="2024-05-20T14:41:00Z" w:initials="ML">
    <w:p w14:paraId="41E2E818" w14:textId="6E66E8D9" w:rsidR="008F79BB" w:rsidRPr="008F79BB" w:rsidRDefault="008F79BB">
      <w:pPr>
        <w:pStyle w:val="af0"/>
      </w:pPr>
      <w:r>
        <w:rPr>
          <w:rStyle w:val="af"/>
        </w:rPr>
        <w:annotationRef/>
      </w:r>
      <w:r>
        <w:t xml:space="preserve">перечень </w:t>
      </w:r>
      <w:r w:rsidR="0002795A">
        <w:t>следует</w:t>
      </w:r>
      <w:r>
        <w:t xml:space="preserve"> изложить с разбивкой на </w:t>
      </w:r>
      <w:r w:rsidRPr="00235CDE">
        <w:rPr>
          <w:rFonts w:ascii="Arial" w:hAnsi="Arial" w:cs="Arial"/>
          <w:sz w:val="22"/>
        </w:rPr>
        <w:t xml:space="preserve">«Сеул </w:t>
      </w:r>
      <w:proofErr w:type="spellStart"/>
      <w:r w:rsidRPr="00235CDE">
        <w:rPr>
          <w:rFonts w:ascii="Arial" w:hAnsi="Arial" w:cs="Arial"/>
          <w:sz w:val="22"/>
        </w:rPr>
        <w:t>бо</w:t>
      </w:r>
      <w:proofErr w:type="spellEnd"/>
      <w:r w:rsidRPr="00235CDE">
        <w:rPr>
          <w:rFonts w:ascii="Arial" w:hAnsi="Arial" w:cs="Arial"/>
          <w:sz w:val="22"/>
          <w:lang w:val="uz-Cyrl-UZ"/>
        </w:rPr>
        <w:t>ғ</w:t>
      </w:r>
      <w:r w:rsidRPr="00235CDE">
        <w:rPr>
          <w:rFonts w:ascii="Arial" w:hAnsi="Arial" w:cs="Arial"/>
          <w:sz w:val="22"/>
        </w:rPr>
        <w:t>и», «</w:t>
      </w:r>
      <w:r w:rsidRPr="00235CDE">
        <w:rPr>
          <w:rFonts w:ascii="Arial" w:hAnsi="Arial" w:cs="Arial"/>
          <w:sz w:val="22"/>
          <w:lang w:val="uz-Cyrl-UZ"/>
        </w:rPr>
        <w:t>Тинчлик қўнғироғи”</w:t>
      </w:r>
      <w:r w:rsidR="00784DE8">
        <w:rPr>
          <w:rFonts w:ascii="Arial" w:hAnsi="Arial" w:cs="Arial"/>
          <w:sz w:val="22"/>
          <w:lang w:val="uz-Cyrl-UZ"/>
        </w:rPr>
        <w:t>,</w:t>
      </w:r>
      <w:r w:rsidRPr="00235CDE">
        <w:rPr>
          <w:rFonts w:ascii="Arial" w:hAnsi="Arial" w:cs="Arial"/>
          <w:sz w:val="22"/>
          <w:lang w:val="uz-Cyrl-UZ"/>
        </w:rPr>
        <w:t xml:space="preserve"> “Сиетл боғи”</w:t>
      </w:r>
      <w:r w:rsidR="00784DE8">
        <w:rPr>
          <w:rFonts w:ascii="Arial" w:hAnsi="Arial" w:cs="Arial"/>
          <w:sz w:val="22"/>
          <w:lang w:val="uz-Cyrl-UZ"/>
        </w:rPr>
        <w:t xml:space="preserve"> и прочие зоны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055314A" w15:done="0"/>
  <w15:commentEx w15:paraId="7B2232B9" w15:done="0"/>
  <w15:commentEx w15:paraId="57B55B8D" w15:done="0"/>
  <w15:commentEx w15:paraId="41E2E81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9F609B7" w16cex:dateUtc="2024-05-20T12:41:00Z"/>
  <w16cex:commentExtensible w16cex:durableId="29F60B07" w16cex:dateUtc="2024-05-20T12:46:00Z"/>
  <w16cex:commentExtensible w16cex:durableId="29F5E7AE" w16cex:dateUtc="2024-05-20T10:15:00Z"/>
  <w16cex:commentExtensible w16cex:durableId="29F5DF97" w16cex:dateUtc="2024-05-20T09: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055314A" w16cid:durableId="29F609B7"/>
  <w16cid:commentId w16cid:paraId="7B2232B9" w16cid:durableId="29F60B07"/>
  <w16cid:commentId w16cid:paraId="57B55B8D" w16cid:durableId="29F5E7AE"/>
  <w16cid:commentId w16cid:paraId="41E2E818" w16cid:durableId="29F5DF9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6E289B" w14:textId="77777777" w:rsidR="0037316D" w:rsidRDefault="0037316D" w:rsidP="004836B0">
      <w:r>
        <w:separator/>
      </w:r>
    </w:p>
  </w:endnote>
  <w:endnote w:type="continuationSeparator" w:id="0">
    <w:p w14:paraId="6D057A23" w14:textId="77777777" w:rsidR="0037316D" w:rsidRDefault="0037316D" w:rsidP="004836B0">
      <w:r>
        <w:continuationSeparator/>
      </w:r>
    </w:p>
  </w:endnote>
  <w:endnote w:type="continuationNotice" w:id="1">
    <w:p w14:paraId="4C27A9F3" w14:textId="77777777" w:rsidR="0037316D" w:rsidRDefault="003731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Arial" w:hAnsi="Arial" w:cs="Arial"/>
        <w:sz w:val="18"/>
        <w:szCs w:val="18"/>
      </w:rPr>
      <w:id w:val="1751153285"/>
      <w:docPartObj>
        <w:docPartGallery w:val="Page Numbers (Bottom of Page)"/>
        <w:docPartUnique/>
      </w:docPartObj>
    </w:sdtPr>
    <w:sdtContent>
      <w:sdt>
        <w:sdtPr>
          <w:rPr>
            <w:rFonts w:ascii="Arial" w:hAnsi="Arial" w:cs="Arial"/>
            <w:sz w:val="18"/>
            <w:szCs w:val="18"/>
          </w:rPr>
          <w:id w:val="1728636285"/>
          <w:docPartObj>
            <w:docPartGallery w:val="Page Numbers (Top of Page)"/>
            <w:docPartUnique/>
          </w:docPartObj>
        </w:sdtPr>
        <w:sdtContent>
          <w:p w14:paraId="5B31F082" w14:textId="77777777" w:rsidR="00CB040D" w:rsidRPr="009A0F8E" w:rsidRDefault="00CB040D">
            <w:pPr>
              <w:pStyle w:val="ab"/>
              <w:jc w:val="center"/>
              <w:rPr>
                <w:rFonts w:ascii="Arial" w:hAnsi="Arial" w:cs="Arial"/>
                <w:sz w:val="18"/>
                <w:szCs w:val="18"/>
              </w:rPr>
            </w:pPr>
            <w:r w:rsidRPr="009A0F8E">
              <w:rPr>
                <w:rFonts w:ascii="Arial" w:hAnsi="Arial" w:cs="Arial"/>
                <w:sz w:val="18"/>
                <w:szCs w:val="18"/>
              </w:rPr>
              <w:t xml:space="preserve">Страница </w:t>
            </w:r>
            <w:r w:rsidRPr="009A0F8E">
              <w:rPr>
                <w:rFonts w:ascii="Arial" w:hAnsi="Arial" w:cs="Arial"/>
                <w:b/>
                <w:bCs/>
                <w:sz w:val="18"/>
                <w:szCs w:val="18"/>
              </w:rPr>
              <w:fldChar w:fldCharType="begin"/>
            </w:r>
            <w:r w:rsidRPr="009A0F8E">
              <w:rPr>
                <w:rFonts w:ascii="Arial" w:hAnsi="Arial" w:cs="Arial"/>
                <w:b/>
                <w:bCs/>
                <w:sz w:val="18"/>
                <w:szCs w:val="18"/>
              </w:rPr>
              <w:instrText xml:space="preserve"> PAGE </w:instrText>
            </w:r>
            <w:r w:rsidRPr="009A0F8E">
              <w:rPr>
                <w:rFonts w:ascii="Arial" w:hAnsi="Arial" w:cs="Arial"/>
                <w:b/>
                <w:bCs/>
                <w:sz w:val="18"/>
                <w:szCs w:val="18"/>
              </w:rPr>
              <w:fldChar w:fldCharType="separate"/>
            </w:r>
            <w:r w:rsidRPr="009A0F8E">
              <w:rPr>
                <w:rFonts w:ascii="Arial" w:hAnsi="Arial" w:cs="Arial"/>
                <w:b/>
                <w:bCs/>
                <w:noProof/>
                <w:sz w:val="18"/>
                <w:szCs w:val="18"/>
              </w:rPr>
              <w:t>2</w:t>
            </w:r>
            <w:r w:rsidRPr="009A0F8E">
              <w:rPr>
                <w:rFonts w:ascii="Arial" w:hAnsi="Arial" w:cs="Arial"/>
                <w:b/>
                <w:bCs/>
                <w:sz w:val="18"/>
                <w:szCs w:val="18"/>
              </w:rPr>
              <w:fldChar w:fldCharType="end"/>
            </w:r>
            <w:r w:rsidRPr="009A0F8E">
              <w:rPr>
                <w:rFonts w:ascii="Arial" w:hAnsi="Arial" w:cs="Arial"/>
                <w:sz w:val="18"/>
                <w:szCs w:val="18"/>
              </w:rPr>
              <w:t xml:space="preserve"> из </w:t>
            </w:r>
            <w:r w:rsidRPr="009A0F8E">
              <w:rPr>
                <w:rFonts w:ascii="Arial" w:hAnsi="Arial" w:cs="Arial"/>
                <w:b/>
                <w:bCs/>
                <w:sz w:val="18"/>
                <w:szCs w:val="18"/>
              </w:rPr>
              <w:fldChar w:fldCharType="begin"/>
            </w:r>
            <w:r w:rsidRPr="009A0F8E">
              <w:rPr>
                <w:rFonts w:ascii="Arial" w:hAnsi="Arial" w:cs="Arial"/>
                <w:b/>
                <w:bCs/>
                <w:sz w:val="18"/>
                <w:szCs w:val="18"/>
              </w:rPr>
              <w:instrText xml:space="preserve"> NUMPAGES  </w:instrText>
            </w:r>
            <w:r w:rsidRPr="009A0F8E">
              <w:rPr>
                <w:rFonts w:ascii="Arial" w:hAnsi="Arial" w:cs="Arial"/>
                <w:b/>
                <w:bCs/>
                <w:sz w:val="18"/>
                <w:szCs w:val="18"/>
              </w:rPr>
              <w:fldChar w:fldCharType="separate"/>
            </w:r>
            <w:r w:rsidRPr="009A0F8E">
              <w:rPr>
                <w:rFonts w:ascii="Arial" w:hAnsi="Arial" w:cs="Arial"/>
                <w:b/>
                <w:bCs/>
                <w:noProof/>
                <w:sz w:val="18"/>
                <w:szCs w:val="18"/>
              </w:rPr>
              <w:t>2</w:t>
            </w:r>
            <w:r w:rsidRPr="009A0F8E">
              <w:rPr>
                <w:rFonts w:ascii="Arial" w:hAnsi="Arial" w:cs="Arial"/>
                <w:b/>
                <w:bCs/>
                <w:sz w:val="18"/>
                <w:szCs w:val="18"/>
              </w:rPr>
              <w:fldChar w:fldCharType="end"/>
            </w:r>
          </w:p>
        </w:sdtContent>
      </w:sdt>
    </w:sdtContent>
  </w:sdt>
  <w:p w14:paraId="25E49C72" w14:textId="77777777" w:rsidR="00CB040D" w:rsidRPr="009A0F8E" w:rsidRDefault="00CB040D">
    <w:pPr>
      <w:pStyle w:val="ab"/>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72D756" w14:textId="77777777" w:rsidR="0037316D" w:rsidRDefault="0037316D" w:rsidP="004836B0">
      <w:r>
        <w:separator/>
      </w:r>
    </w:p>
  </w:footnote>
  <w:footnote w:type="continuationSeparator" w:id="0">
    <w:p w14:paraId="0F4E61E9" w14:textId="77777777" w:rsidR="0037316D" w:rsidRDefault="0037316D" w:rsidP="004836B0">
      <w:r>
        <w:continuationSeparator/>
      </w:r>
    </w:p>
  </w:footnote>
  <w:footnote w:type="continuationNotice" w:id="1">
    <w:p w14:paraId="4F99D32E" w14:textId="77777777" w:rsidR="0037316D" w:rsidRDefault="0037316D"/>
  </w:footnote>
  <w:footnote w:id="2">
    <w:p w14:paraId="56D61FDA" w14:textId="5CEAA682" w:rsidR="00D268E8" w:rsidRDefault="00D268E8">
      <w:pPr>
        <w:pStyle w:val="afd"/>
      </w:pPr>
      <w:r>
        <w:rPr>
          <w:rStyle w:val="aff"/>
        </w:rPr>
        <w:footnoteRef/>
      </w:r>
      <w:r>
        <w:t xml:space="preserve"> </w:t>
      </w:r>
      <w:r>
        <w:rPr>
          <w:rStyle w:val="aff"/>
        </w:rPr>
        <w:footnoteRef/>
      </w:r>
      <w:r>
        <w:t xml:space="preserve"> </w:t>
      </w:r>
      <w:r w:rsidRPr="00317C00">
        <w:rPr>
          <w:b/>
        </w:rPr>
        <w:t>Примечание:</w:t>
      </w:r>
      <w:r>
        <w:t xml:space="preserve"> при необходимости, данный список необходимо изменить</w:t>
      </w:r>
      <w:r w:rsidRPr="009A0F8E">
        <w:t>/</w:t>
      </w:r>
      <w:r>
        <w:t>дополнить.</w:t>
      </w:r>
    </w:p>
  </w:footnote>
  <w:footnote w:id="3">
    <w:p w14:paraId="3A610719" w14:textId="77777777" w:rsidR="00CB040D" w:rsidRDefault="00CB040D" w:rsidP="003B1337">
      <w:pPr>
        <w:pStyle w:val="afd"/>
      </w:pPr>
      <w:r>
        <w:rPr>
          <w:rStyle w:val="aff"/>
        </w:rPr>
        <w:footnoteRef/>
      </w:r>
      <w:r>
        <w:t xml:space="preserve"> </w:t>
      </w:r>
      <w:r w:rsidRPr="00317C00">
        <w:rPr>
          <w:b/>
        </w:rPr>
        <w:t>Примечание:</w:t>
      </w:r>
      <w:r>
        <w:t xml:space="preserve"> при необходимости, данный список необходимо изменить</w:t>
      </w:r>
      <w:r w:rsidRPr="009A0F8E">
        <w:t>/</w:t>
      </w:r>
      <w:r>
        <w:t xml:space="preserve">дополнить Сторонами по их взаимной договоренности.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AF6C36BE"/>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0000008"/>
    <w:multiLevelType w:val="multilevel"/>
    <w:tmpl w:val="00000008"/>
    <w:name w:val="WW8Num8"/>
    <w:lvl w:ilvl="0">
      <w:start w:val="1"/>
      <w:numFmt w:val="decimal"/>
      <w:lvlText w:val="%1."/>
      <w:lvlJc w:val="left"/>
      <w:pPr>
        <w:tabs>
          <w:tab w:val="num" w:pos="0"/>
        </w:tabs>
        <w:ind w:left="1069" w:hanging="360"/>
      </w:pPr>
      <w:rPr>
        <w:rFonts w:hint="default"/>
      </w:rPr>
    </w:lvl>
    <w:lvl w:ilvl="1">
      <w:start w:val="1"/>
      <w:numFmt w:val="decimal"/>
      <w:pStyle w:val="Titre2b"/>
      <w:lvlText w:val="%1.%2."/>
      <w:lvlJc w:val="left"/>
      <w:pPr>
        <w:tabs>
          <w:tab w:val="num" w:pos="0"/>
        </w:tabs>
        <w:ind w:left="1997" w:hanging="720"/>
      </w:pPr>
      <w:rPr>
        <w:rFonts w:ascii="Arial" w:hAnsi="Arial" w:cs="Arial" w:hint="default"/>
        <w:sz w:val="22"/>
        <w:szCs w:val="22"/>
      </w:rPr>
    </w:lvl>
    <w:lvl w:ilvl="2">
      <w:start w:val="1"/>
      <w:numFmt w:val="decimal"/>
      <w:lvlText w:val="%3)"/>
      <w:lvlJc w:val="left"/>
      <w:pPr>
        <w:tabs>
          <w:tab w:val="num" w:pos="0"/>
        </w:tabs>
        <w:ind w:left="1713" w:hanging="720"/>
      </w:pPr>
      <w:rPr>
        <w:rFonts w:cs="Times New Roman" w:hint="default"/>
        <w:sz w:val="22"/>
        <w:szCs w:val="22"/>
      </w:rPr>
    </w:lvl>
    <w:lvl w:ilvl="3">
      <w:start w:val="1"/>
      <w:numFmt w:val="decimal"/>
      <w:lvlText w:val="%1.%2.%3.%4."/>
      <w:lvlJc w:val="left"/>
      <w:pPr>
        <w:tabs>
          <w:tab w:val="num" w:pos="0"/>
        </w:tabs>
        <w:ind w:left="1789" w:hanging="1080"/>
      </w:pPr>
      <w:rPr>
        <w:rFonts w:hint="default"/>
      </w:rPr>
    </w:lvl>
    <w:lvl w:ilvl="4">
      <w:start w:val="1"/>
      <w:numFmt w:val="decimal"/>
      <w:lvlText w:val="%1.%2.%3.%4.%5."/>
      <w:lvlJc w:val="left"/>
      <w:pPr>
        <w:tabs>
          <w:tab w:val="num" w:pos="0"/>
        </w:tabs>
        <w:ind w:left="1789" w:hanging="1080"/>
      </w:pPr>
      <w:rPr>
        <w:rFonts w:hint="default"/>
      </w:rPr>
    </w:lvl>
    <w:lvl w:ilvl="5">
      <w:start w:val="1"/>
      <w:numFmt w:val="decimal"/>
      <w:lvlText w:val="%1.%2.%3.%4.%5.%6."/>
      <w:lvlJc w:val="left"/>
      <w:pPr>
        <w:tabs>
          <w:tab w:val="num" w:pos="0"/>
        </w:tabs>
        <w:ind w:left="2149" w:hanging="1440"/>
      </w:pPr>
      <w:rPr>
        <w:rFonts w:hint="default"/>
      </w:rPr>
    </w:lvl>
    <w:lvl w:ilvl="6">
      <w:start w:val="1"/>
      <w:numFmt w:val="decimal"/>
      <w:lvlText w:val="%1.%2.%3.%4.%5.%6.%7."/>
      <w:lvlJc w:val="left"/>
      <w:pPr>
        <w:tabs>
          <w:tab w:val="num" w:pos="0"/>
        </w:tabs>
        <w:ind w:left="2149" w:hanging="1440"/>
      </w:pPr>
      <w:rPr>
        <w:rFonts w:hint="default"/>
      </w:rPr>
    </w:lvl>
    <w:lvl w:ilvl="7">
      <w:start w:val="1"/>
      <w:numFmt w:val="decimal"/>
      <w:lvlText w:val="%1.%2.%3.%4.%5.%6.%7.%8."/>
      <w:lvlJc w:val="left"/>
      <w:pPr>
        <w:tabs>
          <w:tab w:val="num" w:pos="0"/>
        </w:tabs>
        <w:ind w:left="2509" w:hanging="1800"/>
      </w:pPr>
      <w:rPr>
        <w:rFonts w:hint="default"/>
      </w:rPr>
    </w:lvl>
    <w:lvl w:ilvl="8">
      <w:start w:val="1"/>
      <w:numFmt w:val="decimal"/>
      <w:lvlText w:val="%1.%2.%3.%4.%5.%6.%7.%8.%9."/>
      <w:lvlJc w:val="left"/>
      <w:pPr>
        <w:tabs>
          <w:tab w:val="num" w:pos="0"/>
        </w:tabs>
        <w:ind w:left="2509" w:hanging="1800"/>
      </w:pPr>
      <w:rPr>
        <w:rFonts w:hint="default"/>
      </w:rPr>
    </w:lvl>
  </w:abstractNum>
  <w:abstractNum w:abstractNumId="2" w15:restartNumberingAfterBreak="0">
    <w:nsid w:val="026F7B19"/>
    <w:multiLevelType w:val="hybridMultilevel"/>
    <w:tmpl w:val="616865A0"/>
    <w:lvl w:ilvl="0" w:tplc="9B78D6A4">
      <w:start w:val="1"/>
      <w:numFmt w:val="lowerLetter"/>
      <w:lvlText w:val="(%1)"/>
      <w:lvlJc w:val="left"/>
      <w:pPr>
        <w:ind w:left="1514" w:hanging="360"/>
      </w:pPr>
      <w:rPr>
        <w:rFonts w:hint="default"/>
      </w:rPr>
    </w:lvl>
    <w:lvl w:ilvl="1" w:tplc="08090019" w:tentative="1">
      <w:start w:val="1"/>
      <w:numFmt w:val="lowerLetter"/>
      <w:lvlText w:val="%2."/>
      <w:lvlJc w:val="left"/>
      <w:pPr>
        <w:ind w:left="2234" w:hanging="360"/>
      </w:pPr>
    </w:lvl>
    <w:lvl w:ilvl="2" w:tplc="0809001B" w:tentative="1">
      <w:start w:val="1"/>
      <w:numFmt w:val="lowerRoman"/>
      <w:lvlText w:val="%3."/>
      <w:lvlJc w:val="right"/>
      <w:pPr>
        <w:ind w:left="2954" w:hanging="180"/>
      </w:pPr>
    </w:lvl>
    <w:lvl w:ilvl="3" w:tplc="0809000F" w:tentative="1">
      <w:start w:val="1"/>
      <w:numFmt w:val="decimal"/>
      <w:lvlText w:val="%4."/>
      <w:lvlJc w:val="left"/>
      <w:pPr>
        <w:ind w:left="3674" w:hanging="360"/>
      </w:pPr>
    </w:lvl>
    <w:lvl w:ilvl="4" w:tplc="08090019" w:tentative="1">
      <w:start w:val="1"/>
      <w:numFmt w:val="lowerLetter"/>
      <w:lvlText w:val="%5."/>
      <w:lvlJc w:val="left"/>
      <w:pPr>
        <w:ind w:left="4394" w:hanging="360"/>
      </w:pPr>
    </w:lvl>
    <w:lvl w:ilvl="5" w:tplc="0809001B" w:tentative="1">
      <w:start w:val="1"/>
      <w:numFmt w:val="lowerRoman"/>
      <w:lvlText w:val="%6."/>
      <w:lvlJc w:val="right"/>
      <w:pPr>
        <w:ind w:left="5114" w:hanging="180"/>
      </w:pPr>
    </w:lvl>
    <w:lvl w:ilvl="6" w:tplc="0809000F" w:tentative="1">
      <w:start w:val="1"/>
      <w:numFmt w:val="decimal"/>
      <w:lvlText w:val="%7."/>
      <w:lvlJc w:val="left"/>
      <w:pPr>
        <w:ind w:left="5834" w:hanging="360"/>
      </w:pPr>
    </w:lvl>
    <w:lvl w:ilvl="7" w:tplc="08090019" w:tentative="1">
      <w:start w:val="1"/>
      <w:numFmt w:val="lowerLetter"/>
      <w:lvlText w:val="%8."/>
      <w:lvlJc w:val="left"/>
      <w:pPr>
        <w:ind w:left="6554" w:hanging="360"/>
      </w:pPr>
    </w:lvl>
    <w:lvl w:ilvl="8" w:tplc="0809001B" w:tentative="1">
      <w:start w:val="1"/>
      <w:numFmt w:val="lowerRoman"/>
      <w:lvlText w:val="%9."/>
      <w:lvlJc w:val="right"/>
      <w:pPr>
        <w:ind w:left="7274" w:hanging="180"/>
      </w:pPr>
    </w:lvl>
  </w:abstractNum>
  <w:abstractNum w:abstractNumId="3" w15:restartNumberingAfterBreak="0">
    <w:nsid w:val="0B5606F3"/>
    <w:multiLevelType w:val="hybridMultilevel"/>
    <w:tmpl w:val="616865A0"/>
    <w:lvl w:ilvl="0" w:tplc="FFFFFFFF">
      <w:start w:val="1"/>
      <w:numFmt w:val="lowerLetter"/>
      <w:lvlText w:val="(%1)"/>
      <w:lvlJc w:val="left"/>
      <w:pPr>
        <w:ind w:left="1514" w:hanging="360"/>
      </w:pPr>
      <w:rPr>
        <w:rFonts w:hint="default"/>
      </w:rPr>
    </w:lvl>
    <w:lvl w:ilvl="1" w:tplc="FFFFFFFF" w:tentative="1">
      <w:start w:val="1"/>
      <w:numFmt w:val="lowerLetter"/>
      <w:lvlText w:val="%2."/>
      <w:lvlJc w:val="left"/>
      <w:pPr>
        <w:ind w:left="2234" w:hanging="360"/>
      </w:pPr>
    </w:lvl>
    <w:lvl w:ilvl="2" w:tplc="FFFFFFFF" w:tentative="1">
      <w:start w:val="1"/>
      <w:numFmt w:val="lowerRoman"/>
      <w:lvlText w:val="%3."/>
      <w:lvlJc w:val="right"/>
      <w:pPr>
        <w:ind w:left="2954" w:hanging="180"/>
      </w:pPr>
    </w:lvl>
    <w:lvl w:ilvl="3" w:tplc="FFFFFFFF" w:tentative="1">
      <w:start w:val="1"/>
      <w:numFmt w:val="decimal"/>
      <w:lvlText w:val="%4."/>
      <w:lvlJc w:val="left"/>
      <w:pPr>
        <w:ind w:left="3674" w:hanging="360"/>
      </w:pPr>
    </w:lvl>
    <w:lvl w:ilvl="4" w:tplc="FFFFFFFF" w:tentative="1">
      <w:start w:val="1"/>
      <w:numFmt w:val="lowerLetter"/>
      <w:lvlText w:val="%5."/>
      <w:lvlJc w:val="left"/>
      <w:pPr>
        <w:ind w:left="4394" w:hanging="360"/>
      </w:pPr>
    </w:lvl>
    <w:lvl w:ilvl="5" w:tplc="FFFFFFFF" w:tentative="1">
      <w:start w:val="1"/>
      <w:numFmt w:val="lowerRoman"/>
      <w:lvlText w:val="%6."/>
      <w:lvlJc w:val="right"/>
      <w:pPr>
        <w:ind w:left="5114" w:hanging="180"/>
      </w:pPr>
    </w:lvl>
    <w:lvl w:ilvl="6" w:tplc="FFFFFFFF" w:tentative="1">
      <w:start w:val="1"/>
      <w:numFmt w:val="decimal"/>
      <w:lvlText w:val="%7."/>
      <w:lvlJc w:val="left"/>
      <w:pPr>
        <w:ind w:left="5834" w:hanging="360"/>
      </w:pPr>
    </w:lvl>
    <w:lvl w:ilvl="7" w:tplc="FFFFFFFF" w:tentative="1">
      <w:start w:val="1"/>
      <w:numFmt w:val="lowerLetter"/>
      <w:lvlText w:val="%8."/>
      <w:lvlJc w:val="left"/>
      <w:pPr>
        <w:ind w:left="6554" w:hanging="360"/>
      </w:pPr>
    </w:lvl>
    <w:lvl w:ilvl="8" w:tplc="FFFFFFFF" w:tentative="1">
      <w:start w:val="1"/>
      <w:numFmt w:val="lowerRoman"/>
      <w:lvlText w:val="%9."/>
      <w:lvlJc w:val="right"/>
      <w:pPr>
        <w:ind w:left="7274" w:hanging="180"/>
      </w:pPr>
    </w:lvl>
  </w:abstractNum>
  <w:abstractNum w:abstractNumId="4" w15:restartNumberingAfterBreak="0">
    <w:nsid w:val="199A6A86"/>
    <w:multiLevelType w:val="multilevel"/>
    <w:tmpl w:val="ED76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3124DD"/>
    <w:multiLevelType w:val="hybridMultilevel"/>
    <w:tmpl w:val="BB38CEEE"/>
    <w:lvl w:ilvl="0" w:tplc="D7EE531C">
      <w:start w:val="1"/>
      <w:numFmt w:val="bullet"/>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0DB2F91"/>
    <w:multiLevelType w:val="hybridMultilevel"/>
    <w:tmpl w:val="FE628F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10A3980"/>
    <w:multiLevelType w:val="hybridMultilevel"/>
    <w:tmpl w:val="2CE0DE12"/>
    <w:lvl w:ilvl="0" w:tplc="9B78D6A4">
      <w:start w:val="1"/>
      <w:numFmt w:val="lowerLetter"/>
      <w:lvlText w:val="(%1)"/>
      <w:lvlJc w:val="left"/>
      <w:pPr>
        <w:ind w:left="2138" w:hanging="360"/>
      </w:pPr>
      <w:rPr>
        <w:rFonts w:hint="default"/>
      </w:rPr>
    </w:lvl>
    <w:lvl w:ilvl="1" w:tplc="08090019" w:tentative="1">
      <w:start w:val="1"/>
      <w:numFmt w:val="lowerLetter"/>
      <w:lvlText w:val="%2."/>
      <w:lvlJc w:val="left"/>
      <w:pPr>
        <w:ind w:left="2858" w:hanging="360"/>
      </w:pPr>
    </w:lvl>
    <w:lvl w:ilvl="2" w:tplc="0809001B" w:tentative="1">
      <w:start w:val="1"/>
      <w:numFmt w:val="lowerRoman"/>
      <w:lvlText w:val="%3."/>
      <w:lvlJc w:val="right"/>
      <w:pPr>
        <w:ind w:left="3578" w:hanging="180"/>
      </w:pPr>
    </w:lvl>
    <w:lvl w:ilvl="3" w:tplc="0809000F" w:tentative="1">
      <w:start w:val="1"/>
      <w:numFmt w:val="decimal"/>
      <w:lvlText w:val="%4."/>
      <w:lvlJc w:val="left"/>
      <w:pPr>
        <w:ind w:left="4298" w:hanging="360"/>
      </w:pPr>
    </w:lvl>
    <w:lvl w:ilvl="4" w:tplc="08090019" w:tentative="1">
      <w:start w:val="1"/>
      <w:numFmt w:val="lowerLetter"/>
      <w:lvlText w:val="%5."/>
      <w:lvlJc w:val="left"/>
      <w:pPr>
        <w:ind w:left="5018" w:hanging="360"/>
      </w:pPr>
    </w:lvl>
    <w:lvl w:ilvl="5" w:tplc="0809001B" w:tentative="1">
      <w:start w:val="1"/>
      <w:numFmt w:val="lowerRoman"/>
      <w:lvlText w:val="%6."/>
      <w:lvlJc w:val="right"/>
      <w:pPr>
        <w:ind w:left="5738" w:hanging="180"/>
      </w:pPr>
    </w:lvl>
    <w:lvl w:ilvl="6" w:tplc="0809000F" w:tentative="1">
      <w:start w:val="1"/>
      <w:numFmt w:val="decimal"/>
      <w:lvlText w:val="%7."/>
      <w:lvlJc w:val="left"/>
      <w:pPr>
        <w:ind w:left="6458" w:hanging="360"/>
      </w:pPr>
    </w:lvl>
    <w:lvl w:ilvl="7" w:tplc="08090019" w:tentative="1">
      <w:start w:val="1"/>
      <w:numFmt w:val="lowerLetter"/>
      <w:lvlText w:val="%8."/>
      <w:lvlJc w:val="left"/>
      <w:pPr>
        <w:ind w:left="7178" w:hanging="360"/>
      </w:pPr>
    </w:lvl>
    <w:lvl w:ilvl="8" w:tplc="0809001B" w:tentative="1">
      <w:start w:val="1"/>
      <w:numFmt w:val="lowerRoman"/>
      <w:lvlText w:val="%9."/>
      <w:lvlJc w:val="right"/>
      <w:pPr>
        <w:ind w:left="7898" w:hanging="180"/>
      </w:pPr>
    </w:lvl>
  </w:abstractNum>
  <w:abstractNum w:abstractNumId="8" w15:restartNumberingAfterBreak="0">
    <w:nsid w:val="22CB723F"/>
    <w:multiLevelType w:val="hybridMultilevel"/>
    <w:tmpl w:val="5D3A09B0"/>
    <w:lvl w:ilvl="0" w:tplc="9B78D6A4">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266078E6"/>
    <w:multiLevelType w:val="hybridMultilevel"/>
    <w:tmpl w:val="F35CBE1E"/>
    <w:lvl w:ilvl="0" w:tplc="9B78D6A4">
      <w:start w:val="1"/>
      <w:numFmt w:val="lowerLetter"/>
      <w:lvlText w:val="(%1)"/>
      <w:lvlJc w:val="left"/>
      <w:pPr>
        <w:ind w:left="1440" w:hanging="360"/>
      </w:pPr>
      <w:rPr>
        <w:rFonts w:hint="default"/>
      </w:rPr>
    </w:lvl>
    <w:lvl w:ilvl="1" w:tplc="D7D6BD42">
      <w:start w:val="1"/>
      <w:numFmt w:val="lowerRoman"/>
      <w:lvlText w:val="(%2)"/>
      <w:lvlJc w:val="left"/>
      <w:pPr>
        <w:ind w:left="2160" w:hanging="360"/>
      </w:pPr>
      <w:rPr>
        <w:rFonts w:hint="default"/>
      </w:r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28C83B48"/>
    <w:multiLevelType w:val="hybridMultilevel"/>
    <w:tmpl w:val="A4586AB0"/>
    <w:lvl w:ilvl="0" w:tplc="9B78D6A4">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9B78D6A4">
      <w:start w:val="1"/>
      <w:numFmt w:val="lowerLetter"/>
      <w:lvlText w:val="(%3)"/>
      <w:lvlJc w:val="left"/>
      <w:pPr>
        <w:ind w:left="2880" w:hanging="180"/>
      </w:pPr>
      <w:rPr>
        <w:rFonts w:hint="default"/>
      </w:r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29711EBA"/>
    <w:multiLevelType w:val="hybridMultilevel"/>
    <w:tmpl w:val="E8B4EF94"/>
    <w:lvl w:ilvl="0" w:tplc="9B78D6A4">
      <w:start w:val="1"/>
      <w:numFmt w:val="lowerLetter"/>
      <w:lvlText w:val="(%1)"/>
      <w:lvlJc w:val="left"/>
      <w:pPr>
        <w:ind w:left="1512" w:hanging="360"/>
      </w:pPr>
      <w:rPr>
        <w:rFonts w:hint="default"/>
      </w:rPr>
    </w:lvl>
    <w:lvl w:ilvl="1" w:tplc="D7D6BD42">
      <w:start w:val="1"/>
      <w:numFmt w:val="lowerRoman"/>
      <w:lvlText w:val="(%2)"/>
      <w:lvlJc w:val="left"/>
      <w:pPr>
        <w:ind w:left="2232" w:hanging="360"/>
      </w:pPr>
      <w:rPr>
        <w:rFonts w:hint="default"/>
      </w:rPr>
    </w:lvl>
    <w:lvl w:ilvl="2" w:tplc="08090015">
      <w:start w:val="1"/>
      <w:numFmt w:val="upperLetter"/>
      <w:lvlText w:val="%3."/>
      <w:lvlJc w:val="left"/>
      <w:pPr>
        <w:ind w:left="2952" w:hanging="180"/>
      </w:pPr>
    </w:lvl>
    <w:lvl w:ilvl="3" w:tplc="0809000F" w:tentative="1">
      <w:start w:val="1"/>
      <w:numFmt w:val="decimal"/>
      <w:lvlText w:val="%4."/>
      <w:lvlJc w:val="left"/>
      <w:pPr>
        <w:ind w:left="3672" w:hanging="360"/>
      </w:pPr>
    </w:lvl>
    <w:lvl w:ilvl="4" w:tplc="08090019" w:tentative="1">
      <w:start w:val="1"/>
      <w:numFmt w:val="lowerLetter"/>
      <w:lvlText w:val="%5."/>
      <w:lvlJc w:val="left"/>
      <w:pPr>
        <w:ind w:left="4392" w:hanging="360"/>
      </w:pPr>
    </w:lvl>
    <w:lvl w:ilvl="5" w:tplc="0809001B" w:tentative="1">
      <w:start w:val="1"/>
      <w:numFmt w:val="lowerRoman"/>
      <w:lvlText w:val="%6."/>
      <w:lvlJc w:val="right"/>
      <w:pPr>
        <w:ind w:left="5112" w:hanging="180"/>
      </w:pPr>
    </w:lvl>
    <w:lvl w:ilvl="6" w:tplc="0809000F" w:tentative="1">
      <w:start w:val="1"/>
      <w:numFmt w:val="decimal"/>
      <w:lvlText w:val="%7."/>
      <w:lvlJc w:val="left"/>
      <w:pPr>
        <w:ind w:left="5832" w:hanging="360"/>
      </w:pPr>
    </w:lvl>
    <w:lvl w:ilvl="7" w:tplc="08090019" w:tentative="1">
      <w:start w:val="1"/>
      <w:numFmt w:val="lowerLetter"/>
      <w:lvlText w:val="%8."/>
      <w:lvlJc w:val="left"/>
      <w:pPr>
        <w:ind w:left="6552" w:hanging="360"/>
      </w:pPr>
    </w:lvl>
    <w:lvl w:ilvl="8" w:tplc="0809001B" w:tentative="1">
      <w:start w:val="1"/>
      <w:numFmt w:val="lowerRoman"/>
      <w:lvlText w:val="%9."/>
      <w:lvlJc w:val="right"/>
      <w:pPr>
        <w:ind w:left="7272" w:hanging="180"/>
      </w:pPr>
    </w:lvl>
  </w:abstractNum>
  <w:abstractNum w:abstractNumId="12" w15:restartNumberingAfterBreak="0">
    <w:nsid w:val="2A6E758F"/>
    <w:multiLevelType w:val="multilevel"/>
    <w:tmpl w:val="2CCCF060"/>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b w:val="0"/>
      </w:rPr>
    </w:lvl>
    <w:lvl w:ilvl="2">
      <w:start w:val="1"/>
      <w:numFmt w:val="lowerLetter"/>
      <w:lvlText w:val="(%3)"/>
      <w:lvlJc w:val="left"/>
      <w:pPr>
        <w:ind w:left="1224" w:hanging="504"/>
      </w:pPr>
      <w:rPr>
        <w:rFonts w:hint="default"/>
      </w:rPr>
    </w:lvl>
    <w:lvl w:ilvl="3">
      <w:start w:val="1"/>
      <w:numFmt w:val="lowerRoman"/>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B5B075C"/>
    <w:multiLevelType w:val="hybridMultilevel"/>
    <w:tmpl w:val="DDDE3688"/>
    <w:lvl w:ilvl="0" w:tplc="5412CAD2">
      <w:start w:val="1"/>
      <w:numFmt w:val="upperLetter"/>
      <w:lvlText w:val="%1."/>
      <w:lvlJc w:val="left"/>
      <w:pPr>
        <w:ind w:left="1080" w:hanging="360"/>
      </w:pPr>
      <w:rPr>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2B6A3223"/>
    <w:multiLevelType w:val="multilevel"/>
    <w:tmpl w:val="C8D6362C"/>
    <w:styleLink w:val="ListHeadings"/>
    <w:lvl w:ilvl="0">
      <w:start w:val="1"/>
      <w:numFmt w:val="none"/>
      <w:suff w:val="nothing"/>
      <w:lvlText w:val="%1"/>
      <w:lvlJc w:val="left"/>
      <w:pPr>
        <w:ind w:left="0" w:firstLine="0"/>
      </w:pPr>
      <w:rPr>
        <w:rFonts w:hint="default"/>
      </w:rPr>
    </w:lvl>
    <w:lvl w:ilvl="1">
      <w:start w:val="1"/>
      <w:numFmt w:val="decimal"/>
      <w:lvlText w:val="%2."/>
      <w:lvlJc w:val="left"/>
      <w:pPr>
        <w:tabs>
          <w:tab w:val="num" w:pos="709"/>
        </w:tabs>
        <w:ind w:left="709" w:hanging="709"/>
      </w:pPr>
      <w:rPr>
        <w:rFonts w:hint="default"/>
        <w:b w:val="0"/>
        <w:i w:val="0"/>
        <w:u w:val="none"/>
      </w:rPr>
    </w:lvl>
    <w:lvl w:ilvl="2">
      <w:start w:val="1"/>
      <w:numFmt w:val="decimal"/>
      <w:lvlText w:val="%2.%3"/>
      <w:lvlJc w:val="left"/>
      <w:pPr>
        <w:tabs>
          <w:tab w:val="num" w:pos="709"/>
        </w:tabs>
        <w:ind w:left="709" w:hanging="709"/>
      </w:pPr>
      <w:rPr>
        <w:rFonts w:hint="default"/>
        <w:b w:val="0"/>
        <w:i w:val="0"/>
        <w:u w:val="none"/>
      </w:rPr>
    </w:lvl>
    <w:lvl w:ilvl="3">
      <w:start w:val="1"/>
      <w:numFmt w:val="upperLetter"/>
      <w:lvlText w:val="(%4)"/>
      <w:lvlJc w:val="left"/>
      <w:pPr>
        <w:tabs>
          <w:tab w:val="num" w:pos="1418"/>
        </w:tabs>
        <w:ind w:left="1418" w:hanging="709"/>
      </w:pPr>
      <w:rPr>
        <w:rFonts w:hint="default"/>
        <w:b w:val="0"/>
        <w:i w:val="0"/>
      </w:rPr>
    </w:lvl>
    <w:lvl w:ilvl="4">
      <w:start w:val="1"/>
      <w:numFmt w:val="decimal"/>
      <w:lvlText w:val="(%5)"/>
      <w:lvlJc w:val="left"/>
      <w:pPr>
        <w:tabs>
          <w:tab w:val="num" w:pos="1985"/>
        </w:tabs>
        <w:ind w:left="1985" w:hanging="567"/>
      </w:pPr>
      <w:rPr>
        <w:rFonts w:hint="default"/>
        <w:b w:val="0"/>
        <w:i w:val="0"/>
      </w:rPr>
    </w:lvl>
    <w:lvl w:ilvl="5">
      <w:start w:val="1"/>
      <w:numFmt w:val="lowerLetter"/>
      <w:lvlText w:val="(%6)"/>
      <w:lvlJc w:val="left"/>
      <w:pPr>
        <w:tabs>
          <w:tab w:val="num" w:pos="2552"/>
        </w:tabs>
        <w:ind w:left="2552" w:hanging="567"/>
      </w:pPr>
      <w:rPr>
        <w:rFonts w:hint="default"/>
        <w:b w:val="0"/>
        <w:i w:val="0"/>
      </w:rPr>
    </w:lvl>
    <w:lvl w:ilvl="6">
      <w:start w:val="1"/>
      <w:numFmt w:val="lowerRoman"/>
      <w:lvlText w:val="(%7)"/>
      <w:lvlJc w:val="left"/>
      <w:pPr>
        <w:tabs>
          <w:tab w:val="num" w:pos="3119"/>
        </w:tabs>
        <w:ind w:left="3119" w:hanging="567"/>
      </w:pPr>
      <w:rPr>
        <w:rFonts w:hint="default"/>
        <w:b w:val="0"/>
        <w:i w:val="0"/>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33A66DD"/>
    <w:multiLevelType w:val="hybridMultilevel"/>
    <w:tmpl w:val="CFF473A2"/>
    <w:lvl w:ilvl="0" w:tplc="9B78D6A4">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15:restartNumberingAfterBreak="0">
    <w:nsid w:val="346C4382"/>
    <w:multiLevelType w:val="hybridMultilevel"/>
    <w:tmpl w:val="012073A2"/>
    <w:lvl w:ilvl="0" w:tplc="9B78D6A4">
      <w:start w:val="1"/>
      <w:numFmt w:val="lowerLetter"/>
      <w:lvlText w:val="(%1)"/>
      <w:lvlJc w:val="left"/>
      <w:pPr>
        <w:ind w:left="1440" w:hanging="360"/>
      </w:pPr>
      <w:rPr>
        <w:rFonts w:hint="default"/>
      </w:rPr>
    </w:lvl>
    <w:lvl w:ilvl="1" w:tplc="D7D6BD42">
      <w:start w:val="1"/>
      <w:numFmt w:val="lowerRoman"/>
      <w:lvlText w:val="(%2)"/>
      <w:lvlJc w:val="left"/>
      <w:pPr>
        <w:ind w:left="2160" w:hanging="360"/>
      </w:pPr>
      <w:rPr>
        <w:rFonts w:hint="default"/>
      </w:r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15:restartNumberingAfterBreak="0">
    <w:nsid w:val="34C77185"/>
    <w:multiLevelType w:val="hybridMultilevel"/>
    <w:tmpl w:val="76A62852"/>
    <w:lvl w:ilvl="0" w:tplc="9B78D6A4">
      <w:start w:val="1"/>
      <w:numFmt w:val="lowerLetter"/>
      <w:lvlText w:val="(%1)"/>
      <w:lvlJc w:val="left"/>
      <w:pPr>
        <w:ind w:left="1428" w:hanging="360"/>
      </w:pPr>
      <w:rPr>
        <w:rFonts w:hint="default"/>
      </w:rPr>
    </w:lvl>
    <w:lvl w:ilvl="1" w:tplc="08090019" w:tentative="1">
      <w:start w:val="1"/>
      <w:numFmt w:val="lowerLetter"/>
      <w:lvlText w:val="%2."/>
      <w:lvlJc w:val="left"/>
      <w:pPr>
        <w:ind w:left="2148" w:hanging="360"/>
      </w:pPr>
    </w:lvl>
    <w:lvl w:ilvl="2" w:tplc="0809001B" w:tentative="1">
      <w:start w:val="1"/>
      <w:numFmt w:val="lowerRoman"/>
      <w:lvlText w:val="%3."/>
      <w:lvlJc w:val="right"/>
      <w:pPr>
        <w:ind w:left="2868" w:hanging="180"/>
      </w:pPr>
    </w:lvl>
    <w:lvl w:ilvl="3" w:tplc="0809000F" w:tentative="1">
      <w:start w:val="1"/>
      <w:numFmt w:val="decimal"/>
      <w:lvlText w:val="%4."/>
      <w:lvlJc w:val="left"/>
      <w:pPr>
        <w:ind w:left="3588" w:hanging="360"/>
      </w:pPr>
    </w:lvl>
    <w:lvl w:ilvl="4" w:tplc="08090019" w:tentative="1">
      <w:start w:val="1"/>
      <w:numFmt w:val="lowerLetter"/>
      <w:lvlText w:val="%5."/>
      <w:lvlJc w:val="left"/>
      <w:pPr>
        <w:ind w:left="4308" w:hanging="360"/>
      </w:pPr>
    </w:lvl>
    <w:lvl w:ilvl="5" w:tplc="0809001B" w:tentative="1">
      <w:start w:val="1"/>
      <w:numFmt w:val="lowerRoman"/>
      <w:lvlText w:val="%6."/>
      <w:lvlJc w:val="right"/>
      <w:pPr>
        <w:ind w:left="5028" w:hanging="180"/>
      </w:pPr>
    </w:lvl>
    <w:lvl w:ilvl="6" w:tplc="0809000F" w:tentative="1">
      <w:start w:val="1"/>
      <w:numFmt w:val="decimal"/>
      <w:lvlText w:val="%7."/>
      <w:lvlJc w:val="left"/>
      <w:pPr>
        <w:ind w:left="5748" w:hanging="360"/>
      </w:pPr>
    </w:lvl>
    <w:lvl w:ilvl="7" w:tplc="08090019" w:tentative="1">
      <w:start w:val="1"/>
      <w:numFmt w:val="lowerLetter"/>
      <w:lvlText w:val="%8."/>
      <w:lvlJc w:val="left"/>
      <w:pPr>
        <w:ind w:left="6468" w:hanging="360"/>
      </w:pPr>
    </w:lvl>
    <w:lvl w:ilvl="8" w:tplc="0809001B" w:tentative="1">
      <w:start w:val="1"/>
      <w:numFmt w:val="lowerRoman"/>
      <w:lvlText w:val="%9."/>
      <w:lvlJc w:val="right"/>
      <w:pPr>
        <w:ind w:left="7188" w:hanging="180"/>
      </w:pPr>
    </w:lvl>
  </w:abstractNum>
  <w:abstractNum w:abstractNumId="18" w15:restartNumberingAfterBreak="0">
    <w:nsid w:val="3AB60BF9"/>
    <w:multiLevelType w:val="hybridMultilevel"/>
    <w:tmpl w:val="0CF6A206"/>
    <w:lvl w:ilvl="0" w:tplc="9B78D6A4">
      <w:start w:val="1"/>
      <w:numFmt w:val="lowerLetter"/>
      <w:lvlText w:val="(%1)"/>
      <w:lvlJc w:val="left"/>
      <w:pPr>
        <w:ind w:left="2845" w:hanging="360"/>
      </w:pPr>
      <w:rPr>
        <w:rFonts w:hint="default"/>
      </w:rPr>
    </w:lvl>
    <w:lvl w:ilvl="1" w:tplc="08090019" w:tentative="1">
      <w:start w:val="1"/>
      <w:numFmt w:val="lowerLetter"/>
      <w:lvlText w:val="%2."/>
      <w:lvlJc w:val="left"/>
      <w:pPr>
        <w:ind w:left="3565" w:hanging="360"/>
      </w:pPr>
    </w:lvl>
    <w:lvl w:ilvl="2" w:tplc="0809001B" w:tentative="1">
      <w:start w:val="1"/>
      <w:numFmt w:val="lowerRoman"/>
      <w:lvlText w:val="%3."/>
      <w:lvlJc w:val="right"/>
      <w:pPr>
        <w:ind w:left="4285" w:hanging="180"/>
      </w:pPr>
    </w:lvl>
    <w:lvl w:ilvl="3" w:tplc="0809000F" w:tentative="1">
      <w:start w:val="1"/>
      <w:numFmt w:val="decimal"/>
      <w:lvlText w:val="%4."/>
      <w:lvlJc w:val="left"/>
      <w:pPr>
        <w:ind w:left="5005" w:hanging="360"/>
      </w:pPr>
    </w:lvl>
    <w:lvl w:ilvl="4" w:tplc="08090019" w:tentative="1">
      <w:start w:val="1"/>
      <w:numFmt w:val="lowerLetter"/>
      <w:lvlText w:val="%5."/>
      <w:lvlJc w:val="left"/>
      <w:pPr>
        <w:ind w:left="5725" w:hanging="360"/>
      </w:pPr>
    </w:lvl>
    <w:lvl w:ilvl="5" w:tplc="0809001B" w:tentative="1">
      <w:start w:val="1"/>
      <w:numFmt w:val="lowerRoman"/>
      <w:lvlText w:val="%6."/>
      <w:lvlJc w:val="right"/>
      <w:pPr>
        <w:ind w:left="6445" w:hanging="180"/>
      </w:pPr>
    </w:lvl>
    <w:lvl w:ilvl="6" w:tplc="0809000F" w:tentative="1">
      <w:start w:val="1"/>
      <w:numFmt w:val="decimal"/>
      <w:lvlText w:val="%7."/>
      <w:lvlJc w:val="left"/>
      <w:pPr>
        <w:ind w:left="7165" w:hanging="360"/>
      </w:pPr>
    </w:lvl>
    <w:lvl w:ilvl="7" w:tplc="08090019" w:tentative="1">
      <w:start w:val="1"/>
      <w:numFmt w:val="lowerLetter"/>
      <w:lvlText w:val="%8."/>
      <w:lvlJc w:val="left"/>
      <w:pPr>
        <w:ind w:left="7885" w:hanging="360"/>
      </w:pPr>
    </w:lvl>
    <w:lvl w:ilvl="8" w:tplc="0809001B" w:tentative="1">
      <w:start w:val="1"/>
      <w:numFmt w:val="lowerRoman"/>
      <w:lvlText w:val="%9."/>
      <w:lvlJc w:val="right"/>
      <w:pPr>
        <w:ind w:left="8605" w:hanging="180"/>
      </w:pPr>
    </w:lvl>
  </w:abstractNum>
  <w:abstractNum w:abstractNumId="19" w15:restartNumberingAfterBreak="0">
    <w:nsid w:val="41DE2A36"/>
    <w:multiLevelType w:val="multilevel"/>
    <w:tmpl w:val="04190025"/>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0" w15:restartNumberingAfterBreak="0">
    <w:nsid w:val="42811442"/>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54A6C99"/>
    <w:multiLevelType w:val="hybridMultilevel"/>
    <w:tmpl w:val="63E25730"/>
    <w:lvl w:ilvl="0" w:tplc="4D88D532">
      <w:start w:val="1"/>
      <w:numFmt w:val="lowerLetter"/>
      <w:lvlText w:val="(%1)"/>
      <w:lvlJc w:val="left"/>
      <w:pPr>
        <w:ind w:left="1514" w:hanging="360"/>
      </w:pPr>
      <w:rPr>
        <w:rFonts w:ascii="Arial" w:hAnsi="Arial" w:cs="Arial" w:hint="default"/>
        <w:sz w:val="22"/>
        <w:szCs w:val="22"/>
      </w:rPr>
    </w:lvl>
    <w:lvl w:ilvl="1" w:tplc="FFFFFFFF" w:tentative="1">
      <w:start w:val="1"/>
      <w:numFmt w:val="lowerLetter"/>
      <w:lvlText w:val="%2."/>
      <w:lvlJc w:val="left"/>
      <w:pPr>
        <w:ind w:left="2234" w:hanging="360"/>
      </w:pPr>
    </w:lvl>
    <w:lvl w:ilvl="2" w:tplc="FFFFFFFF" w:tentative="1">
      <w:start w:val="1"/>
      <w:numFmt w:val="lowerRoman"/>
      <w:lvlText w:val="%3."/>
      <w:lvlJc w:val="right"/>
      <w:pPr>
        <w:ind w:left="2954" w:hanging="180"/>
      </w:pPr>
    </w:lvl>
    <w:lvl w:ilvl="3" w:tplc="FFFFFFFF" w:tentative="1">
      <w:start w:val="1"/>
      <w:numFmt w:val="decimal"/>
      <w:lvlText w:val="%4."/>
      <w:lvlJc w:val="left"/>
      <w:pPr>
        <w:ind w:left="3674" w:hanging="360"/>
      </w:pPr>
    </w:lvl>
    <w:lvl w:ilvl="4" w:tplc="FFFFFFFF" w:tentative="1">
      <w:start w:val="1"/>
      <w:numFmt w:val="lowerLetter"/>
      <w:lvlText w:val="%5."/>
      <w:lvlJc w:val="left"/>
      <w:pPr>
        <w:ind w:left="4394" w:hanging="360"/>
      </w:pPr>
    </w:lvl>
    <w:lvl w:ilvl="5" w:tplc="FFFFFFFF" w:tentative="1">
      <w:start w:val="1"/>
      <w:numFmt w:val="lowerRoman"/>
      <w:lvlText w:val="%6."/>
      <w:lvlJc w:val="right"/>
      <w:pPr>
        <w:ind w:left="5114" w:hanging="180"/>
      </w:pPr>
    </w:lvl>
    <w:lvl w:ilvl="6" w:tplc="FFFFFFFF" w:tentative="1">
      <w:start w:val="1"/>
      <w:numFmt w:val="decimal"/>
      <w:lvlText w:val="%7."/>
      <w:lvlJc w:val="left"/>
      <w:pPr>
        <w:ind w:left="5834" w:hanging="360"/>
      </w:pPr>
    </w:lvl>
    <w:lvl w:ilvl="7" w:tplc="FFFFFFFF" w:tentative="1">
      <w:start w:val="1"/>
      <w:numFmt w:val="lowerLetter"/>
      <w:lvlText w:val="%8."/>
      <w:lvlJc w:val="left"/>
      <w:pPr>
        <w:ind w:left="6554" w:hanging="360"/>
      </w:pPr>
    </w:lvl>
    <w:lvl w:ilvl="8" w:tplc="FFFFFFFF" w:tentative="1">
      <w:start w:val="1"/>
      <w:numFmt w:val="lowerRoman"/>
      <w:lvlText w:val="%9."/>
      <w:lvlJc w:val="right"/>
      <w:pPr>
        <w:ind w:left="7274" w:hanging="180"/>
      </w:pPr>
    </w:lvl>
  </w:abstractNum>
  <w:abstractNum w:abstractNumId="22" w15:restartNumberingAfterBreak="0">
    <w:nsid w:val="4DDE14E8"/>
    <w:multiLevelType w:val="hybridMultilevel"/>
    <w:tmpl w:val="7BFCD0BA"/>
    <w:lvl w:ilvl="0" w:tplc="9B78D6A4">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3" w15:restartNumberingAfterBreak="0">
    <w:nsid w:val="53F76E74"/>
    <w:multiLevelType w:val="hybridMultilevel"/>
    <w:tmpl w:val="4BB85FC8"/>
    <w:lvl w:ilvl="0" w:tplc="EB70CD04">
      <w:start w:val="1"/>
      <w:numFmt w:val="lowerLetter"/>
      <w:lvlText w:val="(%1)"/>
      <w:lvlJc w:val="left"/>
      <w:pPr>
        <w:ind w:left="1571" w:hanging="360"/>
      </w:pPr>
      <w:rPr>
        <w:rFonts w:hint="default"/>
        <w:b w:val="0"/>
      </w:r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24" w15:restartNumberingAfterBreak="0">
    <w:nsid w:val="54C54019"/>
    <w:multiLevelType w:val="hybridMultilevel"/>
    <w:tmpl w:val="34807DAC"/>
    <w:lvl w:ilvl="0" w:tplc="FFFFFFFF">
      <w:start w:val="1"/>
      <w:numFmt w:val="lowerLetter"/>
      <w:lvlText w:val="(%1)"/>
      <w:lvlJc w:val="left"/>
      <w:pPr>
        <w:ind w:left="1512" w:hanging="360"/>
      </w:pPr>
      <w:rPr>
        <w:rFonts w:hint="default"/>
      </w:rPr>
    </w:lvl>
    <w:lvl w:ilvl="1" w:tplc="9B78D6A4">
      <w:start w:val="1"/>
      <w:numFmt w:val="lowerLetter"/>
      <w:lvlText w:val="(%2)"/>
      <w:lvlJc w:val="left"/>
      <w:pPr>
        <w:ind w:left="1514" w:hanging="360"/>
      </w:pPr>
      <w:rPr>
        <w:rFonts w:hint="default"/>
      </w:rPr>
    </w:lvl>
    <w:lvl w:ilvl="2" w:tplc="FFFFFFFF">
      <w:start w:val="1"/>
      <w:numFmt w:val="upperLetter"/>
      <w:lvlText w:val="%3."/>
      <w:lvlJc w:val="left"/>
      <w:pPr>
        <w:ind w:left="2952" w:hanging="180"/>
      </w:pPr>
    </w:lvl>
    <w:lvl w:ilvl="3" w:tplc="FFFFFFFF" w:tentative="1">
      <w:start w:val="1"/>
      <w:numFmt w:val="decimal"/>
      <w:lvlText w:val="%4."/>
      <w:lvlJc w:val="left"/>
      <w:pPr>
        <w:ind w:left="3672" w:hanging="360"/>
      </w:pPr>
    </w:lvl>
    <w:lvl w:ilvl="4" w:tplc="FFFFFFFF" w:tentative="1">
      <w:start w:val="1"/>
      <w:numFmt w:val="lowerLetter"/>
      <w:lvlText w:val="%5."/>
      <w:lvlJc w:val="left"/>
      <w:pPr>
        <w:ind w:left="4392" w:hanging="360"/>
      </w:pPr>
    </w:lvl>
    <w:lvl w:ilvl="5" w:tplc="FFFFFFFF" w:tentative="1">
      <w:start w:val="1"/>
      <w:numFmt w:val="lowerRoman"/>
      <w:lvlText w:val="%6."/>
      <w:lvlJc w:val="right"/>
      <w:pPr>
        <w:ind w:left="5112" w:hanging="180"/>
      </w:pPr>
    </w:lvl>
    <w:lvl w:ilvl="6" w:tplc="FFFFFFFF" w:tentative="1">
      <w:start w:val="1"/>
      <w:numFmt w:val="decimal"/>
      <w:lvlText w:val="%7."/>
      <w:lvlJc w:val="left"/>
      <w:pPr>
        <w:ind w:left="5832" w:hanging="360"/>
      </w:pPr>
    </w:lvl>
    <w:lvl w:ilvl="7" w:tplc="FFFFFFFF" w:tentative="1">
      <w:start w:val="1"/>
      <w:numFmt w:val="lowerLetter"/>
      <w:lvlText w:val="%8."/>
      <w:lvlJc w:val="left"/>
      <w:pPr>
        <w:ind w:left="6552" w:hanging="360"/>
      </w:pPr>
    </w:lvl>
    <w:lvl w:ilvl="8" w:tplc="FFFFFFFF" w:tentative="1">
      <w:start w:val="1"/>
      <w:numFmt w:val="lowerRoman"/>
      <w:lvlText w:val="%9."/>
      <w:lvlJc w:val="right"/>
      <w:pPr>
        <w:ind w:left="7272" w:hanging="180"/>
      </w:pPr>
    </w:lvl>
  </w:abstractNum>
  <w:abstractNum w:abstractNumId="25" w15:restartNumberingAfterBreak="0">
    <w:nsid w:val="652E6777"/>
    <w:multiLevelType w:val="hybridMultilevel"/>
    <w:tmpl w:val="FE6C20EE"/>
    <w:lvl w:ilvl="0" w:tplc="9B78D6A4">
      <w:start w:val="1"/>
      <w:numFmt w:val="lowerLetter"/>
      <w:lvlText w:val="(%1)"/>
      <w:lvlJc w:val="left"/>
      <w:pPr>
        <w:ind w:left="1571" w:hanging="360"/>
      </w:pPr>
      <w:rPr>
        <w:rFonts w:hint="default"/>
      </w:r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26" w15:restartNumberingAfterBreak="0">
    <w:nsid w:val="681E102E"/>
    <w:multiLevelType w:val="hybridMultilevel"/>
    <w:tmpl w:val="E6389AF8"/>
    <w:lvl w:ilvl="0" w:tplc="9B78D6A4">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7" w15:restartNumberingAfterBreak="0">
    <w:nsid w:val="6B4621FD"/>
    <w:multiLevelType w:val="hybridMultilevel"/>
    <w:tmpl w:val="1B04E680"/>
    <w:lvl w:ilvl="0" w:tplc="9B78D6A4">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8" w15:restartNumberingAfterBreak="0">
    <w:nsid w:val="6FB30129"/>
    <w:multiLevelType w:val="hybridMultilevel"/>
    <w:tmpl w:val="FE6C20EE"/>
    <w:lvl w:ilvl="0" w:tplc="FFFFFFFF">
      <w:start w:val="1"/>
      <w:numFmt w:val="lowerLetter"/>
      <w:lvlText w:val="(%1)"/>
      <w:lvlJc w:val="left"/>
      <w:pPr>
        <w:ind w:left="1571" w:hanging="360"/>
      </w:pPr>
      <w:rPr>
        <w:rFonts w:hint="default"/>
      </w:r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29" w15:restartNumberingAfterBreak="0">
    <w:nsid w:val="72557A38"/>
    <w:multiLevelType w:val="multilevel"/>
    <w:tmpl w:val="BD66ACA0"/>
    <w:lvl w:ilvl="0">
      <w:start w:val="1"/>
      <w:numFmt w:val="decimal"/>
      <w:pStyle w:val="Head1"/>
      <w:suff w:val="space"/>
      <w:lvlText w:val="%1."/>
      <w:lvlJc w:val="left"/>
      <w:pPr>
        <w:ind w:left="142" w:firstLine="851"/>
      </w:pPr>
      <w:rPr>
        <w:rFonts w:ascii="Times New Roman" w:eastAsia="Calibri" w:hAnsi="Times New Roman" w:cs="Times New Roman"/>
      </w:rPr>
    </w:lvl>
    <w:lvl w:ilvl="1">
      <w:start w:val="1"/>
      <w:numFmt w:val="decimal"/>
      <w:pStyle w:val="Head2"/>
      <w:suff w:val="space"/>
      <w:lvlText w:val="%1.%2"/>
      <w:lvlJc w:val="left"/>
      <w:pPr>
        <w:ind w:left="0" w:firstLine="851"/>
      </w:pPr>
      <w:rPr>
        <w:b/>
        <w:i w:val="0"/>
      </w:rPr>
    </w:lvl>
    <w:lvl w:ilvl="2">
      <w:start w:val="1"/>
      <w:numFmt w:val="decimal"/>
      <w:pStyle w:val="Head3"/>
      <w:suff w:val="space"/>
      <w:lvlText w:val="%1.%2.%3"/>
      <w:lvlJc w:val="left"/>
      <w:pPr>
        <w:ind w:left="284" w:firstLine="851"/>
      </w:pPr>
      <w:rPr>
        <w:i w:val="0"/>
      </w:rPr>
    </w:lvl>
    <w:lvl w:ilvl="3">
      <w:start w:val="1"/>
      <w:numFmt w:val="decimal"/>
      <w:pStyle w:val="Head4"/>
      <w:suff w:val="space"/>
      <w:lvlText w:val="%1.%2.%3.%4"/>
      <w:lvlJc w:val="left"/>
      <w:pPr>
        <w:ind w:left="1418" w:firstLine="851"/>
      </w:pPr>
      <w:rPr>
        <w:rFonts w:ascii="Times New Roman" w:hAnsi="Times New Roman" w:cs="Times New Roman" w:hint="default"/>
        <w:b/>
        <w:bCs w:val="0"/>
        <w:i w:val="0"/>
        <w:iCs w:val="0"/>
        <w:caps w:val="0"/>
        <w:smallCaps w:val="0"/>
        <w:strike w:val="0"/>
        <w:dstrike w:val="0"/>
        <w:vanish w:val="0"/>
        <w:webHidden w:val="0"/>
        <w:color w:val="auto"/>
        <w:spacing w:val="0"/>
        <w:kern w:val="0"/>
        <w:position w:val="0"/>
        <w:u w:val="none"/>
        <w:effect w:val="none"/>
        <w:vertAlign w:val="baseline"/>
        <w:em w:val="none"/>
        <w:specVanish w:val="0"/>
      </w:rPr>
    </w:lvl>
    <w:lvl w:ilvl="4">
      <w:start w:val="1"/>
      <w:numFmt w:val="decimal"/>
      <w:pStyle w:val="Head5"/>
      <w:suff w:val="space"/>
      <w:lvlText w:val="%1.%2.%3.%4.%5"/>
      <w:lvlJc w:val="left"/>
      <w:pPr>
        <w:ind w:left="0" w:firstLine="851"/>
      </w:pPr>
    </w:lvl>
    <w:lvl w:ilvl="5">
      <w:start w:val="1"/>
      <w:numFmt w:val="decimal"/>
      <w:lvlText w:val="%1.%2.%3.%4.%5.%6"/>
      <w:lvlJc w:val="left"/>
      <w:pPr>
        <w:tabs>
          <w:tab w:val="num" w:pos="2433"/>
        </w:tabs>
        <w:ind w:left="2433" w:hanging="1440"/>
      </w:pPr>
    </w:lvl>
    <w:lvl w:ilvl="6">
      <w:start w:val="1"/>
      <w:numFmt w:val="decimal"/>
      <w:lvlText w:val="%1.%2.%3.%4.%5.%6.%7"/>
      <w:lvlJc w:val="left"/>
      <w:pPr>
        <w:tabs>
          <w:tab w:val="num" w:pos="2793"/>
        </w:tabs>
        <w:ind w:left="2793" w:hanging="1800"/>
      </w:pPr>
    </w:lvl>
    <w:lvl w:ilvl="7">
      <w:start w:val="1"/>
      <w:numFmt w:val="decimal"/>
      <w:lvlRestart w:val="0"/>
      <w:pStyle w:val="PictureInscription"/>
      <w:suff w:val="space"/>
      <w:lvlText w:val="Рисунок %8 –"/>
      <w:lvlJc w:val="left"/>
      <w:pPr>
        <w:ind w:left="2793" w:hanging="1800"/>
      </w:pPr>
    </w:lvl>
    <w:lvl w:ilvl="8">
      <w:start w:val="1"/>
      <w:numFmt w:val="decimal"/>
      <w:lvlRestart w:val="0"/>
      <w:pStyle w:val="TableInscription"/>
      <w:suff w:val="space"/>
      <w:lvlText w:val="Таблица %9 –"/>
      <w:lvlJc w:val="left"/>
      <w:pPr>
        <w:ind w:left="3153" w:hanging="2160"/>
      </w:pPr>
    </w:lvl>
  </w:abstractNum>
  <w:abstractNum w:abstractNumId="30" w15:restartNumberingAfterBreak="0">
    <w:nsid w:val="77863054"/>
    <w:multiLevelType w:val="multilevel"/>
    <w:tmpl w:val="AC802846"/>
    <w:lvl w:ilvl="0">
      <w:start w:val="2"/>
      <w:numFmt w:val="decimal"/>
      <w:lvlText w:val="%1."/>
      <w:lvlJc w:val="left"/>
      <w:pPr>
        <w:ind w:left="360" w:hanging="360"/>
      </w:pPr>
      <w:rPr>
        <w:rFonts w:hint="default"/>
        <w:b/>
      </w:rPr>
    </w:lvl>
    <w:lvl w:ilvl="1">
      <w:start w:val="1"/>
      <w:numFmt w:val="decimal"/>
      <w:lvlText w:val="%1.%2."/>
      <w:lvlJc w:val="left"/>
      <w:pPr>
        <w:ind w:left="792" w:hanging="432"/>
      </w:pPr>
      <w:rPr>
        <w:rFonts w:hint="default"/>
        <w:b w:val="0"/>
      </w:rPr>
    </w:lvl>
    <w:lvl w:ilvl="2">
      <w:start w:val="1"/>
      <w:numFmt w:val="lowerLetter"/>
      <w:lvlText w:val="(%3)"/>
      <w:lvlJc w:val="left"/>
      <w:pPr>
        <w:ind w:left="1224" w:hanging="504"/>
      </w:pPr>
      <w:rPr>
        <w:rFonts w:hint="default"/>
        <w:b w:val="0"/>
      </w:rPr>
    </w:lvl>
    <w:lvl w:ilvl="3">
      <w:start w:val="1"/>
      <w:numFmt w:val="lowerLetter"/>
      <w:lvlText w:val="(%4)"/>
      <w:lvlJc w:val="left"/>
      <w:pPr>
        <w:ind w:left="1728" w:hanging="648"/>
      </w:pPr>
      <w:rPr>
        <w:rFonts w:hint="default"/>
        <w:b w:val="0"/>
      </w:rPr>
    </w:lvl>
    <w:lvl w:ilvl="4">
      <w:start w:val="1"/>
      <w:numFmt w:val="upperLetter"/>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7A822B4E"/>
    <w:multiLevelType w:val="hybridMultilevel"/>
    <w:tmpl w:val="33801236"/>
    <w:lvl w:ilvl="0" w:tplc="9B78D6A4">
      <w:start w:val="1"/>
      <w:numFmt w:val="lowerLetter"/>
      <w:lvlText w:val="(%1)"/>
      <w:lvlJc w:val="left"/>
      <w:pPr>
        <w:ind w:left="1170" w:hanging="360"/>
      </w:pPr>
      <w:rPr>
        <w:rFonts w:hint="default"/>
      </w:rPr>
    </w:lvl>
    <w:lvl w:ilvl="1" w:tplc="08090019" w:tentative="1">
      <w:start w:val="1"/>
      <w:numFmt w:val="lowerLetter"/>
      <w:lvlText w:val="%2."/>
      <w:lvlJc w:val="left"/>
      <w:pPr>
        <w:ind w:left="1890" w:hanging="360"/>
      </w:pPr>
    </w:lvl>
    <w:lvl w:ilvl="2" w:tplc="0809001B" w:tentative="1">
      <w:start w:val="1"/>
      <w:numFmt w:val="lowerRoman"/>
      <w:lvlText w:val="%3."/>
      <w:lvlJc w:val="right"/>
      <w:pPr>
        <w:ind w:left="2610" w:hanging="180"/>
      </w:pPr>
    </w:lvl>
    <w:lvl w:ilvl="3" w:tplc="0809000F" w:tentative="1">
      <w:start w:val="1"/>
      <w:numFmt w:val="decimal"/>
      <w:lvlText w:val="%4."/>
      <w:lvlJc w:val="left"/>
      <w:pPr>
        <w:ind w:left="3330" w:hanging="360"/>
      </w:pPr>
    </w:lvl>
    <w:lvl w:ilvl="4" w:tplc="08090019" w:tentative="1">
      <w:start w:val="1"/>
      <w:numFmt w:val="lowerLetter"/>
      <w:lvlText w:val="%5."/>
      <w:lvlJc w:val="left"/>
      <w:pPr>
        <w:ind w:left="4050" w:hanging="360"/>
      </w:pPr>
    </w:lvl>
    <w:lvl w:ilvl="5" w:tplc="0809001B" w:tentative="1">
      <w:start w:val="1"/>
      <w:numFmt w:val="lowerRoman"/>
      <w:lvlText w:val="%6."/>
      <w:lvlJc w:val="right"/>
      <w:pPr>
        <w:ind w:left="4770" w:hanging="180"/>
      </w:pPr>
    </w:lvl>
    <w:lvl w:ilvl="6" w:tplc="0809000F" w:tentative="1">
      <w:start w:val="1"/>
      <w:numFmt w:val="decimal"/>
      <w:lvlText w:val="%7."/>
      <w:lvlJc w:val="left"/>
      <w:pPr>
        <w:ind w:left="5490" w:hanging="360"/>
      </w:pPr>
    </w:lvl>
    <w:lvl w:ilvl="7" w:tplc="08090019" w:tentative="1">
      <w:start w:val="1"/>
      <w:numFmt w:val="lowerLetter"/>
      <w:lvlText w:val="%8."/>
      <w:lvlJc w:val="left"/>
      <w:pPr>
        <w:ind w:left="6210" w:hanging="360"/>
      </w:pPr>
    </w:lvl>
    <w:lvl w:ilvl="8" w:tplc="0809001B" w:tentative="1">
      <w:start w:val="1"/>
      <w:numFmt w:val="lowerRoman"/>
      <w:lvlText w:val="%9."/>
      <w:lvlJc w:val="right"/>
      <w:pPr>
        <w:ind w:left="6930" w:hanging="180"/>
      </w:pPr>
    </w:lvl>
  </w:abstractNum>
  <w:abstractNum w:abstractNumId="32" w15:restartNumberingAfterBreak="0">
    <w:nsid w:val="7B29390D"/>
    <w:multiLevelType w:val="multilevel"/>
    <w:tmpl w:val="6F129A46"/>
    <w:lvl w:ilvl="0">
      <w:start w:val="2"/>
      <w:numFmt w:val="decimal"/>
      <w:lvlText w:val="%1."/>
      <w:lvlJc w:val="left"/>
      <w:pPr>
        <w:ind w:left="360" w:hanging="360"/>
      </w:pPr>
      <w:rPr>
        <w:rFonts w:hint="default"/>
        <w:b/>
      </w:rPr>
    </w:lvl>
    <w:lvl w:ilvl="1">
      <w:start w:val="1"/>
      <w:numFmt w:val="decimal"/>
      <w:lvlText w:val="%1.%2."/>
      <w:lvlJc w:val="left"/>
      <w:pPr>
        <w:ind w:left="792" w:hanging="432"/>
      </w:pPr>
      <w:rPr>
        <w:rFonts w:hint="default"/>
        <w:b w:val="0"/>
      </w:rPr>
    </w:lvl>
    <w:lvl w:ilvl="2">
      <w:start w:val="1"/>
      <w:numFmt w:val="lowerLetter"/>
      <w:lvlText w:val="(%3)"/>
      <w:lvlJc w:val="left"/>
      <w:pPr>
        <w:ind w:left="1224" w:hanging="504"/>
      </w:pPr>
      <w:rPr>
        <w:rFonts w:hint="default"/>
        <w:b w:val="0"/>
      </w:rPr>
    </w:lvl>
    <w:lvl w:ilvl="3">
      <w:start w:val="1"/>
      <w:numFmt w:val="lowerRoman"/>
      <w:lvlText w:val="(%4)"/>
      <w:lvlJc w:val="left"/>
      <w:pPr>
        <w:ind w:left="1728" w:hanging="648"/>
      </w:pPr>
      <w:rPr>
        <w:rFonts w:hint="default"/>
        <w:b w:val="0"/>
      </w:rPr>
    </w:lvl>
    <w:lvl w:ilvl="4">
      <w:start w:val="1"/>
      <w:numFmt w:val="upperLetter"/>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721005934">
    <w:abstractNumId w:val="19"/>
  </w:num>
  <w:num w:numId="2" w16cid:durableId="1095058364">
    <w:abstractNumId w:val="29"/>
  </w:num>
  <w:num w:numId="3" w16cid:durableId="109593374">
    <w:abstractNumId w:val="1"/>
  </w:num>
  <w:num w:numId="4" w16cid:durableId="539438968">
    <w:abstractNumId w:val="5"/>
  </w:num>
  <w:num w:numId="5" w16cid:durableId="1349870582">
    <w:abstractNumId w:val="0"/>
  </w:num>
  <w:num w:numId="6" w16cid:durableId="1933119768">
    <w:abstractNumId w:val="14"/>
  </w:num>
  <w:num w:numId="7" w16cid:durableId="385491854">
    <w:abstractNumId w:val="20"/>
  </w:num>
  <w:num w:numId="8" w16cid:durableId="102111997">
    <w:abstractNumId w:val="12"/>
  </w:num>
  <w:num w:numId="9" w16cid:durableId="144974260">
    <w:abstractNumId w:val="9"/>
  </w:num>
  <w:num w:numId="10" w16cid:durableId="748967853">
    <w:abstractNumId w:val="22"/>
  </w:num>
  <w:num w:numId="11" w16cid:durableId="190530235">
    <w:abstractNumId w:val="25"/>
  </w:num>
  <w:num w:numId="12" w16cid:durableId="2079785290">
    <w:abstractNumId w:val="2"/>
  </w:num>
  <w:num w:numId="13" w16cid:durableId="1664894689">
    <w:abstractNumId w:val="32"/>
  </w:num>
  <w:num w:numId="14" w16cid:durableId="363288897">
    <w:abstractNumId w:val="11"/>
  </w:num>
  <w:num w:numId="15" w16cid:durableId="1344629069">
    <w:abstractNumId w:val="15"/>
  </w:num>
  <w:num w:numId="16" w16cid:durableId="1637220926">
    <w:abstractNumId w:val="8"/>
  </w:num>
  <w:num w:numId="17" w16cid:durableId="376511018">
    <w:abstractNumId w:val="31"/>
  </w:num>
  <w:num w:numId="18" w16cid:durableId="97484424">
    <w:abstractNumId w:val="13"/>
  </w:num>
  <w:num w:numId="19" w16cid:durableId="935136716">
    <w:abstractNumId w:val="26"/>
  </w:num>
  <w:num w:numId="20" w16cid:durableId="1740251125">
    <w:abstractNumId w:val="16"/>
  </w:num>
  <w:num w:numId="21" w16cid:durableId="1056466860">
    <w:abstractNumId w:val="6"/>
  </w:num>
  <w:num w:numId="22" w16cid:durableId="331033667">
    <w:abstractNumId w:val="7"/>
  </w:num>
  <w:num w:numId="23" w16cid:durableId="1529567398">
    <w:abstractNumId w:val="18"/>
  </w:num>
  <w:num w:numId="24" w16cid:durableId="257908441">
    <w:abstractNumId w:val="30"/>
  </w:num>
  <w:num w:numId="25" w16cid:durableId="8723201">
    <w:abstractNumId w:val="17"/>
  </w:num>
  <w:num w:numId="26" w16cid:durableId="1269049781">
    <w:abstractNumId w:val="27"/>
  </w:num>
  <w:num w:numId="27" w16cid:durableId="734276801">
    <w:abstractNumId w:val="10"/>
  </w:num>
  <w:num w:numId="28" w16cid:durableId="1787961834">
    <w:abstractNumId w:val="23"/>
  </w:num>
  <w:num w:numId="29" w16cid:durableId="1014917833">
    <w:abstractNumId w:val="4"/>
  </w:num>
  <w:num w:numId="30" w16cid:durableId="663047836">
    <w:abstractNumId w:val="28"/>
  </w:num>
  <w:num w:numId="31" w16cid:durableId="160317791">
    <w:abstractNumId w:val="21"/>
  </w:num>
  <w:num w:numId="32" w16cid:durableId="946887986">
    <w:abstractNumId w:val="24"/>
  </w:num>
  <w:num w:numId="33" w16cid:durableId="1283027893">
    <w:abstractNumId w:val="3"/>
  </w:num>
  <w:numIdMacAtCleanup w:val="2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nnopov, Lutfulla">
    <w15:presenceInfo w15:providerId="AD" w15:userId="S::lutfulla.mannopov@dentons.com::509119d8-fbb4-4e9c-9b58-b127f4bc2f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oNotTrackFormatting/>
  <w:defaultTabStop w:val="708"/>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6B0"/>
    <w:rsid w:val="00000782"/>
    <w:rsid w:val="00002161"/>
    <w:rsid w:val="00007CD5"/>
    <w:rsid w:val="000119CB"/>
    <w:rsid w:val="000121BA"/>
    <w:rsid w:val="00012332"/>
    <w:rsid w:val="000123B0"/>
    <w:rsid w:val="00012B78"/>
    <w:rsid w:val="00014496"/>
    <w:rsid w:val="000165B5"/>
    <w:rsid w:val="00017858"/>
    <w:rsid w:val="00026A26"/>
    <w:rsid w:val="00027627"/>
    <w:rsid w:val="0002795A"/>
    <w:rsid w:val="000337A0"/>
    <w:rsid w:val="000341F2"/>
    <w:rsid w:val="000345A0"/>
    <w:rsid w:val="00037CD8"/>
    <w:rsid w:val="00041BE5"/>
    <w:rsid w:val="00041EAB"/>
    <w:rsid w:val="000437A6"/>
    <w:rsid w:val="00044E64"/>
    <w:rsid w:val="00051338"/>
    <w:rsid w:val="00051ACD"/>
    <w:rsid w:val="00053567"/>
    <w:rsid w:val="00053719"/>
    <w:rsid w:val="00057B9D"/>
    <w:rsid w:val="00060523"/>
    <w:rsid w:val="00060C2B"/>
    <w:rsid w:val="000614E3"/>
    <w:rsid w:val="00061B44"/>
    <w:rsid w:val="00061D1C"/>
    <w:rsid w:val="00063E2C"/>
    <w:rsid w:val="00065B4B"/>
    <w:rsid w:val="00071854"/>
    <w:rsid w:val="00073529"/>
    <w:rsid w:val="0007438B"/>
    <w:rsid w:val="00081F5E"/>
    <w:rsid w:val="000840AC"/>
    <w:rsid w:val="000868EC"/>
    <w:rsid w:val="0009488D"/>
    <w:rsid w:val="000A2BD8"/>
    <w:rsid w:val="000A675F"/>
    <w:rsid w:val="000B2E8F"/>
    <w:rsid w:val="000B2F72"/>
    <w:rsid w:val="000B42B7"/>
    <w:rsid w:val="000B6BCF"/>
    <w:rsid w:val="000C0D4C"/>
    <w:rsid w:val="000C5461"/>
    <w:rsid w:val="000C78C7"/>
    <w:rsid w:val="000C79D2"/>
    <w:rsid w:val="000D0605"/>
    <w:rsid w:val="000D1750"/>
    <w:rsid w:val="000D397F"/>
    <w:rsid w:val="000D6446"/>
    <w:rsid w:val="000D76A4"/>
    <w:rsid w:val="000E1884"/>
    <w:rsid w:val="000F0212"/>
    <w:rsid w:val="000F1EFE"/>
    <w:rsid w:val="000F263A"/>
    <w:rsid w:val="000F6853"/>
    <w:rsid w:val="00101B88"/>
    <w:rsid w:val="00103B0E"/>
    <w:rsid w:val="00104D4B"/>
    <w:rsid w:val="00106CE0"/>
    <w:rsid w:val="00111357"/>
    <w:rsid w:val="001113EA"/>
    <w:rsid w:val="0011164B"/>
    <w:rsid w:val="00111D93"/>
    <w:rsid w:val="00116893"/>
    <w:rsid w:val="00117BB2"/>
    <w:rsid w:val="001209A2"/>
    <w:rsid w:val="0012144A"/>
    <w:rsid w:val="00123CEE"/>
    <w:rsid w:val="001257BA"/>
    <w:rsid w:val="001313A5"/>
    <w:rsid w:val="0013141C"/>
    <w:rsid w:val="0013261E"/>
    <w:rsid w:val="001441A5"/>
    <w:rsid w:val="00151958"/>
    <w:rsid w:val="00160132"/>
    <w:rsid w:val="00165AC2"/>
    <w:rsid w:val="00167C5F"/>
    <w:rsid w:val="00170289"/>
    <w:rsid w:val="00173904"/>
    <w:rsid w:val="001749E6"/>
    <w:rsid w:val="001753E6"/>
    <w:rsid w:val="00181861"/>
    <w:rsid w:val="00186677"/>
    <w:rsid w:val="00193BAC"/>
    <w:rsid w:val="001A54E3"/>
    <w:rsid w:val="001B0AB1"/>
    <w:rsid w:val="001B2830"/>
    <w:rsid w:val="001B4FFF"/>
    <w:rsid w:val="001B6DD4"/>
    <w:rsid w:val="001C0E3C"/>
    <w:rsid w:val="001C34D9"/>
    <w:rsid w:val="001C6B5C"/>
    <w:rsid w:val="001D38DD"/>
    <w:rsid w:val="001D397C"/>
    <w:rsid w:val="001D46E0"/>
    <w:rsid w:val="001D5622"/>
    <w:rsid w:val="001D633A"/>
    <w:rsid w:val="001D736C"/>
    <w:rsid w:val="001E276B"/>
    <w:rsid w:val="001E3FCB"/>
    <w:rsid w:val="001E4881"/>
    <w:rsid w:val="001E59F1"/>
    <w:rsid w:val="001E7F9C"/>
    <w:rsid w:val="001F2787"/>
    <w:rsid w:val="001F2E52"/>
    <w:rsid w:val="001F3BA9"/>
    <w:rsid w:val="001F7C9C"/>
    <w:rsid w:val="00200AAB"/>
    <w:rsid w:val="00200F17"/>
    <w:rsid w:val="00202824"/>
    <w:rsid w:val="00203555"/>
    <w:rsid w:val="00204169"/>
    <w:rsid w:val="0020653A"/>
    <w:rsid w:val="00213968"/>
    <w:rsid w:val="00215237"/>
    <w:rsid w:val="00217F8B"/>
    <w:rsid w:val="0022386B"/>
    <w:rsid w:val="00223F5A"/>
    <w:rsid w:val="00224562"/>
    <w:rsid w:val="0022538F"/>
    <w:rsid w:val="00227D07"/>
    <w:rsid w:val="00230993"/>
    <w:rsid w:val="00235CDE"/>
    <w:rsid w:val="00237F77"/>
    <w:rsid w:val="002407CF"/>
    <w:rsid w:val="00240E92"/>
    <w:rsid w:val="00241D72"/>
    <w:rsid w:val="002435AC"/>
    <w:rsid w:val="00243625"/>
    <w:rsid w:val="0024605E"/>
    <w:rsid w:val="00252AA2"/>
    <w:rsid w:val="00262E15"/>
    <w:rsid w:val="00266151"/>
    <w:rsid w:val="00266C7E"/>
    <w:rsid w:val="00270452"/>
    <w:rsid w:val="002711F9"/>
    <w:rsid w:val="00275A88"/>
    <w:rsid w:val="002778E5"/>
    <w:rsid w:val="00280948"/>
    <w:rsid w:val="00282338"/>
    <w:rsid w:val="00290C34"/>
    <w:rsid w:val="00292157"/>
    <w:rsid w:val="00293569"/>
    <w:rsid w:val="002943A3"/>
    <w:rsid w:val="002A2CE4"/>
    <w:rsid w:val="002A568B"/>
    <w:rsid w:val="002A5DC9"/>
    <w:rsid w:val="002B0AAE"/>
    <w:rsid w:val="002C13F7"/>
    <w:rsid w:val="002C6757"/>
    <w:rsid w:val="002C6EAB"/>
    <w:rsid w:val="002C7DB4"/>
    <w:rsid w:val="002D1EB6"/>
    <w:rsid w:val="002D5C3A"/>
    <w:rsid w:val="002D63F3"/>
    <w:rsid w:val="002E11A1"/>
    <w:rsid w:val="002E2099"/>
    <w:rsid w:val="002E44DF"/>
    <w:rsid w:val="002E4FB8"/>
    <w:rsid w:val="002E5011"/>
    <w:rsid w:val="002E526B"/>
    <w:rsid w:val="002E6088"/>
    <w:rsid w:val="002E6E69"/>
    <w:rsid w:val="002F3755"/>
    <w:rsid w:val="002F54C4"/>
    <w:rsid w:val="00302E10"/>
    <w:rsid w:val="00305EB3"/>
    <w:rsid w:val="00306CF8"/>
    <w:rsid w:val="003077F8"/>
    <w:rsid w:val="0031151C"/>
    <w:rsid w:val="00316178"/>
    <w:rsid w:val="00317E70"/>
    <w:rsid w:val="00323A18"/>
    <w:rsid w:val="00324282"/>
    <w:rsid w:val="003249F1"/>
    <w:rsid w:val="00325D5A"/>
    <w:rsid w:val="00326F62"/>
    <w:rsid w:val="0033325B"/>
    <w:rsid w:val="003340B7"/>
    <w:rsid w:val="00337378"/>
    <w:rsid w:val="00346CB1"/>
    <w:rsid w:val="00351FCB"/>
    <w:rsid w:val="003544E9"/>
    <w:rsid w:val="00370BD8"/>
    <w:rsid w:val="0037316D"/>
    <w:rsid w:val="003736ED"/>
    <w:rsid w:val="00373F3A"/>
    <w:rsid w:val="003762D1"/>
    <w:rsid w:val="0038400B"/>
    <w:rsid w:val="00384718"/>
    <w:rsid w:val="00387E14"/>
    <w:rsid w:val="00390A38"/>
    <w:rsid w:val="00391608"/>
    <w:rsid w:val="00393F72"/>
    <w:rsid w:val="003A16C9"/>
    <w:rsid w:val="003A248B"/>
    <w:rsid w:val="003A4685"/>
    <w:rsid w:val="003A6C11"/>
    <w:rsid w:val="003B1337"/>
    <w:rsid w:val="003B1395"/>
    <w:rsid w:val="003B21A1"/>
    <w:rsid w:val="003B7264"/>
    <w:rsid w:val="003C004B"/>
    <w:rsid w:val="003C00DB"/>
    <w:rsid w:val="003C3B66"/>
    <w:rsid w:val="003C44D2"/>
    <w:rsid w:val="003D0906"/>
    <w:rsid w:val="003D11D6"/>
    <w:rsid w:val="003D5F58"/>
    <w:rsid w:val="003E1BA1"/>
    <w:rsid w:val="003E7341"/>
    <w:rsid w:val="003F5238"/>
    <w:rsid w:val="00407717"/>
    <w:rsid w:val="00407997"/>
    <w:rsid w:val="004114D4"/>
    <w:rsid w:val="00412734"/>
    <w:rsid w:val="0041317A"/>
    <w:rsid w:val="0041695B"/>
    <w:rsid w:val="0042231B"/>
    <w:rsid w:val="00422E42"/>
    <w:rsid w:val="00426BE3"/>
    <w:rsid w:val="00430221"/>
    <w:rsid w:val="0043177A"/>
    <w:rsid w:val="004332BC"/>
    <w:rsid w:val="00433661"/>
    <w:rsid w:val="00435C9B"/>
    <w:rsid w:val="00436585"/>
    <w:rsid w:val="004376EF"/>
    <w:rsid w:val="00440090"/>
    <w:rsid w:val="00440267"/>
    <w:rsid w:val="00443D97"/>
    <w:rsid w:val="004459A8"/>
    <w:rsid w:val="004503B2"/>
    <w:rsid w:val="00461C6C"/>
    <w:rsid w:val="00462CA4"/>
    <w:rsid w:val="0047149D"/>
    <w:rsid w:val="00472B2A"/>
    <w:rsid w:val="00480D8C"/>
    <w:rsid w:val="00480E1B"/>
    <w:rsid w:val="004836B0"/>
    <w:rsid w:val="00484DED"/>
    <w:rsid w:val="00485E1A"/>
    <w:rsid w:val="00490CF8"/>
    <w:rsid w:val="004A2523"/>
    <w:rsid w:val="004A3CBE"/>
    <w:rsid w:val="004A3DF2"/>
    <w:rsid w:val="004A54CD"/>
    <w:rsid w:val="004A64DA"/>
    <w:rsid w:val="004A6AB3"/>
    <w:rsid w:val="004A7629"/>
    <w:rsid w:val="004A7F88"/>
    <w:rsid w:val="004B1209"/>
    <w:rsid w:val="004B4A1C"/>
    <w:rsid w:val="004B5257"/>
    <w:rsid w:val="004B76D1"/>
    <w:rsid w:val="004C041C"/>
    <w:rsid w:val="004C4AA6"/>
    <w:rsid w:val="004C580B"/>
    <w:rsid w:val="004D0C1F"/>
    <w:rsid w:val="004D7AEE"/>
    <w:rsid w:val="004E0EBA"/>
    <w:rsid w:val="004E10CD"/>
    <w:rsid w:val="004E182B"/>
    <w:rsid w:val="004E2348"/>
    <w:rsid w:val="004E26E4"/>
    <w:rsid w:val="004E2FA2"/>
    <w:rsid w:val="004E306F"/>
    <w:rsid w:val="004E34A1"/>
    <w:rsid w:val="004E5BD6"/>
    <w:rsid w:val="004E5FDC"/>
    <w:rsid w:val="004F3296"/>
    <w:rsid w:val="004F4B90"/>
    <w:rsid w:val="004F5A78"/>
    <w:rsid w:val="004F7165"/>
    <w:rsid w:val="005001F7"/>
    <w:rsid w:val="00500B54"/>
    <w:rsid w:val="0050199E"/>
    <w:rsid w:val="00503757"/>
    <w:rsid w:val="0050735E"/>
    <w:rsid w:val="005213BF"/>
    <w:rsid w:val="00523E52"/>
    <w:rsid w:val="0053166F"/>
    <w:rsid w:val="0053373F"/>
    <w:rsid w:val="005343AA"/>
    <w:rsid w:val="00535643"/>
    <w:rsid w:val="00537DA1"/>
    <w:rsid w:val="005400C7"/>
    <w:rsid w:val="00541BBB"/>
    <w:rsid w:val="00543849"/>
    <w:rsid w:val="00547AC0"/>
    <w:rsid w:val="00551240"/>
    <w:rsid w:val="0055409B"/>
    <w:rsid w:val="005548E9"/>
    <w:rsid w:val="00556FCE"/>
    <w:rsid w:val="005570A0"/>
    <w:rsid w:val="0056135D"/>
    <w:rsid w:val="00561DD6"/>
    <w:rsid w:val="005647B3"/>
    <w:rsid w:val="00564FD5"/>
    <w:rsid w:val="005663F1"/>
    <w:rsid w:val="005705AF"/>
    <w:rsid w:val="00570718"/>
    <w:rsid w:val="00571CBD"/>
    <w:rsid w:val="0057660E"/>
    <w:rsid w:val="0058135C"/>
    <w:rsid w:val="0058540F"/>
    <w:rsid w:val="00585CBA"/>
    <w:rsid w:val="005865DD"/>
    <w:rsid w:val="0059090C"/>
    <w:rsid w:val="00591DBE"/>
    <w:rsid w:val="00591DD4"/>
    <w:rsid w:val="00591E24"/>
    <w:rsid w:val="00592FD9"/>
    <w:rsid w:val="005A4F89"/>
    <w:rsid w:val="005B38B4"/>
    <w:rsid w:val="005C05B2"/>
    <w:rsid w:val="005C0DFD"/>
    <w:rsid w:val="005C21E1"/>
    <w:rsid w:val="005C4D54"/>
    <w:rsid w:val="005C7B1C"/>
    <w:rsid w:val="005D2459"/>
    <w:rsid w:val="005E07B5"/>
    <w:rsid w:val="005E1950"/>
    <w:rsid w:val="005E2631"/>
    <w:rsid w:val="005E2FFA"/>
    <w:rsid w:val="005E4B7A"/>
    <w:rsid w:val="005E5000"/>
    <w:rsid w:val="005E574F"/>
    <w:rsid w:val="005E6D50"/>
    <w:rsid w:val="005E7819"/>
    <w:rsid w:val="005F1A16"/>
    <w:rsid w:val="005F1DB7"/>
    <w:rsid w:val="005F5778"/>
    <w:rsid w:val="005F5D52"/>
    <w:rsid w:val="00605304"/>
    <w:rsid w:val="00605516"/>
    <w:rsid w:val="006063B3"/>
    <w:rsid w:val="006065E2"/>
    <w:rsid w:val="006120D6"/>
    <w:rsid w:val="00616FC6"/>
    <w:rsid w:val="006207C7"/>
    <w:rsid w:val="00626658"/>
    <w:rsid w:val="00632E8E"/>
    <w:rsid w:val="006363E5"/>
    <w:rsid w:val="00637407"/>
    <w:rsid w:val="00640870"/>
    <w:rsid w:val="0064162B"/>
    <w:rsid w:val="006421E1"/>
    <w:rsid w:val="0064568E"/>
    <w:rsid w:val="00650F35"/>
    <w:rsid w:val="00652700"/>
    <w:rsid w:val="00654C4E"/>
    <w:rsid w:val="00656617"/>
    <w:rsid w:val="00656FE9"/>
    <w:rsid w:val="00664067"/>
    <w:rsid w:val="006642E9"/>
    <w:rsid w:val="00664FA6"/>
    <w:rsid w:val="0067434C"/>
    <w:rsid w:val="006745DD"/>
    <w:rsid w:val="006865E8"/>
    <w:rsid w:val="00687CD6"/>
    <w:rsid w:val="00690841"/>
    <w:rsid w:val="006945A4"/>
    <w:rsid w:val="006947C0"/>
    <w:rsid w:val="00697673"/>
    <w:rsid w:val="00697A7A"/>
    <w:rsid w:val="006A2B23"/>
    <w:rsid w:val="006A4ACE"/>
    <w:rsid w:val="006B33E1"/>
    <w:rsid w:val="006B39BE"/>
    <w:rsid w:val="006B43C3"/>
    <w:rsid w:val="006B6273"/>
    <w:rsid w:val="006C3E02"/>
    <w:rsid w:val="006C49EC"/>
    <w:rsid w:val="006D63D0"/>
    <w:rsid w:val="006E09E4"/>
    <w:rsid w:val="006E126E"/>
    <w:rsid w:val="006E3834"/>
    <w:rsid w:val="006F1F59"/>
    <w:rsid w:val="00702123"/>
    <w:rsid w:val="00703483"/>
    <w:rsid w:val="00703738"/>
    <w:rsid w:val="00704E62"/>
    <w:rsid w:val="00707B0B"/>
    <w:rsid w:val="007106DB"/>
    <w:rsid w:val="00711B68"/>
    <w:rsid w:val="00713BC5"/>
    <w:rsid w:val="007154BA"/>
    <w:rsid w:val="007165C5"/>
    <w:rsid w:val="00722912"/>
    <w:rsid w:val="0072544A"/>
    <w:rsid w:val="0073013E"/>
    <w:rsid w:val="0073096C"/>
    <w:rsid w:val="007343B5"/>
    <w:rsid w:val="00746AAA"/>
    <w:rsid w:val="0075241A"/>
    <w:rsid w:val="00755D78"/>
    <w:rsid w:val="007565C8"/>
    <w:rsid w:val="00757019"/>
    <w:rsid w:val="00761F36"/>
    <w:rsid w:val="0076409E"/>
    <w:rsid w:val="00764D97"/>
    <w:rsid w:val="0076766F"/>
    <w:rsid w:val="00771999"/>
    <w:rsid w:val="007737D3"/>
    <w:rsid w:val="00773BCD"/>
    <w:rsid w:val="00774D3A"/>
    <w:rsid w:val="00775766"/>
    <w:rsid w:val="007778C2"/>
    <w:rsid w:val="00780682"/>
    <w:rsid w:val="0078264C"/>
    <w:rsid w:val="00784422"/>
    <w:rsid w:val="00784DE8"/>
    <w:rsid w:val="00795E61"/>
    <w:rsid w:val="007A3455"/>
    <w:rsid w:val="007A4A5D"/>
    <w:rsid w:val="007B2E7E"/>
    <w:rsid w:val="007B5A26"/>
    <w:rsid w:val="007C04EB"/>
    <w:rsid w:val="007C0910"/>
    <w:rsid w:val="007C2E79"/>
    <w:rsid w:val="007C452F"/>
    <w:rsid w:val="007C58D8"/>
    <w:rsid w:val="007D355B"/>
    <w:rsid w:val="007D64A0"/>
    <w:rsid w:val="007E2C8A"/>
    <w:rsid w:val="007E5AB8"/>
    <w:rsid w:val="007E5CB8"/>
    <w:rsid w:val="007E6826"/>
    <w:rsid w:val="007E6D0A"/>
    <w:rsid w:val="007F1701"/>
    <w:rsid w:val="007F2987"/>
    <w:rsid w:val="007F4512"/>
    <w:rsid w:val="007F68FC"/>
    <w:rsid w:val="008002D3"/>
    <w:rsid w:val="00804888"/>
    <w:rsid w:val="00804A07"/>
    <w:rsid w:val="008055F2"/>
    <w:rsid w:val="00805CD9"/>
    <w:rsid w:val="00806985"/>
    <w:rsid w:val="008074D1"/>
    <w:rsid w:val="00814EC2"/>
    <w:rsid w:val="0081535B"/>
    <w:rsid w:val="00816016"/>
    <w:rsid w:val="00822CDA"/>
    <w:rsid w:val="008240BC"/>
    <w:rsid w:val="008253B5"/>
    <w:rsid w:val="0082623B"/>
    <w:rsid w:val="00827F81"/>
    <w:rsid w:val="008311BE"/>
    <w:rsid w:val="0083273F"/>
    <w:rsid w:val="0083284F"/>
    <w:rsid w:val="00843861"/>
    <w:rsid w:val="00844754"/>
    <w:rsid w:val="00852783"/>
    <w:rsid w:val="00855491"/>
    <w:rsid w:val="008557F1"/>
    <w:rsid w:val="0086035A"/>
    <w:rsid w:val="00860957"/>
    <w:rsid w:val="00860E92"/>
    <w:rsid w:val="00863670"/>
    <w:rsid w:val="008660B3"/>
    <w:rsid w:val="00866D17"/>
    <w:rsid w:val="00871D8A"/>
    <w:rsid w:val="00876101"/>
    <w:rsid w:val="008806A1"/>
    <w:rsid w:val="00881163"/>
    <w:rsid w:val="00883E73"/>
    <w:rsid w:val="00885334"/>
    <w:rsid w:val="00886826"/>
    <w:rsid w:val="00887248"/>
    <w:rsid w:val="00890D8F"/>
    <w:rsid w:val="00894377"/>
    <w:rsid w:val="008948C6"/>
    <w:rsid w:val="0089616D"/>
    <w:rsid w:val="00897022"/>
    <w:rsid w:val="00897AE5"/>
    <w:rsid w:val="008A1C3D"/>
    <w:rsid w:val="008A4683"/>
    <w:rsid w:val="008B15C3"/>
    <w:rsid w:val="008B40CB"/>
    <w:rsid w:val="008B6385"/>
    <w:rsid w:val="008B7BA6"/>
    <w:rsid w:val="008C0EF8"/>
    <w:rsid w:val="008C6D61"/>
    <w:rsid w:val="008D4080"/>
    <w:rsid w:val="008E6F8E"/>
    <w:rsid w:val="008E779A"/>
    <w:rsid w:val="008F361E"/>
    <w:rsid w:val="008F4332"/>
    <w:rsid w:val="008F4A2E"/>
    <w:rsid w:val="008F729E"/>
    <w:rsid w:val="008F79BB"/>
    <w:rsid w:val="00902E12"/>
    <w:rsid w:val="00903F57"/>
    <w:rsid w:val="0090638A"/>
    <w:rsid w:val="0090671C"/>
    <w:rsid w:val="009138EA"/>
    <w:rsid w:val="009142B1"/>
    <w:rsid w:val="00914D2B"/>
    <w:rsid w:val="00916C60"/>
    <w:rsid w:val="00920C28"/>
    <w:rsid w:val="00921AAE"/>
    <w:rsid w:val="009243BA"/>
    <w:rsid w:val="00924517"/>
    <w:rsid w:val="009358C2"/>
    <w:rsid w:val="009375CB"/>
    <w:rsid w:val="00940A99"/>
    <w:rsid w:val="00945DFE"/>
    <w:rsid w:val="00946116"/>
    <w:rsid w:val="009519CA"/>
    <w:rsid w:val="0095421F"/>
    <w:rsid w:val="00956804"/>
    <w:rsid w:val="009648EC"/>
    <w:rsid w:val="0096548E"/>
    <w:rsid w:val="00970A1E"/>
    <w:rsid w:val="00973189"/>
    <w:rsid w:val="00980735"/>
    <w:rsid w:val="00985161"/>
    <w:rsid w:val="009862F1"/>
    <w:rsid w:val="00993AF1"/>
    <w:rsid w:val="00995A1F"/>
    <w:rsid w:val="00997669"/>
    <w:rsid w:val="0099791B"/>
    <w:rsid w:val="009A0F8E"/>
    <w:rsid w:val="009B075E"/>
    <w:rsid w:val="009B585A"/>
    <w:rsid w:val="009C05E8"/>
    <w:rsid w:val="009C586D"/>
    <w:rsid w:val="009C76DA"/>
    <w:rsid w:val="009D1633"/>
    <w:rsid w:val="009D7CAE"/>
    <w:rsid w:val="009F7F6E"/>
    <w:rsid w:val="00A000C0"/>
    <w:rsid w:val="00A00A86"/>
    <w:rsid w:val="00A03915"/>
    <w:rsid w:val="00A03B98"/>
    <w:rsid w:val="00A05635"/>
    <w:rsid w:val="00A074C2"/>
    <w:rsid w:val="00A10E30"/>
    <w:rsid w:val="00A1199E"/>
    <w:rsid w:val="00A17214"/>
    <w:rsid w:val="00A175A0"/>
    <w:rsid w:val="00A209D5"/>
    <w:rsid w:val="00A21A06"/>
    <w:rsid w:val="00A31EC3"/>
    <w:rsid w:val="00A3512D"/>
    <w:rsid w:val="00A4309D"/>
    <w:rsid w:val="00A440AF"/>
    <w:rsid w:val="00A5058A"/>
    <w:rsid w:val="00A63165"/>
    <w:rsid w:val="00A67759"/>
    <w:rsid w:val="00A67BBB"/>
    <w:rsid w:val="00A67CE2"/>
    <w:rsid w:val="00A71C00"/>
    <w:rsid w:val="00A729C8"/>
    <w:rsid w:val="00A72FBB"/>
    <w:rsid w:val="00A7790C"/>
    <w:rsid w:val="00A77A0B"/>
    <w:rsid w:val="00A8116D"/>
    <w:rsid w:val="00A82394"/>
    <w:rsid w:val="00A86C62"/>
    <w:rsid w:val="00A87E3C"/>
    <w:rsid w:val="00A925FD"/>
    <w:rsid w:val="00A96392"/>
    <w:rsid w:val="00A970AC"/>
    <w:rsid w:val="00AA02EF"/>
    <w:rsid w:val="00AA0798"/>
    <w:rsid w:val="00AA672A"/>
    <w:rsid w:val="00AA7B45"/>
    <w:rsid w:val="00AB1BFF"/>
    <w:rsid w:val="00AB2E25"/>
    <w:rsid w:val="00AB3D73"/>
    <w:rsid w:val="00AB5293"/>
    <w:rsid w:val="00AB6F5C"/>
    <w:rsid w:val="00AB74D8"/>
    <w:rsid w:val="00AC1602"/>
    <w:rsid w:val="00AC47F7"/>
    <w:rsid w:val="00AC5BFD"/>
    <w:rsid w:val="00AD1462"/>
    <w:rsid w:val="00AD6655"/>
    <w:rsid w:val="00AE2A83"/>
    <w:rsid w:val="00AE5DC2"/>
    <w:rsid w:val="00AE627F"/>
    <w:rsid w:val="00AF006E"/>
    <w:rsid w:val="00AF0185"/>
    <w:rsid w:val="00AF46F7"/>
    <w:rsid w:val="00B02C1F"/>
    <w:rsid w:val="00B04CDA"/>
    <w:rsid w:val="00B0506C"/>
    <w:rsid w:val="00B11A49"/>
    <w:rsid w:val="00B14E2A"/>
    <w:rsid w:val="00B16872"/>
    <w:rsid w:val="00B21409"/>
    <w:rsid w:val="00B21C7B"/>
    <w:rsid w:val="00B26D57"/>
    <w:rsid w:val="00B32F7B"/>
    <w:rsid w:val="00B357D0"/>
    <w:rsid w:val="00B3590E"/>
    <w:rsid w:val="00B36670"/>
    <w:rsid w:val="00B378BE"/>
    <w:rsid w:val="00B40590"/>
    <w:rsid w:val="00B423A7"/>
    <w:rsid w:val="00B44E06"/>
    <w:rsid w:val="00B508DC"/>
    <w:rsid w:val="00B50F5C"/>
    <w:rsid w:val="00B528FA"/>
    <w:rsid w:val="00B546FE"/>
    <w:rsid w:val="00B54B6E"/>
    <w:rsid w:val="00B54EBC"/>
    <w:rsid w:val="00B57740"/>
    <w:rsid w:val="00B66D4A"/>
    <w:rsid w:val="00B66FA3"/>
    <w:rsid w:val="00B671D2"/>
    <w:rsid w:val="00B71BDC"/>
    <w:rsid w:val="00B7204C"/>
    <w:rsid w:val="00B75FDC"/>
    <w:rsid w:val="00B770F2"/>
    <w:rsid w:val="00B77F66"/>
    <w:rsid w:val="00B8306F"/>
    <w:rsid w:val="00B86B02"/>
    <w:rsid w:val="00B916D6"/>
    <w:rsid w:val="00B9738B"/>
    <w:rsid w:val="00BA636D"/>
    <w:rsid w:val="00BB22AE"/>
    <w:rsid w:val="00BB3851"/>
    <w:rsid w:val="00BB52EC"/>
    <w:rsid w:val="00BC3019"/>
    <w:rsid w:val="00BD1AB2"/>
    <w:rsid w:val="00BD2729"/>
    <w:rsid w:val="00BD3FBD"/>
    <w:rsid w:val="00BD45AC"/>
    <w:rsid w:val="00BD66E9"/>
    <w:rsid w:val="00BD67C8"/>
    <w:rsid w:val="00BE0073"/>
    <w:rsid w:val="00BE4332"/>
    <w:rsid w:val="00BE440A"/>
    <w:rsid w:val="00BE7B9D"/>
    <w:rsid w:val="00BF07BF"/>
    <w:rsid w:val="00BF522F"/>
    <w:rsid w:val="00BF6852"/>
    <w:rsid w:val="00C009C1"/>
    <w:rsid w:val="00C0117A"/>
    <w:rsid w:val="00C02F45"/>
    <w:rsid w:val="00C10236"/>
    <w:rsid w:val="00C1297E"/>
    <w:rsid w:val="00C13D76"/>
    <w:rsid w:val="00C23D89"/>
    <w:rsid w:val="00C24B23"/>
    <w:rsid w:val="00C24FE7"/>
    <w:rsid w:val="00C30947"/>
    <w:rsid w:val="00C30C42"/>
    <w:rsid w:val="00C33018"/>
    <w:rsid w:val="00C42C5C"/>
    <w:rsid w:val="00C475A3"/>
    <w:rsid w:val="00C52EAF"/>
    <w:rsid w:val="00C61841"/>
    <w:rsid w:val="00C62945"/>
    <w:rsid w:val="00C63402"/>
    <w:rsid w:val="00C6405F"/>
    <w:rsid w:val="00C645FA"/>
    <w:rsid w:val="00C67479"/>
    <w:rsid w:val="00C67739"/>
    <w:rsid w:val="00C70AED"/>
    <w:rsid w:val="00C7301F"/>
    <w:rsid w:val="00C73B99"/>
    <w:rsid w:val="00C778EC"/>
    <w:rsid w:val="00C85376"/>
    <w:rsid w:val="00C907C3"/>
    <w:rsid w:val="00CA10FF"/>
    <w:rsid w:val="00CA18EF"/>
    <w:rsid w:val="00CA4494"/>
    <w:rsid w:val="00CB040D"/>
    <w:rsid w:val="00CB093A"/>
    <w:rsid w:val="00CB347C"/>
    <w:rsid w:val="00CC0D0C"/>
    <w:rsid w:val="00CC36FA"/>
    <w:rsid w:val="00CC438B"/>
    <w:rsid w:val="00CC4D15"/>
    <w:rsid w:val="00CC7204"/>
    <w:rsid w:val="00CD28D9"/>
    <w:rsid w:val="00CD29C7"/>
    <w:rsid w:val="00CE0C5B"/>
    <w:rsid w:val="00CE0D68"/>
    <w:rsid w:val="00CE4174"/>
    <w:rsid w:val="00CE730D"/>
    <w:rsid w:val="00CF04F9"/>
    <w:rsid w:val="00CF0969"/>
    <w:rsid w:val="00CF42AF"/>
    <w:rsid w:val="00CF5D1D"/>
    <w:rsid w:val="00D01201"/>
    <w:rsid w:val="00D05215"/>
    <w:rsid w:val="00D100B7"/>
    <w:rsid w:val="00D11207"/>
    <w:rsid w:val="00D1512F"/>
    <w:rsid w:val="00D2178D"/>
    <w:rsid w:val="00D23BEA"/>
    <w:rsid w:val="00D25859"/>
    <w:rsid w:val="00D26829"/>
    <w:rsid w:val="00D268E8"/>
    <w:rsid w:val="00D27B5C"/>
    <w:rsid w:val="00D31A0E"/>
    <w:rsid w:val="00D35810"/>
    <w:rsid w:val="00D400BE"/>
    <w:rsid w:val="00D439B2"/>
    <w:rsid w:val="00D46FA1"/>
    <w:rsid w:val="00D4745B"/>
    <w:rsid w:val="00D4799A"/>
    <w:rsid w:val="00D52656"/>
    <w:rsid w:val="00D5584F"/>
    <w:rsid w:val="00D558AD"/>
    <w:rsid w:val="00D57CFF"/>
    <w:rsid w:val="00D67D51"/>
    <w:rsid w:val="00D73475"/>
    <w:rsid w:val="00D76124"/>
    <w:rsid w:val="00D773DF"/>
    <w:rsid w:val="00D8198B"/>
    <w:rsid w:val="00D86BA7"/>
    <w:rsid w:val="00D8772C"/>
    <w:rsid w:val="00D87FE5"/>
    <w:rsid w:val="00D95B10"/>
    <w:rsid w:val="00D95F59"/>
    <w:rsid w:val="00D97C29"/>
    <w:rsid w:val="00DA5E7D"/>
    <w:rsid w:val="00DA6D77"/>
    <w:rsid w:val="00DB73FD"/>
    <w:rsid w:val="00DC14B9"/>
    <w:rsid w:val="00DC4B1C"/>
    <w:rsid w:val="00DC4DC4"/>
    <w:rsid w:val="00DD13B1"/>
    <w:rsid w:val="00DD5096"/>
    <w:rsid w:val="00DD6FE3"/>
    <w:rsid w:val="00DD74EC"/>
    <w:rsid w:val="00DE0DAE"/>
    <w:rsid w:val="00DE1319"/>
    <w:rsid w:val="00DE190F"/>
    <w:rsid w:val="00DE66E8"/>
    <w:rsid w:val="00DF1871"/>
    <w:rsid w:val="00DF370A"/>
    <w:rsid w:val="00E01D60"/>
    <w:rsid w:val="00E07E08"/>
    <w:rsid w:val="00E12BD2"/>
    <w:rsid w:val="00E13F2E"/>
    <w:rsid w:val="00E14D7F"/>
    <w:rsid w:val="00E17063"/>
    <w:rsid w:val="00E177CB"/>
    <w:rsid w:val="00E2107B"/>
    <w:rsid w:val="00E210E1"/>
    <w:rsid w:val="00E21CF8"/>
    <w:rsid w:val="00E247B6"/>
    <w:rsid w:val="00E30817"/>
    <w:rsid w:val="00E343BB"/>
    <w:rsid w:val="00E40EC8"/>
    <w:rsid w:val="00E44401"/>
    <w:rsid w:val="00E44CC7"/>
    <w:rsid w:val="00E4544A"/>
    <w:rsid w:val="00E46B68"/>
    <w:rsid w:val="00E4769B"/>
    <w:rsid w:val="00E51984"/>
    <w:rsid w:val="00E55475"/>
    <w:rsid w:val="00E64F73"/>
    <w:rsid w:val="00E65718"/>
    <w:rsid w:val="00E672B4"/>
    <w:rsid w:val="00E706D8"/>
    <w:rsid w:val="00E7402D"/>
    <w:rsid w:val="00E76DB7"/>
    <w:rsid w:val="00E802E2"/>
    <w:rsid w:val="00E831F8"/>
    <w:rsid w:val="00E83B70"/>
    <w:rsid w:val="00E92748"/>
    <w:rsid w:val="00E92EEB"/>
    <w:rsid w:val="00EA086C"/>
    <w:rsid w:val="00EA249C"/>
    <w:rsid w:val="00EA58EF"/>
    <w:rsid w:val="00EB18E3"/>
    <w:rsid w:val="00EB2253"/>
    <w:rsid w:val="00EB4C00"/>
    <w:rsid w:val="00EB50DC"/>
    <w:rsid w:val="00EB69CE"/>
    <w:rsid w:val="00EB72B9"/>
    <w:rsid w:val="00EC0DE0"/>
    <w:rsid w:val="00EC25B6"/>
    <w:rsid w:val="00EC3BDB"/>
    <w:rsid w:val="00EC4F23"/>
    <w:rsid w:val="00ED33C7"/>
    <w:rsid w:val="00EE0E3D"/>
    <w:rsid w:val="00EE3B7C"/>
    <w:rsid w:val="00EE4BC0"/>
    <w:rsid w:val="00EE5904"/>
    <w:rsid w:val="00EF212E"/>
    <w:rsid w:val="00EF3441"/>
    <w:rsid w:val="00EF3DE6"/>
    <w:rsid w:val="00EF6B56"/>
    <w:rsid w:val="00F00E25"/>
    <w:rsid w:val="00F03968"/>
    <w:rsid w:val="00F06F3A"/>
    <w:rsid w:val="00F1221A"/>
    <w:rsid w:val="00F15FD5"/>
    <w:rsid w:val="00F17822"/>
    <w:rsid w:val="00F22B65"/>
    <w:rsid w:val="00F23479"/>
    <w:rsid w:val="00F25439"/>
    <w:rsid w:val="00F30090"/>
    <w:rsid w:val="00F3148B"/>
    <w:rsid w:val="00F33722"/>
    <w:rsid w:val="00F3442C"/>
    <w:rsid w:val="00F3453C"/>
    <w:rsid w:val="00F3661D"/>
    <w:rsid w:val="00F37CD7"/>
    <w:rsid w:val="00F402AA"/>
    <w:rsid w:val="00F4277C"/>
    <w:rsid w:val="00F53BED"/>
    <w:rsid w:val="00F55A38"/>
    <w:rsid w:val="00F56482"/>
    <w:rsid w:val="00F568B4"/>
    <w:rsid w:val="00F601C2"/>
    <w:rsid w:val="00F61CDC"/>
    <w:rsid w:val="00F63E75"/>
    <w:rsid w:val="00F74E3A"/>
    <w:rsid w:val="00F90BDE"/>
    <w:rsid w:val="00F911EE"/>
    <w:rsid w:val="00F91470"/>
    <w:rsid w:val="00F93248"/>
    <w:rsid w:val="00F95E0E"/>
    <w:rsid w:val="00F97E1F"/>
    <w:rsid w:val="00FA0634"/>
    <w:rsid w:val="00FA0A55"/>
    <w:rsid w:val="00FA10A4"/>
    <w:rsid w:val="00FA4624"/>
    <w:rsid w:val="00FA5366"/>
    <w:rsid w:val="00FB17D9"/>
    <w:rsid w:val="00FB2A77"/>
    <w:rsid w:val="00FB2B68"/>
    <w:rsid w:val="00FB4F1F"/>
    <w:rsid w:val="00FC1BDF"/>
    <w:rsid w:val="00FC1DD6"/>
    <w:rsid w:val="00FC6546"/>
    <w:rsid w:val="00FD3E12"/>
    <w:rsid w:val="00FE3AF7"/>
    <w:rsid w:val="00FF02BC"/>
    <w:rsid w:val="00FF0D49"/>
    <w:rsid w:val="00FF62DC"/>
    <w:rsid w:val="00FF705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3CEF43"/>
  <w15:docId w15:val="{7910019A-2FFF-41F2-979F-31B6F9982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836B0"/>
    <w:pPr>
      <w:spacing w:after="0" w:line="240" w:lineRule="auto"/>
    </w:pPr>
    <w:rPr>
      <w:rFonts w:ascii="Times New Roman" w:hAnsi="Times New Roman"/>
      <w:sz w:val="24"/>
    </w:rPr>
  </w:style>
  <w:style w:type="paragraph" w:styleId="1">
    <w:name w:val="heading 1"/>
    <w:basedOn w:val="a0"/>
    <w:next w:val="a0"/>
    <w:link w:val="10"/>
    <w:uiPriority w:val="9"/>
    <w:qFormat/>
    <w:rsid w:val="004836B0"/>
    <w:pPr>
      <w:numPr>
        <w:numId w:val="1"/>
      </w:numPr>
      <w:spacing w:before="480"/>
      <w:contextualSpacing/>
      <w:outlineLvl w:val="0"/>
    </w:pPr>
    <w:rPr>
      <w:rFonts w:ascii="Verdana" w:eastAsia="Times New Roman" w:hAnsi="Verdana" w:cs="Times New Roman"/>
      <w:b/>
      <w:bCs/>
      <w:sz w:val="28"/>
      <w:szCs w:val="28"/>
      <w:lang w:val="en-US"/>
    </w:rPr>
  </w:style>
  <w:style w:type="paragraph" w:styleId="2">
    <w:name w:val="heading 2"/>
    <w:basedOn w:val="a0"/>
    <w:next w:val="a0"/>
    <w:link w:val="20"/>
    <w:uiPriority w:val="9"/>
    <w:qFormat/>
    <w:rsid w:val="004836B0"/>
    <w:pPr>
      <w:numPr>
        <w:ilvl w:val="1"/>
        <w:numId w:val="1"/>
      </w:numPr>
      <w:spacing w:before="200"/>
      <w:outlineLvl w:val="1"/>
    </w:pPr>
    <w:rPr>
      <w:rFonts w:ascii="Verdana" w:eastAsia="Times New Roman" w:hAnsi="Verdana" w:cs="Times New Roman"/>
      <w:b/>
      <w:bCs/>
      <w:sz w:val="26"/>
      <w:szCs w:val="26"/>
      <w:lang w:val="en-US"/>
    </w:rPr>
  </w:style>
  <w:style w:type="paragraph" w:styleId="3">
    <w:name w:val="heading 3"/>
    <w:basedOn w:val="a0"/>
    <w:next w:val="a0"/>
    <w:link w:val="30"/>
    <w:uiPriority w:val="9"/>
    <w:qFormat/>
    <w:rsid w:val="004836B0"/>
    <w:pPr>
      <w:numPr>
        <w:ilvl w:val="2"/>
        <w:numId w:val="1"/>
      </w:numPr>
      <w:spacing w:before="200" w:line="271" w:lineRule="auto"/>
      <w:outlineLvl w:val="2"/>
    </w:pPr>
    <w:rPr>
      <w:rFonts w:ascii="Verdana" w:eastAsia="Times New Roman" w:hAnsi="Verdana" w:cs="Times New Roman"/>
      <w:b/>
      <w:bCs/>
      <w:sz w:val="20"/>
      <w:szCs w:val="20"/>
      <w:lang w:val="en-US"/>
    </w:rPr>
  </w:style>
  <w:style w:type="paragraph" w:styleId="4">
    <w:name w:val="heading 4"/>
    <w:basedOn w:val="a0"/>
    <w:next w:val="a0"/>
    <w:link w:val="40"/>
    <w:uiPriority w:val="9"/>
    <w:qFormat/>
    <w:rsid w:val="004836B0"/>
    <w:pPr>
      <w:numPr>
        <w:ilvl w:val="3"/>
        <w:numId w:val="1"/>
      </w:numPr>
      <w:spacing w:before="200"/>
      <w:outlineLvl w:val="3"/>
    </w:pPr>
    <w:rPr>
      <w:rFonts w:ascii="Verdana" w:eastAsia="Times New Roman" w:hAnsi="Verdana" w:cs="Times New Roman"/>
      <w:b/>
      <w:bCs/>
      <w:i/>
      <w:iCs/>
      <w:sz w:val="20"/>
      <w:szCs w:val="20"/>
      <w:lang w:val="en-US"/>
    </w:rPr>
  </w:style>
  <w:style w:type="paragraph" w:styleId="5">
    <w:name w:val="heading 5"/>
    <w:basedOn w:val="a0"/>
    <w:next w:val="a0"/>
    <w:link w:val="50"/>
    <w:uiPriority w:val="9"/>
    <w:qFormat/>
    <w:rsid w:val="004836B0"/>
    <w:pPr>
      <w:numPr>
        <w:ilvl w:val="4"/>
        <w:numId w:val="1"/>
      </w:numPr>
      <w:spacing w:before="200"/>
      <w:outlineLvl w:val="4"/>
    </w:pPr>
    <w:rPr>
      <w:rFonts w:ascii="Verdana" w:eastAsia="Times New Roman" w:hAnsi="Verdana" w:cs="Times New Roman"/>
      <w:b/>
      <w:bCs/>
      <w:color w:val="7F7F7F"/>
      <w:sz w:val="20"/>
      <w:szCs w:val="20"/>
      <w:lang w:val="en-US"/>
    </w:rPr>
  </w:style>
  <w:style w:type="paragraph" w:styleId="6">
    <w:name w:val="heading 6"/>
    <w:basedOn w:val="a0"/>
    <w:next w:val="a0"/>
    <w:link w:val="60"/>
    <w:uiPriority w:val="9"/>
    <w:qFormat/>
    <w:rsid w:val="004836B0"/>
    <w:pPr>
      <w:numPr>
        <w:ilvl w:val="5"/>
        <w:numId w:val="1"/>
      </w:numPr>
      <w:spacing w:line="271" w:lineRule="auto"/>
      <w:outlineLvl w:val="5"/>
    </w:pPr>
    <w:rPr>
      <w:rFonts w:ascii="Verdana" w:eastAsia="Times New Roman" w:hAnsi="Verdana" w:cs="Times New Roman"/>
      <w:b/>
      <w:bCs/>
      <w:i/>
      <w:iCs/>
      <w:color w:val="7F7F7F"/>
      <w:sz w:val="20"/>
      <w:szCs w:val="20"/>
      <w:lang w:val="en-US"/>
    </w:rPr>
  </w:style>
  <w:style w:type="paragraph" w:styleId="7">
    <w:name w:val="heading 7"/>
    <w:basedOn w:val="a0"/>
    <w:next w:val="a0"/>
    <w:link w:val="70"/>
    <w:uiPriority w:val="9"/>
    <w:qFormat/>
    <w:rsid w:val="004836B0"/>
    <w:pPr>
      <w:numPr>
        <w:ilvl w:val="6"/>
        <w:numId w:val="1"/>
      </w:numPr>
      <w:outlineLvl w:val="6"/>
    </w:pPr>
    <w:rPr>
      <w:rFonts w:ascii="Verdana" w:eastAsia="Times New Roman" w:hAnsi="Verdana" w:cs="Times New Roman"/>
      <w:i/>
      <w:iCs/>
      <w:sz w:val="20"/>
      <w:szCs w:val="20"/>
      <w:lang w:val="en-US"/>
    </w:rPr>
  </w:style>
  <w:style w:type="paragraph" w:styleId="8">
    <w:name w:val="heading 8"/>
    <w:basedOn w:val="a0"/>
    <w:next w:val="a0"/>
    <w:link w:val="80"/>
    <w:uiPriority w:val="9"/>
    <w:qFormat/>
    <w:rsid w:val="004836B0"/>
    <w:pPr>
      <w:numPr>
        <w:ilvl w:val="7"/>
        <w:numId w:val="1"/>
      </w:numPr>
      <w:outlineLvl w:val="7"/>
    </w:pPr>
    <w:rPr>
      <w:rFonts w:ascii="Verdana" w:eastAsia="Times New Roman" w:hAnsi="Verdana" w:cs="Times New Roman"/>
      <w:sz w:val="20"/>
      <w:szCs w:val="20"/>
      <w:lang w:val="en-US"/>
    </w:rPr>
  </w:style>
  <w:style w:type="paragraph" w:styleId="9">
    <w:name w:val="heading 9"/>
    <w:basedOn w:val="a0"/>
    <w:next w:val="a0"/>
    <w:link w:val="90"/>
    <w:uiPriority w:val="9"/>
    <w:qFormat/>
    <w:rsid w:val="004836B0"/>
    <w:pPr>
      <w:numPr>
        <w:ilvl w:val="8"/>
        <w:numId w:val="1"/>
      </w:numPr>
      <w:outlineLvl w:val="8"/>
    </w:pPr>
    <w:rPr>
      <w:rFonts w:ascii="Verdana" w:eastAsia="Times New Roman" w:hAnsi="Verdana" w:cs="Times New Roman"/>
      <w:i/>
      <w:iCs/>
      <w:spacing w:val="5"/>
      <w:sz w:val="20"/>
      <w:szCs w:val="20"/>
      <w:lang w:val="en-US"/>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4836B0"/>
    <w:rPr>
      <w:rFonts w:ascii="Verdana" w:eastAsia="Times New Roman" w:hAnsi="Verdana" w:cs="Times New Roman"/>
      <w:b/>
      <w:bCs/>
      <w:sz w:val="28"/>
      <w:szCs w:val="28"/>
      <w:lang w:val="en-US"/>
    </w:rPr>
  </w:style>
  <w:style w:type="character" w:customStyle="1" w:styleId="20">
    <w:name w:val="Заголовок 2 Знак"/>
    <w:basedOn w:val="a1"/>
    <w:link w:val="2"/>
    <w:uiPriority w:val="9"/>
    <w:rsid w:val="004836B0"/>
    <w:rPr>
      <w:rFonts w:ascii="Verdana" w:eastAsia="Times New Roman" w:hAnsi="Verdana" w:cs="Times New Roman"/>
      <w:b/>
      <w:bCs/>
      <w:sz w:val="26"/>
      <w:szCs w:val="26"/>
      <w:lang w:val="en-US"/>
    </w:rPr>
  </w:style>
  <w:style w:type="character" w:customStyle="1" w:styleId="30">
    <w:name w:val="Заголовок 3 Знак"/>
    <w:basedOn w:val="a1"/>
    <w:link w:val="3"/>
    <w:uiPriority w:val="9"/>
    <w:rsid w:val="004836B0"/>
    <w:rPr>
      <w:rFonts w:ascii="Verdana" w:eastAsia="Times New Roman" w:hAnsi="Verdana" w:cs="Times New Roman"/>
      <w:b/>
      <w:bCs/>
      <w:sz w:val="20"/>
      <w:szCs w:val="20"/>
      <w:lang w:val="en-US"/>
    </w:rPr>
  </w:style>
  <w:style w:type="character" w:customStyle="1" w:styleId="40">
    <w:name w:val="Заголовок 4 Знак"/>
    <w:basedOn w:val="a1"/>
    <w:link w:val="4"/>
    <w:uiPriority w:val="9"/>
    <w:rsid w:val="004836B0"/>
    <w:rPr>
      <w:rFonts w:ascii="Verdana" w:eastAsia="Times New Roman" w:hAnsi="Verdana" w:cs="Times New Roman"/>
      <w:b/>
      <w:bCs/>
      <w:i/>
      <w:iCs/>
      <w:sz w:val="20"/>
      <w:szCs w:val="20"/>
      <w:lang w:val="en-US"/>
    </w:rPr>
  </w:style>
  <w:style w:type="character" w:customStyle="1" w:styleId="50">
    <w:name w:val="Заголовок 5 Знак"/>
    <w:basedOn w:val="a1"/>
    <w:link w:val="5"/>
    <w:uiPriority w:val="9"/>
    <w:rsid w:val="004836B0"/>
    <w:rPr>
      <w:rFonts w:ascii="Verdana" w:eastAsia="Times New Roman" w:hAnsi="Verdana" w:cs="Times New Roman"/>
      <w:b/>
      <w:bCs/>
      <w:color w:val="7F7F7F"/>
      <w:sz w:val="20"/>
      <w:szCs w:val="20"/>
      <w:lang w:val="en-US"/>
    </w:rPr>
  </w:style>
  <w:style w:type="character" w:customStyle="1" w:styleId="60">
    <w:name w:val="Заголовок 6 Знак"/>
    <w:basedOn w:val="a1"/>
    <w:link w:val="6"/>
    <w:uiPriority w:val="9"/>
    <w:rsid w:val="004836B0"/>
    <w:rPr>
      <w:rFonts w:ascii="Verdana" w:eastAsia="Times New Roman" w:hAnsi="Verdana" w:cs="Times New Roman"/>
      <w:b/>
      <w:bCs/>
      <w:i/>
      <w:iCs/>
      <w:color w:val="7F7F7F"/>
      <w:sz w:val="20"/>
      <w:szCs w:val="20"/>
      <w:lang w:val="en-US"/>
    </w:rPr>
  </w:style>
  <w:style w:type="character" w:customStyle="1" w:styleId="70">
    <w:name w:val="Заголовок 7 Знак"/>
    <w:basedOn w:val="a1"/>
    <w:link w:val="7"/>
    <w:uiPriority w:val="9"/>
    <w:rsid w:val="004836B0"/>
    <w:rPr>
      <w:rFonts w:ascii="Verdana" w:eastAsia="Times New Roman" w:hAnsi="Verdana" w:cs="Times New Roman"/>
      <w:i/>
      <w:iCs/>
      <w:sz w:val="20"/>
      <w:szCs w:val="20"/>
      <w:lang w:val="en-US"/>
    </w:rPr>
  </w:style>
  <w:style w:type="character" w:customStyle="1" w:styleId="80">
    <w:name w:val="Заголовок 8 Знак"/>
    <w:basedOn w:val="a1"/>
    <w:link w:val="8"/>
    <w:uiPriority w:val="9"/>
    <w:rsid w:val="004836B0"/>
    <w:rPr>
      <w:rFonts w:ascii="Verdana" w:eastAsia="Times New Roman" w:hAnsi="Verdana" w:cs="Times New Roman"/>
      <w:sz w:val="20"/>
      <w:szCs w:val="20"/>
      <w:lang w:val="en-US"/>
    </w:rPr>
  </w:style>
  <w:style w:type="character" w:customStyle="1" w:styleId="90">
    <w:name w:val="Заголовок 9 Знак"/>
    <w:basedOn w:val="a1"/>
    <w:link w:val="9"/>
    <w:uiPriority w:val="9"/>
    <w:rsid w:val="004836B0"/>
    <w:rPr>
      <w:rFonts w:ascii="Verdana" w:eastAsia="Times New Roman" w:hAnsi="Verdana" w:cs="Times New Roman"/>
      <w:i/>
      <w:iCs/>
      <w:spacing w:val="5"/>
      <w:sz w:val="20"/>
      <w:szCs w:val="20"/>
      <w:lang w:val="en-US"/>
    </w:rPr>
  </w:style>
  <w:style w:type="character" w:customStyle="1" w:styleId="a4">
    <w:name w:val="Цветовое выделение"/>
    <w:uiPriority w:val="99"/>
    <w:rsid w:val="004836B0"/>
    <w:rPr>
      <w:b/>
      <w:bCs/>
      <w:color w:val="26282F"/>
    </w:rPr>
  </w:style>
  <w:style w:type="character" w:customStyle="1" w:styleId="a5">
    <w:name w:val="Гипертекстовая ссылка"/>
    <w:basedOn w:val="a4"/>
    <w:uiPriority w:val="99"/>
    <w:rsid w:val="004836B0"/>
    <w:rPr>
      <w:b/>
      <w:bCs/>
      <w:color w:val="106BBE"/>
    </w:rPr>
  </w:style>
  <w:style w:type="paragraph" w:customStyle="1" w:styleId="ConsPlusNormal">
    <w:name w:val="ConsPlusNormal"/>
    <w:rsid w:val="004836B0"/>
    <w:pPr>
      <w:autoSpaceDE w:val="0"/>
      <w:autoSpaceDN w:val="0"/>
      <w:adjustRightInd w:val="0"/>
      <w:spacing w:after="0" w:line="240" w:lineRule="auto"/>
      <w:ind w:firstLine="720"/>
    </w:pPr>
    <w:rPr>
      <w:rFonts w:ascii="Arial" w:eastAsia="Calibri" w:hAnsi="Arial" w:cs="Arial"/>
      <w:sz w:val="20"/>
      <w:szCs w:val="20"/>
      <w:lang w:eastAsia="ru-RU"/>
    </w:rPr>
  </w:style>
  <w:style w:type="paragraph" w:customStyle="1" w:styleId="a6">
    <w:name w:val="Таблицы (моноширинный)"/>
    <w:basedOn w:val="a0"/>
    <w:next w:val="a0"/>
    <w:uiPriority w:val="99"/>
    <w:rsid w:val="004836B0"/>
    <w:pPr>
      <w:widowControl w:val="0"/>
      <w:autoSpaceDE w:val="0"/>
      <w:autoSpaceDN w:val="0"/>
      <w:adjustRightInd w:val="0"/>
    </w:pPr>
    <w:rPr>
      <w:rFonts w:ascii="Courier New" w:eastAsiaTheme="minorEastAsia" w:hAnsi="Courier New" w:cs="Courier New"/>
      <w:szCs w:val="24"/>
      <w:lang w:eastAsia="ru-RU"/>
    </w:rPr>
  </w:style>
  <w:style w:type="paragraph" w:styleId="a7">
    <w:name w:val="List Paragraph"/>
    <w:basedOn w:val="a0"/>
    <w:link w:val="a8"/>
    <w:uiPriority w:val="34"/>
    <w:qFormat/>
    <w:rsid w:val="004836B0"/>
    <w:pPr>
      <w:ind w:left="720"/>
      <w:contextualSpacing/>
    </w:pPr>
  </w:style>
  <w:style w:type="paragraph" w:customStyle="1" w:styleId="Default">
    <w:name w:val="Default"/>
    <w:rsid w:val="004836B0"/>
    <w:pPr>
      <w:autoSpaceDE w:val="0"/>
      <w:autoSpaceDN w:val="0"/>
      <w:adjustRightInd w:val="0"/>
      <w:spacing w:after="0" w:line="240" w:lineRule="auto"/>
    </w:pPr>
    <w:rPr>
      <w:rFonts w:ascii="Times New Roman" w:eastAsia="Verdana" w:hAnsi="Times New Roman" w:cs="Times New Roman"/>
      <w:color w:val="000000"/>
      <w:sz w:val="24"/>
      <w:szCs w:val="24"/>
      <w:lang w:eastAsia="ru-RU"/>
    </w:rPr>
  </w:style>
  <w:style w:type="paragraph" w:styleId="a9">
    <w:name w:val="header"/>
    <w:basedOn w:val="a0"/>
    <w:link w:val="aa"/>
    <w:uiPriority w:val="99"/>
    <w:unhideWhenUsed/>
    <w:rsid w:val="004836B0"/>
    <w:pPr>
      <w:tabs>
        <w:tab w:val="center" w:pos="4677"/>
        <w:tab w:val="right" w:pos="9355"/>
      </w:tabs>
    </w:pPr>
  </w:style>
  <w:style w:type="character" w:customStyle="1" w:styleId="aa">
    <w:name w:val="Верхний колонтитул Знак"/>
    <w:basedOn w:val="a1"/>
    <w:link w:val="a9"/>
    <w:uiPriority w:val="99"/>
    <w:rsid w:val="004836B0"/>
    <w:rPr>
      <w:rFonts w:ascii="Times New Roman" w:hAnsi="Times New Roman"/>
      <w:sz w:val="24"/>
    </w:rPr>
  </w:style>
  <w:style w:type="paragraph" w:styleId="ab">
    <w:name w:val="footer"/>
    <w:basedOn w:val="a0"/>
    <w:link w:val="ac"/>
    <w:uiPriority w:val="99"/>
    <w:unhideWhenUsed/>
    <w:rsid w:val="004836B0"/>
    <w:pPr>
      <w:tabs>
        <w:tab w:val="center" w:pos="4677"/>
        <w:tab w:val="right" w:pos="9355"/>
      </w:tabs>
    </w:pPr>
  </w:style>
  <w:style w:type="character" w:customStyle="1" w:styleId="ac">
    <w:name w:val="Нижний колонтитул Знак"/>
    <w:basedOn w:val="a1"/>
    <w:link w:val="ab"/>
    <w:uiPriority w:val="99"/>
    <w:rsid w:val="004836B0"/>
    <w:rPr>
      <w:rFonts w:ascii="Times New Roman" w:hAnsi="Times New Roman"/>
      <w:sz w:val="24"/>
    </w:rPr>
  </w:style>
  <w:style w:type="character" w:customStyle="1" w:styleId="ad">
    <w:name w:val="Продолжение ссылки"/>
    <w:basedOn w:val="a5"/>
    <w:uiPriority w:val="99"/>
    <w:rsid w:val="004836B0"/>
    <w:rPr>
      <w:b/>
      <w:bCs/>
      <w:color w:val="106BBE"/>
    </w:rPr>
  </w:style>
  <w:style w:type="paragraph" w:customStyle="1" w:styleId="21">
    <w:name w:val="Основной текст 21"/>
    <w:basedOn w:val="a0"/>
    <w:rsid w:val="004836B0"/>
    <w:pPr>
      <w:suppressAutoHyphens/>
      <w:ind w:right="5810"/>
      <w:jc w:val="both"/>
    </w:pPr>
    <w:rPr>
      <w:rFonts w:eastAsia="Times New Roman" w:cs="Times New Roman"/>
      <w:sz w:val="20"/>
      <w:szCs w:val="20"/>
      <w:lang w:eastAsia="ar-SA"/>
    </w:rPr>
  </w:style>
  <w:style w:type="paragraph" w:styleId="ae">
    <w:name w:val="Normal (Web)"/>
    <w:basedOn w:val="a0"/>
    <w:uiPriority w:val="99"/>
    <w:unhideWhenUsed/>
    <w:rsid w:val="004836B0"/>
    <w:pPr>
      <w:spacing w:before="100" w:beforeAutospacing="1" w:after="100" w:afterAutospacing="1"/>
    </w:pPr>
    <w:rPr>
      <w:rFonts w:eastAsia="Times New Roman" w:cs="Times New Roman"/>
      <w:szCs w:val="24"/>
      <w:lang w:eastAsia="ru-RU"/>
    </w:rPr>
  </w:style>
  <w:style w:type="character" w:styleId="af">
    <w:name w:val="annotation reference"/>
    <w:basedOn w:val="a1"/>
    <w:uiPriority w:val="99"/>
    <w:semiHidden/>
    <w:unhideWhenUsed/>
    <w:rsid w:val="004836B0"/>
    <w:rPr>
      <w:sz w:val="16"/>
      <w:szCs w:val="16"/>
    </w:rPr>
  </w:style>
  <w:style w:type="paragraph" w:styleId="af0">
    <w:name w:val="annotation text"/>
    <w:basedOn w:val="a0"/>
    <w:link w:val="af1"/>
    <w:uiPriority w:val="99"/>
    <w:semiHidden/>
    <w:unhideWhenUsed/>
    <w:rsid w:val="004836B0"/>
    <w:rPr>
      <w:sz w:val="20"/>
      <w:szCs w:val="20"/>
    </w:rPr>
  </w:style>
  <w:style w:type="character" w:customStyle="1" w:styleId="af1">
    <w:name w:val="Текст примечания Знак"/>
    <w:basedOn w:val="a1"/>
    <w:link w:val="af0"/>
    <w:uiPriority w:val="99"/>
    <w:semiHidden/>
    <w:rsid w:val="004836B0"/>
    <w:rPr>
      <w:rFonts w:ascii="Times New Roman" w:hAnsi="Times New Roman"/>
      <w:sz w:val="20"/>
      <w:szCs w:val="20"/>
    </w:rPr>
  </w:style>
  <w:style w:type="paragraph" w:styleId="af2">
    <w:name w:val="annotation subject"/>
    <w:basedOn w:val="af0"/>
    <w:next w:val="af0"/>
    <w:link w:val="af3"/>
    <w:uiPriority w:val="99"/>
    <w:unhideWhenUsed/>
    <w:rsid w:val="004836B0"/>
    <w:rPr>
      <w:b/>
      <w:bCs/>
    </w:rPr>
  </w:style>
  <w:style w:type="character" w:customStyle="1" w:styleId="af3">
    <w:name w:val="Тема примечания Знак"/>
    <w:basedOn w:val="af1"/>
    <w:link w:val="af2"/>
    <w:uiPriority w:val="99"/>
    <w:rsid w:val="004836B0"/>
    <w:rPr>
      <w:rFonts w:ascii="Times New Roman" w:hAnsi="Times New Roman"/>
      <w:b/>
      <w:bCs/>
      <w:sz w:val="20"/>
      <w:szCs w:val="20"/>
    </w:rPr>
  </w:style>
  <w:style w:type="paragraph" w:styleId="af4">
    <w:name w:val="Balloon Text"/>
    <w:basedOn w:val="a0"/>
    <w:link w:val="af5"/>
    <w:uiPriority w:val="99"/>
    <w:semiHidden/>
    <w:unhideWhenUsed/>
    <w:rsid w:val="004836B0"/>
    <w:rPr>
      <w:rFonts w:ascii="Tahoma" w:hAnsi="Tahoma" w:cs="Tahoma"/>
      <w:sz w:val="16"/>
      <w:szCs w:val="16"/>
    </w:rPr>
  </w:style>
  <w:style w:type="character" w:customStyle="1" w:styleId="af5">
    <w:name w:val="Текст выноски Знак"/>
    <w:basedOn w:val="a1"/>
    <w:link w:val="af4"/>
    <w:uiPriority w:val="99"/>
    <w:semiHidden/>
    <w:rsid w:val="004836B0"/>
    <w:rPr>
      <w:rFonts w:ascii="Tahoma" w:hAnsi="Tahoma" w:cs="Tahoma"/>
      <w:sz w:val="16"/>
      <w:szCs w:val="16"/>
    </w:rPr>
  </w:style>
  <w:style w:type="character" w:styleId="af6">
    <w:name w:val="Strong"/>
    <w:uiPriority w:val="22"/>
    <w:qFormat/>
    <w:rsid w:val="004836B0"/>
    <w:rPr>
      <w:b/>
      <w:bCs/>
    </w:rPr>
  </w:style>
  <w:style w:type="paragraph" w:customStyle="1" w:styleId="ConsPlusTitle">
    <w:name w:val="ConsPlusTitle"/>
    <w:qFormat/>
    <w:rsid w:val="004836B0"/>
    <w:pPr>
      <w:widowControl w:val="0"/>
      <w:autoSpaceDE w:val="0"/>
      <w:autoSpaceDN w:val="0"/>
      <w:spacing w:after="0" w:line="240" w:lineRule="auto"/>
    </w:pPr>
    <w:rPr>
      <w:rFonts w:ascii="Calibri" w:eastAsia="Times New Roman" w:hAnsi="Calibri" w:cs="Calibri"/>
      <w:b/>
      <w:szCs w:val="20"/>
      <w:lang w:eastAsia="ru-RU"/>
    </w:rPr>
  </w:style>
  <w:style w:type="character" w:customStyle="1" w:styleId="postbody">
    <w:name w:val="postbody"/>
    <w:basedOn w:val="a1"/>
    <w:rsid w:val="004836B0"/>
  </w:style>
  <w:style w:type="paragraph" w:customStyle="1" w:styleId="ConsPlusNonformat">
    <w:name w:val="ConsPlusNonformat"/>
    <w:basedOn w:val="a0"/>
    <w:next w:val="ConsPlusNormal"/>
    <w:rsid w:val="004836B0"/>
    <w:pPr>
      <w:suppressAutoHyphens/>
      <w:autoSpaceDE w:val="0"/>
    </w:pPr>
    <w:rPr>
      <w:rFonts w:ascii="Courier New" w:eastAsia="Courier New" w:hAnsi="Courier New" w:cs="Times New Roman"/>
      <w:sz w:val="20"/>
      <w:szCs w:val="20"/>
      <w:lang w:eastAsia="ar-SA"/>
    </w:rPr>
  </w:style>
  <w:style w:type="paragraph" w:customStyle="1" w:styleId="af7">
    <w:name w:val="Внимание: криминал!!"/>
    <w:basedOn w:val="a0"/>
    <w:next w:val="a0"/>
    <w:uiPriority w:val="99"/>
    <w:rsid w:val="004836B0"/>
    <w:pPr>
      <w:autoSpaceDE w:val="0"/>
      <w:autoSpaceDN w:val="0"/>
      <w:adjustRightInd w:val="0"/>
      <w:spacing w:before="240" w:after="240"/>
      <w:ind w:left="420" w:right="420" w:firstLine="300"/>
      <w:jc w:val="both"/>
    </w:pPr>
    <w:rPr>
      <w:rFonts w:ascii="Arial" w:hAnsi="Arial" w:cs="Arial"/>
      <w:szCs w:val="24"/>
      <w:shd w:val="clear" w:color="auto" w:fill="F5F3DA"/>
    </w:rPr>
  </w:style>
  <w:style w:type="table" w:styleId="af8">
    <w:name w:val="Table Grid"/>
    <w:basedOn w:val="a2"/>
    <w:uiPriority w:val="59"/>
    <w:rsid w:val="004836B0"/>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1"/>
    <w:rsid w:val="004836B0"/>
  </w:style>
  <w:style w:type="paragraph" w:customStyle="1" w:styleId="TableText">
    <w:name w:val="TableText"/>
    <w:basedOn w:val="a0"/>
    <w:rsid w:val="004836B0"/>
    <w:pPr>
      <w:tabs>
        <w:tab w:val="left" w:pos="0"/>
      </w:tabs>
      <w:spacing w:line="360" w:lineRule="auto"/>
    </w:pPr>
    <w:rPr>
      <w:rFonts w:eastAsia="Times New Roman" w:cs="Times New Roman"/>
      <w:sz w:val="28"/>
      <w:szCs w:val="24"/>
      <w:lang w:eastAsia="ru-RU"/>
    </w:rPr>
  </w:style>
  <w:style w:type="paragraph" w:customStyle="1" w:styleId="TableTitle">
    <w:name w:val="TableTitle"/>
    <w:basedOn w:val="a0"/>
    <w:uiPriority w:val="99"/>
    <w:rsid w:val="004836B0"/>
    <w:pPr>
      <w:keepNext/>
      <w:spacing w:before="120" w:line="360" w:lineRule="auto"/>
      <w:jc w:val="center"/>
    </w:pPr>
    <w:rPr>
      <w:rFonts w:asciiTheme="minorHAnsi" w:hAnsiTheme="minorHAnsi"/>
      <w:b/>
      <w:sz w:val="28"/>
      <w:szCs w:val="24"/>
    </w:rPr>
  </w:style>
  <w:style w:type="paragraph" w:customStyle="1" w:styleId="Head2">
    <w:name w:val="Head2"/>
    <w:next w:val="a0"/>
    <w:rsid w:val="004836B0"/>
    <w:pPr>
      <w:keepNext/>
      <w:numPr>
        <w:ilvl w:val="1"/>
        <w:numId w:val="2"/>
      </w:numPr>
      <w:tabs>
        <w:tab w:val="left" w:pos="8931"/>
      </w:tabs>
      <w:spacing w:before="120" w:after="120" w:line="360" w:lineRule="auto"/>
      <w:jc w:val="both"/>
      <w:outlineLvl w:val="1"/>
    </w:pPr>
    <w:rPr>
      <w:rFonts w:ascii="Times New Roman" w:eastAsia="Times New Roman" w:hAnsi="Times New Roman" w:cs="Arial"/>
      <w:b/>
      <w:bCs/>
      <w:kern w:val="32"/>
      <w:sz w:val="28"/>
      <w:szCs w:val="32"/>
      <w:lang w:eastAsia="ru-RU"/>
    </w:rPr>
  </w:style>
  <w:style w:type="paragraph" w:customStyle="1" w:styleId="Head1">
    <w:name w:val="Head1"/>
    <w:next w:val="a0"/>
    <w:link w:val="Head10"/>
    <w:rsid w:val="004836B0"/>
    <w:pPr>
      <w:keepNext/>
      <w:pageBreakBefore/>
      <w:numPr>
        <w:numId w:val="2"/>
      </w:numPr>
      <w:spacing w:before="120" w:after="120" w:line="360" w:lineRule="auto"/>
      <w:contextualSpacing/>
      <w:jc w:val="both"/>
      <w:outlineLvl w:val="0"/>
    </w:pPr>
    <w:rPr>
      <w:rFonts w:cs="Arial"/>
      <w:b/>
      <w:bCs/>
      <w:kern w:val="32"/>
      <w:sz w:val="28"/>
      <w:szCs w:val="32"/>
    </w:rPr>
  </w:style>
  <w:style w:type="paragraph" w:customStyle="1" w:styleId="PictureInscription">
    <w:name w:val="PictureInscription"/>
    <w:next w:val="a0"/>
    <w:rsid w:val="004836B0"/>
    <w:pPr>
      <w:numPr>
        <w:ilvl w:val="7"/>
        <w:numId w:val="2"/>
      </w:numPr>
      <w:spacing w:after="0" w:line="360" w:lineRule="auto"/>
      <w:jc w:val="center"/>
    </w:pPr>
    <w:rPr>
      <w:rFonts w:ascii="Times New Roman" w:eastAsia="Times New Roman" w:hAnsi="Times New Roman" w:cs="Times New Roman"/>
      <w:sz w:val="28"/>
      <w:szCs w:val="24"/>
      <w:lang w:eastAsia="ru-RU"/>
    </w:rPr>
  </w:style>
  <w:style w:type="paragraph" w:customStyle="1" w:styleId="TableInscription">
    <w:name w:val="TableInscription"/>
    <w:rsid w:val="004836B0"/>
    <w:pPr>
      <w:keepNext/>
      <w:numPr>
        <w:ilvl w:val="8"/>
        <w:numId w:val="2"/>
      </w:numPr>
      <w:spacing w:before="240" w:after="120" w:line="240" w:lineRule="auto"/>
    </w:pPr>
    <w:rPr>
      <w:rFonts w:ascii="Times New Roman" w:eastAsia="Times New Roman" w:hAnsi="Times New Roman" w:cs="Times New Roman"/>
      <w:sz w:val="28"/>
      <w:szCs w:val="20"/>
      <w:lang w:eastAsia="ru-RU"/>
    </w:rPr>
  </w:style>
  <w:style w:type="paragraph" w:customStyle="1" w:styleId="Head3">
    <w:name w:val="Head3"/>
    <w:next w:val="a0"/>
    <w:rsid w:val="004836B0"/>
    <w:pPr>
      <w:keepNext/>
      <w:numPr>
        <w:ilvl w:val="2"/>
        <w:numId w:val="2"/>
      </w:numPr>
      <w:spacing w:before="120" w:after="120" w:line="360" w:lineRule="auto"/>
      <w:ind w:left="0"/>
      <w:jc w:val="both"/>
      <w:outlineLvl w:val="2"/>
    </w:pPr>
    <w:rPr>
      <w:rFonts w:ascii="Times New Roman" w:eastAsia="Times New Roman" w:hAnsi="Times New Roman" w:cs="Arial"/>
      <w:b/>
      <w:bCs/>
      <w:kern w:val="32"/>
      <w:sz w:val="28"/>
      <w:szCs w:val="26"/>
      <w:lang w:eastAsia="ru-RU"/>
    </w:rPr>
  </w:style>
  <w:style w:type="paragraph" w:customStyle="1" w:styleId="Head4">
    <w:name w:val="Head4"/>
    <w:basedOn w:val="a0"/>
    <w:next w:val="a0"/>
    <w:rsid w:val="004836B0"/>
    <w:pPr>
      <w:keepNext/>
      <w:numPr>
        <w:ilvl w:val="3"/>
        <w:numId w:val="2"/>
      </w:numPr>
      <w:spacing w:before="120" w:after="120" w:line="360" w:lineRule="auto"/>
      <w:outlineLvl w:val="3"/>
    </w:pPr>
    <w:rPr>
      <w:rFonts w:eastAsia="Times New Roman" w:cs="Times New Roman"/>
      <w:b/>
      <w:sz w:val="28"/>
      <w:szCs w:val="20"/>
      <w:lang w:eastAsia="ru-RU"/>
    </w:rPr>
  </w:style>
  <w:style w:type="paragraph" w:customStyle="1" w:styleId="Head5">
    <w:name w:val="Head5"/>
    <w:rsid w:val="004836B0"/>
    <w:pPr>
      <w:keepNext/>
      <w:numPr>
        <w:ilvl w:val="4"/>
        <w:numId w:val="2"/>
      </w:numPr>
      <w:spacing w:before="120" w:after="120" w:line="360" w:lineRule="auto"/>
      <w:outlineLvl w:val="4"/>
    </w:pPr>
    <w:rPr>
      <w:rFonts w:ascii="Times New Roman" w:eastAsia="Times New Roman" w:hAnsi="Times New Roman" w:cs="Times New Roman"/>
      <w:b/>
      <w:sz w:val="28"/>
      <w:szCs w:val="20"/>
      <w:lang w:eastAsia="ru-RU"/>
    </w:rPr>
  </w:style>
  <w:style w:type="paragraph" w:customStyle="1" w:styleId="ItemizedList1">
    <w:name w:val="ItemizedList1"/>
    <w:rsid w:val="004836B0"/>
    <w:pPr>
      <w:spacing w:after="0" w:line="360" w:lineRule="auto"/>
      <w:jc w:val="both"/>
    </w:pPr>
    <w:rPr>
      <w:rFonts w:ascii="Times New Roman" w:eastAsia="Times New Roman" w:hAnsi="Times New Roman" w:cs="Times New Roman"/>
      <w:sz w:val="28"/>
      <w:szCs w:val="20"/>
      <w:lang w:eastAsia="ru-RU"/>
    </w:rPr>
  </w:style>
  <w:style w:type="character" w:customStyle="1" w:styleId="PlainText2">
    <w:name w:val="PlainText Знак2"/>
    <w:link w:val="PlainText"/>
    <w:locked/>
    <w:rsid w:val="004836B0"/>
    <w:rPr>
      <w:sz w:val="28"/>
    </w:rPr>
  </w:style>
  <w:style w:type="paragraph" w:customStyle="1" w:styleId="PlainText">
    <w:name w:val="PlainText"/>
    <w:link w:val="PlainText2"/>
    <w:qFormat/>
    <w:rsid w:val="004836B0"/>
    <w:pPr>
      <w:spacing w:after="0" w:line="360" w:lineRule="auto"/>
      <w:ind w:firstLine="851"/>
      <w:jc w:val="both"/>
    </w:pPr>
    <w:rPr>
      <w:sz w:val="28"/>
    </w:rPr>
  </w:style>
  <w:style w:type="paragraph" w:styleId="af9">
    <w:name w:val="Body Text"/>
    <w:basedOn w:val="a0"/>
    <w:link w:val="afa"/>
    <w:rsid w:val="004836B0"/>
    <w:pPr>
      <w:tabs>
        <w:tab w:val="left" w:pos="2880"/>
      </w:tabs>
      <w:jc w:val="both"/>
    </w:pPr>
    <w:rPr>
      <w:rFonts w:eastAsia="Times New Roman" w:cs="Times New Roman"/>
      <w:sz w:val="28"/>
      <w:szCs w:val="24"/>
      <w:lang w:eastAsia="ru-RU"/>
    </w:rPr>
  </w:style>
  <w:style w:type="character" w:customStyle="1" w:styleId="afa">
    <w:name w:val="Основной текст Знак"/>
    <w:basedOn w:val="a1"/>
    <w:link w:val="af9"/>
    <w:rsid w:val="004836B0"/>
    <w:rPr>
      <w:rFonts w:ascii="Times New Roman" w:eastAsia="Times New Roman" w:hAnsi="Times New Roman" w:cs="Times New Roman"/>
      <w:sz w:val="28"/>
      <w:szCs w:val="24"/>
      <w:lang w:eastAsia="ru-RU"/>
    </w:rPr>
  </w:style>
  <w:style w:type="character" w:customStyle="1" w:styleId="a8">
    <w:name w:val="Абзац списка Знак"/>
    <w:link w:val="a7"/>
    <w:uiPriority w:val="34"/>
    <w:locked/>
    <w:rsid w:val="004836B0"/>
    <w:rPr>
      <w:rFonts w:ascii="Times New Roman" w:hAnsi="Times New Roman"/>
      <w:sz w:val="24"/>
    </w:rPr>
  </w:style>
  <w:style w:type="character" w:customStyle="1" w:styleId="Head10">
    <w:name w:val="Head1 Знак Знак"/>
    <w:link w:val="Head1"/>
    <w:locked/>
    <w:rsid w:val="004836B0"/>
    <w:rPr>
      <w:rFonts w:cs="Arial"/>
      <w:b/>
      <w:bCs/>
      <w:kern w:val="32"/>
      <w:sz w:val="28"/>
      <w:szCs w:val="32"/>
    </w:rPr>
  </w:style>
  <w:style w:type="paragraph" w:customStyle="1" w:styleId="afb">
    <w:name w:val="Нормальный (таблица)"/>
    <w:basedOn w:val="a0"/>
    <w:next w:val="a0"/>
    <w:uiPriority w:val="99"/>
    <w:rsid w:val="004836B0"/>
    <w:pPr>
      <w:widowControl w:val="0"/>
      <w:autoSpaceDE w:val="0"/>
      <w:autoSpaceDN w:val="0"/>
      <w:adjustRightInd w:val="0"/>
      <w:jc w:val="both"/>
    </w:pPr>
    <w:rPr>
      <w:rFonts w:ascii="Arial" w:eastAsiaTheme="minorEastAsia" w:hAnsi="Arial" w:cs="Arial"/>
      <w:szCs w:val="24"/>
      <w:lang w:eastAsia="ru-RU"/>
    </w:rPr>
  </w:style>
  <w:style w:type="paragraph" w:customStyle="1" w:styleId="11">
    <w:name w:val="Стиль1"/>
    <w:basedOn w:val="a0"/>
    <w:link w:val="12"/>
    <w:qFormat/>
    <w:rsid w:val="004836B0"/>
    <w:pPr>
      <w:widowControl w:val="0"/>
      <w:spacing w:line="240" w:lineRule="atLeast"/>
      <w:ind w:left="425" w:firstLine="284"/>
      <w:jc w:val="both"/>
    </w:pPr>
    <w:rPr>
      <w:rFonts w:eastAsia="Times New Roman" w:cs="Times New Roman"/>
      <w:szCs w:val="24"/>
      <w:lang w:val="en-US"/>
    </w:rPr>
  </w:style>
  <w:style w:type="character" w:customStyle="1" w:styleId="12">
    <w:name w:val="Стиль1 Знак"/>
    <w:link w:val="11"/>
    <w:rsid w:val="004836B0"/>
    <w:rPr>
      <w:rFonts w:ascii="Times New Roman" w:eastAsia="Times New Roman" w:hAnsi="Times New Roman" w:cs="Times New Roman"/>
      <w:sz w:val="24"/>
      <w:szCs w:val="24"/>
      <w:lang w:val="en-US"/>
    </w:rPr>
  </w:style>
  <w:style w:type="paragraph" w:styleId="afc">
    <w:name w:val="No Spacing"/>
    <w:uiPriority w:val="1"/>
    <w:qFormat/>
    <w:rsid w:val="004836B0"/>
    <w:pPr>
      <w:spacing w:after="0" w:line="240" w:lineRule="auto"/>
    </w:pPr>
  </w:style>
  <w:style w:type="character" w:customStyle="1" w:styleId="rvts10">
    <w:name w:val="rvts10"/>
    <w:rsid w:val="004836B0"/>
  </w:style>
  <w:style w:type="paragraph" w:styleId="afd">
    <w:name w:val="footnote text"/>
    <w:basedOn w:val="a0"/>
    <w:link w:val="afe"/>
    <w:uiPriority w:val="99"/>
    <w:semiHidden/>
    <w:unhideWhenUsed/>
    <w:rsid w:val="004836B0"/>
    <w:rPr>
      <w:sz w:val="20"/>
      <w:szCs w:val="20"/>
    </w:rPr>
  </w:style>
  <w:style w:type="character" w:customStyle="1" w:styleId="afe">
    <w:name w:val="Текст сноски Знак"/>
    <w:basedOn w:val="a1"/>
    <w:link w:val="afd"/>
    <w:uiPriority w:val="99"/>
    <w:semiHidden/>
    <w:rsid w:val="004836B0"/>
    <w:rPr>
      <w:rFonts w:ascii="Times New Roman" w:hAnsi="Times New Roman"/>
      <w:sz w:val="20"/>
      <w:szCs w:val="20"/>
    </w:rPr>
  </w:style>
  <w:style w:type="character" w:styleId="aff">
    <w:name w:val="footnote reference"/>
    <w:basedOn w:val="a1"/>
    <w:uiPriority w:val="99"/>
    <w:semiHidden/>
    <w:unhideWhenUsed/>
    <w:rsid w:val="004836B0"/>
    <w:rPr>
      <w:vertAlign w:val="superscript"/>
    </w:rPr>
  </w:style>
  <w:style w:type="character" w:customStyle="1" w:styleId="rvts11">
    <w:name w:val="rvts11"/>
    <w:rsid w:val="004836B0"/>
  </w:style>
  <w:style w:type="character" w:customStyle="1" w:styleId="FontStyle17">
    <w:name w:val="Font Style17"/>
    <w:rsid w:val="004836B0"/>
    <w:rPr>
      <w:rFonts w:ascii="Arial" w:hAnsi="Arial" w:cs="Arial"/>
      <w:sz w:val="22"/>
      <w:szCs w:val="22"/>
    </w:rPr>
  </w:style>
  <w:style w:type="paragraph" w:customStyle="1" w:styleId="Titre2b">
    <w:name w:val="Titre2b"/>
    <w:basedOn w:val="2"/>
    <w:next w:val="af9"/>
    <w:uiPriority w:val="99"/>
    <w:rsid w:val="004836B0"/>
    <w:pPr>
      <w:keepNext/>
      <w:numPr>
        <w:numId w:val="3"/>
      </w:numPr>
      <w:spacing w:before="0" w:after="240"/>
      <w:jc w:val="both"/>
    </w:pPr>
    <w:rPr>
      <w:rFonts w:ascii="Times New Roman" w:hAnsi="Times New Roman"/>
      <w:b w:val="0"/>
      <w:sz w:val="22"/>
      <w:lang w:val="fr-FR" w:eastAsia="ru-RU"/>
    </w:rPr>
  </w:style>
  <w:style w:type="paragraph" w:customStyle="1" w:styleId="aff0">
    <w:name w:val="Третий уровень (a)"/>
    <w:basedOn w:val="110"/>
    <w:qFormat/>
    <w:rsid w:val="004836B0"/>
    <w:pPr>
      <w:ind w:left="1497" w:hanging="504"/>
    </w:pPr>
  </w:style>
  <w:style w:type="paragraph" w:customStyle="1" w:styleId="110">
    <w:name w:val="Второй уровень (1.1.)"/>
    <w:basedOn w:val="1"/>
    <w:rsid w:val="004836B0"/>
    <w:pPr>
      <w:numPr>
        <w:numId w:val="0"/>
      </w:numPr>
      <w:spacing w:before="240" w:after="200"/>
      <w:ind w:left="851" w:hanging="851"/>
      <w:contextualSpacing w:val="0"/>
      <w:jc w:val="both"/>
    </w:pPr>
    <w:rPr>
      <w:rFonts w:ascii="Times New Roman" w:eastAsia="Calibri" w:hAnsi="Times New Roman"/>
      <w:b w:val="0"/>
      <w:bCs w:val="0"/>
      <w:sz w:val="24"/>
      <w:szCs w:val="24"/>
      <w:lang w:val="ru-RU"/>
    </w:rPr>
  </w:style>
  <w:style w:type="character" w:customStyle="1" w:styleId="aff1">
    <w:name w:val="Основной текст_"/>
    <w:basedOn w:val="a1"/>
    <w:link w:val="13"/>
    <w:rsid w:val="004836B0"/>
    <w:rPr>
      <w:rFonts w:ascii="Arial" w:eastAsia="Arial" w:hAnsi="Arial" w:cs="Arial"/>
      <w:spacing w:val="8"/>
      <w:sz w:val="20"/>
      <w:szCs w:val="20"/>
      <w:shd w:val="clear" w:color="auto" w:fill="FFFFFF"/>
    </w:rPr>
  </w:style>
  <w:style w:type="paragraph" w:customStyle="1" w:styleId="13">
    <w:name w:val="Основной текст1"/>
    <w:basedOn w:val="a0"/>
    <w:link w:val="aff1"/>
    <w:rsid w:val="004836B0"/>
    <w:pPr>
      <w:widowControl w:val="0"/>
      <w:shd w:val="clear" w:color="auto" w:fill="FFFFFF"/>
      <w:spacing w:line="350" w:lineRule="exact"/>
      <w:jc w:val="both"/>
    </w:pPr>
    <w:rPr>
      <w:rFonts w:ascii="Arial" w:eastAsia="Arial" w:hAnsi="Arial" w:cs="Arial"/>
      <w:spacing w:val="8"/>
      <w:sz w:val="20"/>
      <w:szCs w:val="20"/>
    </w:rPr>
  </w:style>
  <w:style w:type="character" w:styleId="aff2">
    <w:name w:val="Hyperlink"/>
    <w:uiPriority w:val="99"/>
    <w:rsid w:val="004836B0"/>
    <w:rPr>
      <w:color w:val="0000FF"/>
      <w:u w:val="single"/>
    </w:rPr>
  </w:style>
  <w:style w:type="paragraph" w:styleId="HTML">
    <w:name w:val="HTML Preformatted"/>
    <w:basedOn w:val="a0"/>
    <w:link w:val="HTML0"/>
    <w:uiPriority w:val="99"/>
    <w:unhideWhenUsed/>
    <w:rsid w:val="00483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1"/>
    <w:link w:val="HTML"/>
    <w:uiPriority w:val="99"/>
    <w:rsid w:val="004836B0"/>
    <w:rPr>
      <w:rFonts w:ascii="Courier New" w:eastAsia="Times New Roman" w:hAnsi="Courier New" w:cs="Courier New"/>
      <w:sz w:val="20"/>
      <w:szCs w:val="20"/>
      <w:lang w:eastAsia="ru-RU"/>
    </w:rPr>
  </w:style>
  <w:style w:type="paragraph" w:customStyle="1" w:styleId="aff3">
    <w:name w:val="Знак"/>
    <w:basedOn w:val="a0"/>
    <w:rsid w:val="004836B0"/>
    <w:pPr>
      <w:spacing w:before="100" w:beforeAutospacing="1" w:after="100" w:afterAutospacing="1"/>
      <w:jc w:val="both"/>
    </w:pPr>
    <w:rPr>
      <w:rFonts w:ascii="Tahoma" w:eastAsia="Times New Roman" w:hAnsi="Tahoma" w:cs="Tahoma"/>
      <w:sz w:val="20"/>
      <w:szCs w:val="20"/>
      <w:lang w:val="en-US"/>
    </w:rPr>
  </w:style>
  <w:style w:type="character" w:customStyle="1" w:styleId="nctitle">
    <w:name w:val="nc_title"/>
    <w:basedOn w:val="a1"/>
    <w:rsid w:val="004836B0"/>
  </w:style>
  <w:style w:type="character" w:customStyle="1" w:styleId="ncvalue">
    <w:name w:val="nc_value"/>
    <w:basedOn w:val="a1"/>
    <w:rsid w:val="004836B0"/>
  </w:style>
  <w:style w:type="paragraph" w:styleId="aff4">
    <w:name w:val="caption"/>
    <w:basedOn w:val="a0"/>
    <w:qFormat/>
    <w:rsid w:val="004836B0"/>
    <w:pPr>
      <w:jc w:val="center"/>
    </w:pPr>
    <w:rPr>
      <w:rFonts w:eastAsia="Times New Roman" w:cs="Times New Roman"/>
      <w:szCs w:val="20"/>
      <w:u w:val="single"/>
      <w:lang w:eastAsia="ru-RU"/>
    </w:rPr>
  </w:style>
  <w:style w:type="paragraph" w:styleId="aff5">
    <w:name w:val="Subtitle"/>
    <w:basedOn w:val="a0"/>
    <w:link w:val="aff6"/>
    <w:qFormat/>
    <w:rsid w:val="004836B0"/>
    <w:pPr>
      <w:jc w:val="center"/>
    </w:pPr>
    <w:rPr>
      <w:rFonts w:eastAsia="Times New Roman" w:cs="Times New Roman"/>
      <w:szCs w:val="20"/>
      <w:lang w:eastAsia="ru-RU"/>
    </w:rPr>
  </w:style>
  <w:style w:type="character" w:customStyle="1" w:styleId="aff6">
    <w:name w:val="Подзаголовок Знак"/>
    <w:basedOn w:val="a1"/>
    <w:link w:val="aff5"/>
    <w:rsid w:val="004836B0"/>
    <w:rPr>
      <w:rFonts w:ascii="Times New Roman" w:eastAsia="Times New Roman" w:hAnsi="Times New Roman" w:cs="Times New Roman"/>
      <w:sz w:val="24"/>
      <w:szCs w:val="20"/>
      <w:lang w:eastAsia="ru-RU"/>
    </w:rPr>
  </w:style>
  <w:style w:type="paragraph" w:customStyle="1" w:styleId="p1">
    <w:name w:val="p1"/>
    <w:basedOn w:val="a0"/>
    <w:rsid w:val="004836B0"/>
    <w:pPr>
      <w:spacing w:line="225" w:lineRule="atLeast"/>
    </w:pPr>
    <w:rPr>
      <w:rFonts w:ascii="Helvetica" w:eastAsia="Calibri" w:hAnsi="Helvetica" w:cs="Times New Roman"/>
      <w:color w:val="394B48"/>
      <w:sz w:val="20"/>
      <w:szCs w:val="20"/>
      <w:lang w:eastAsia="ru-RU"/>
    </w:rPr>
  </w:style>
  <w:style w:type="paragraph" w:styleId="aff7">
    <w:name w:val="Revision"/>
    <w:hidden/>
    <w:uiPriority w:val="99"/>
    <w:semiHidden/>
    <w:rsid w:val="004836B0"/>
    <w:pPr>
      <w:spacing w:after="0" w:line="240" w:lineRule="auto"/>
    </w:pPr>
    <w:rPr>
      <w:rFonts w:ascii="Times New Roman" w:hAnsi="Times New Roman"/>
      <w:sz w:val="24"/>
    </w:rPr>
  </w:style>
  <w:style w:type="paragraph" w:styleId="a">
    <w:name w:val="List Bullet"/>
    <w:basedOn w:val="a0"/>
    <w:uiPriority w:val="99"/>
    <w:unhideWhenUsed/>
    <w:rsid w:val="004836B0"/>
    <w:pPr>
      <w:numPr>
        <w:numId w:val="5"/>
      </w:numPr>
      <w:contextualSpacing/>
    </w:pPr>
  </w:style>
  <w:style w:type="paragraph" w:customStyle="1" w:styleId="rvps1">
    <w:name w:val="rvps1"/>
    <w:basedOn w:val="a0"/>
    <w:rsid w:val="004836B0"/>
    <w:pPr>
      <w:spacing w:before="100" w:beforeAutospacing="1" w:after="100" w:afterAutospacing="1"/>
    </w:pPr>
    <w:rPr>
      <w:rFonts w:eastAsia="Times New Roman" w:cs="Times New Roman"/>
      <w:szCs w:val="24"/>
      <w:lang w:val="en-US"/>
    </w:rPr>
  </w:style>
  <w:style w:type="character" w:customStyle="1" w:styleId="rvts13">
    <w:name w:val="rvts13"/>
    <w:basedOn w:val="a1"/>
    <w:rsid w:val="004836B0"/>
  </w:style>
  <w:style w:type="character" w:customStyle="1" w:styleId="rvts12">
    <w:name w:val="rvts12"/>
    <w:basedOn w:val="a1"/>
    <w:rsid w:val="004836B0"/>
  </w:style>
  <w:style w:type="character" w:styleId="aff8">
    <w:name w:val="Emphasis"/>
    <w:basedOn w:val="a1"/>
    <w:qFormat/>
    <w:rsid w:val="004836B0"/>
    <w:rPr>
      <w:i/>
      <w:iCs/>
    </w:rPr>
  </w:style>
  <w:style w:type="paragraph" w:customStyle="1" w:styleId="ssPara2">
    <w:name w:val="ssPara2"/>
    <w:basedOn w:val="a0"/>
    <w:link w:val="ssPara2Char"/>
    <w:uiPriority w:val="34"/>
    <w:qFormat/>
    <w:rsid w:val="004836B0"/>
    <w:pPr>
      <w:spacing w:after="260"/>
      <w:ind w:left="709"/>
      <w:jc w:val="both"/>
    </w:pPr>
    <w:rPr>
      <w:rFonts w:ascii="Arial" w:eastAsia="Times New Roman" w:hAnsi="Arial" w:cs="Times New Roman"/>
      <w:sz w:val="22"/>
      <w:lang w:val="en-GB" w:eastAsia="en-GB"/>
    </w:rPr>
  </w:style>
  <w:style w:type="character" w:customStyle="1" w:styleId="ssPara2Char">
    <w:name w:val="ssPara2 Char"/>
    <w:link w:val="ssPara2"/>
    <w:uiPriority w:val="34"/>
    <w:rsid w:val="004836B0"/>
    <w:rPr>
      <w:rFonts w:ascii="Arial" w:eastAsia="Times New Roman" w:hAnsi="Arial" w:cs="Times New Roman"/>
      <w:lang w:val="en-GB" w:eastAsia="en-GB"/>
    </w:rPr>
  </w:style>
  <w:style w:type="paragraph" w:customStyle="1" w:styleId="ssNoHeading2">
    <w:name w:val="ssNoHeading2"/>
    <w:basedOn w:val="2"/>
    <w:uiPriority w:val="29"/>
    <w:qFormat/>
    <w:rsid w:val="004836B0"/>
    <w:pPr>
      <w:numPr>
        <w:ilvl w:val="0"/>
        <w:numId w:val="0"/>
      </w:numPr>
      <w:spacing w:before="0" w:after="260"/>
      <w:jc w:val="both"/>
    </w:pPr>
    <w:rPr>
      <w:rFonts w:ascii="Arial" w:hAnsi="Arial"/>
      <w:b w:val="0"/>
      <w:sz w:val="22"/>
      <w:lang w:val="en-GB" w:eastAsia="en-GB"/>
    </w:rPr>
  </w:style>
  <w:style w:type="numbering" w:customStyle="1" w:styleId="ListHeadings">
    <w:name w:val="List Headings"/>
    <w:uiPriority w:val="99"/>
    <w:rsid w:val="004836B0"/>
    <w:pPr>
      <w:numPr>
        <w:numId w:val="6"/>
      </w:numPr>
    </w:pPr>
  </w:style>
  <w:style w:type="paragraph" w:styleId="aff9">
    <w:name w:val="TOC Heading"/>
    <w:basedOn w:val="1"/>
    <w:next w:val="a0"/>
    <w:uiPriority w:val="39"/>
    <w:unhideWhenUsed/>
    <w:qFormat/>
    <w:rsid w:val="000A2BD8"/>
    <w:pPr>
      <w:keepNext/>
      <w:keepLines/>
      <w:numPr>
        <w:numId w:val="0"/>
      </w:numPr>
      <w:spacing w:before="240" w:line="259" w:lineRule="auto"/>
      <w:contextualSpacing w:val="0"/>
      <w:outlineLvl w:val="9"/>
    </w:pPr>
    <w:rPr>
      <w:rFonts w:asciiTheme="majorHAnsi" w:eastAsiaTheme="majorEastAsia" w:hAnsiTheme="majorHAnsi" w:cstheme="majorBidi"/>
      <w:b w:val="0"/>
      <w:bCs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4029878">
      <w:bodyDiv w:val="1"/>
      <w:marLeft w:val="0"/>
      <w:marRight w:val="0"/>
      <w:marTop w:val="0"/>
      <w:marBottom w:val="0"/>
      <w:divBdr>
        <w:top w:val="none" w:sz="0" w:space="0" w:color="auto"/>
        <w:left w:val="none" w:sz="0" w:space="0" w:color="auto"/>
        <w:bottom w:val="none" w:sz="0" w:space="0" w:color="auto"/>
        <w:right w:val="none" w:sz="0" w:space="0" w:color="auto"/>
      </w:divBdr>
    </w:div>
    <w:div w:id="1241909183">
      <w:bodyDiv w:val="1"/>
      <w:marLeft w:val="0"/>
      <w:marRight w:val="0"/>
      <w:marTop w:val="0"/>
      <w:marBottom w:val="0"/>
      <w:divBdr>
        <w:top w:val="none" w:sz="0" w:space="0" w:color="auto"/>
        <w:left w:val="none" w:sz="0" w:space="0" w:color="auto"/>
        <w:bottom w:val="none" w:sz="0" w:space="0" w:color="auto"/>
        <w:right w:val="none" w:sz="0" w:space="0" w:color="auto"/>
      </w:divBdr>
    </w:div>
    <w:div w:id="1521506367">
      <w:bodyDiv w:val="1"/>
      <w:marLeft w:val="0"/>
      <w:marRight w:val="0"/>
      <w:marTop w:val="0"/>
      <w:marBottom w:val="0"/>
      <w:divBdr>
        <w:top w:val="none" w:sz="0" w:space="0" w:color="auto"/>
        <w:left w:val="none" w:sz="0" w:space="0" w:color="auto"/>
        <w:bottom w:val="none" w:sz="0" w:space="0" w:color="auto"/>
        <w:right w:val="none" w:sz="0" w:space="0" w:color="auto"/>
      </w:divBdr>
    </w:div>
    <w:div w:id="1647082507">
      <w:bodyDiv w:val="1"/>
      <w:marLeft w:val="0"/>
      <w:marRight w:val="0"/>
      <w:marTop w:val="0"/>
      <w:marBottom w:val="0"/>
      <w:divBdr>
        <w:top w:val="none" w:sz="0" w:space="0" w:color="auto"/>
        <w:left w:val="none" w:sz="0" w:space="0" w:color="auto"/>
        <w:bottom w:val="none" w:sz="0" w:space="0" w:color="auto"/>
        <w:right w:val="none" w:sz="0" w:space="0" w:color="auto"/>
      </w:divBdr>
    </w:div>
    <w:div w:id="1699310639">
      <w:bodyDiv w:val="1"/>
      <w:marLeft w:val="0"/>
      <w:marRight w:val="0"/>
      <w:marTop w:val="0"/>
      <w:marBottom w:val="0"/>
      <w:divBdr>
        <w:top w:val="none" w:sz="0" w:space="0" w:color="auto"/>
        <w:left w:val="none" w:sz="0" w:space="0" w:color="auto"/>
        <w:bottom w:val="none" w:sz="0" w:space="0" w:color="auto"/>
        <w:right w:val="none" w:sz="0" w:space="0" w:color="auto"/>
      </w:divBdr>
    </w:div>
    <w:div w:id="1765807786">
      <w:bodyDiv w:val="1"/>
      <w:marLeft w:val="0"/>
      <w:marRight w:val="0"/>
      <w:marTop w:val="0"/>
      <w:marBottom w:val="0"/>
      <w:divBdr>
        <w:top w:val="none" w:sz="0" w:space="0" w:color="auto"/>
        <w:left w:val="none" w:sz="0" w:space="0" w:color="auto"/>
        <w:bottom w:val="none" w:sz="0" w:space="0" w:color="auto"/>
        <w:right w:val="none" w:sz="0" w:space="0" w:color="auto"/>
      </w:divBdr>
    </w:div>
    <w:div w:id="1835102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614EA7-D741-421E-A6D6-8183F939F819}">
  <ds:schemaRefs>
    <ds:schemaRef ds:uri="http://schemas.openxmlformats.org/officeDocument/2006/bibliography"/>
  </ds:schemaRefs>
</ds:datastoreItem>
</file>

<file path=docMetadata/LabelInfo.xml><?xml version="1.0" encoding="utf-8"?>
<clbl:labelList xmlns:clbl="http://schemas.microsoft.com/office/2020/mipLabelMetadata">
  <clbl:label id="{3c49b111-19db-458d-83ff-1af0ac9ae35b}" enabled="0" method="" siteId="{3c49b111-19db-458d-83ff-1af0ac9ae35b}" removed="1"/>
</clbl:labelList>
</file>

<file path=docProps/app.xml><?xml version="1.0" encoding="utf-8"?>
<Properties xmlns="http://schemas.openxmlformats.org/officeDocument/2006/extended-properties" xmlns:vt="http://schemas.openxmlformats.org/officeDocument/2006/docPropsVTypes">
  <Template>Normal</Template>
  <TotalTime>5</TotalTime>
  <Pages>26</Pages>
  <Words>7231</Words>
  <Characters>41220</Characters>
  <Application>Microsoft Office Word</Application>
  <DocSecurity>0</DocSecurity>
  <Lines>343</Lines>
  <Paragraphs>96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48355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Centil</dc:creator>
  <cp:lastModifiedBy>Пользователь</cp:lastModifiedBy>
  <cp:revision>2</cp:revision>
  <dcterms:created xsi:type="dcterms:W3CDTF">2024-05-23T04:31:00Z</dcterms:created>
  <dcterms:modified xsi:type="dcterms:W3CDTF">2024-05-23T04:31:00Z</dcterms:modified>
</cp:coreProperties>
</file>